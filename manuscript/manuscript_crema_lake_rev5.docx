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8.png" ContentType="image/png"/>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Cultural Incubators and Spread of Innovation </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Enrico R. Crema</w:t>
      </w:r>
      <w:r>
        <w:rPr>
          <w:rFonts w:cs="Times New Roman" w:ascii="Times New Roman" w:hAnsi="Times New Roman"/>
          <w:sz w:val="28"/>
          <w:szCs w:val="28"/>
          <w:vertAlign w:val="superscript"/>
        </w:rPr>
        <w:t>1,2,3</w:t>
      </w:r>
      <w:r>
        <w:rPr>
          <w:rFonts w:cs="Times New Roman" w:ascii="Times New Roman" w:hAnsi="Times New Roman"/>
          <w:sz w:val="28"/>
          <w:szCs w:val="28"/>
        </w:rPr>
        <w:t>*</w:t>
      </w:r>
    </w:p>
    <w:p>
      <w:pPr>
        <w:pStyle w:val="Normal"/>
        <w:spacing w:lineRule="auto" w:line="480"/>
        <w:jc w:val="both"/>
        <w:rPr>
          <w:rFonts w:cs="Times New Roman" w:ascii="Times New Roman" w:hAnsi="Times New Roman"/>
          <w:sz w:val="28"/>
          <w:szCs w:val="28"/>
          <w:vertAlign w:val="superscript"/>
        </w:rPr>
      </w:pPr>
      <w:r>
        <w:rPr>
          <w:rFonts w:cs="Times New Roman" w:ascii="Times New Roman" w:hAnsi="Times New Roman"/>
          <w:sz w:val="28"/>
          <w:szCs w:val="28"/>
        </w:rPr>
        <w:t>Mark W. Lake</w:t>
      </w:r>
      <w:del w:id="0" w:author="Unknown Author" w:date="2015-04-02T18:04:00Z">
        <w:r>
          <w:rPr>
            <w:rFonts w:cs="Times New Roman" w:ascii="Times New Roman" w:hAnsi="Times New Roman"/>
            <w:sz w:val="28"/>
            <w:szCs w:val="28"/>
          </w:rPr>
          <w:delText>1</w:delText>
        </w:r>
      </w:del>
      <w:r>
        <w:rPr>
          <w:rFonts w:cs="Times New Roman" w:ascii="Times New Roman" w:hAnsi="Times New Roman"/>
          <w:sz w:val="28"/>
          <w:szCs w:val="28"/>
          <w:vertAlign w:val="superscript"/>
        </w:rPr>
        <w:t>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1</w:t>
      </w:r>
      <w:bookmarkStart w:id="0" w:name="_GoBack"/>
      <w:bookmarkEnd w:id="0"/>
      <w:r>
        <w:rPr>
          <w:rFonts w:cs="Times New Roman" w:ascii="Times New Roman" w:hAnsi="Times New Roman"/>
          <w:sz w:val="28"/>
          <w:szCs w:val="28"/>
        </w:rPr>
        <w:t>UCL Institute of Archaeology</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2</w:t>
      </w:r>
      <w:r>
        <w:rPr>
          <w:rFonts w:cs="Times New Roman" w:ascii="Times New Roman" w:hAnsi="Times New Roman"/>
          <w:sz w:val="28"/>
          <w:szCs w:val="28"/>
        </w:rPr>
        <w:t>Universitat Pompeu Fabra, Department of Humanities</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3</w:t>
      </w:r>
      <w:r>
        <w:rPr>
          <w:rFonts w:cs="Times New Roman" w:ascii="Times New Roman" w:hAnsi="Times New Roman"/>
          <w:sz w:val="28"/>
          <w:szCs w:val="28"/>
        </w:rPr>
        <w:t xml:space="preserve">CaSEs - Complexity and Socio-Ecological Dynamics Research Group </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*Corresponding Author</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b/>
          <w:sz w:val="28"/>
          <w:szCs w:val="28"/>
        </w:rPr>
        <w:t>Key Words</w:t>
      </w:r>
      <w:r>
        <w:rPr>
          <w:rFonts w:cs="Times New Roman" w:ascii="Times New Roman" w:hAnsi="Times New Roman"/>
          <w:sz w:val="28"/>
          <w:szCs w:val="28"/>
        </w:rPr>
        <w:t>: Cultural Transmission; Payoff-biased transmission; Payoff uncertainty; Spread of Innovation; Agent-Based Model</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pageBreakBefore/>
        <w:spacing w:lineRule="auto" w:line="480"/>
        <w:jc w:val="both"/>
        <w:rPr>
          <w:rFonts w:cs="Times New Roman" w:ascii="Times New Roman" w:hAnsi="Times New Roman"/>
          <w:b/>
          <w:bCs/>
          <w:i/>
          <w:iCs/>
          <w:sz w:val="28"/>
          <w:szCs w:val="28"/>
        </w:rPr>
      </w:pPr>
      <w:r>
        <w:rPr>
          <w:rFonts w:cs="Times New Roman" w:ascii="Times New Roman" w:hAnsi="Times New Roman"/>
          <w:b/>
          <w:bCs/>
          <w:i/>
          <w:iCs/>
          <w:sz w:val="28"/>
          <w:szCs w:val="28"/>
        </w:rPr>
        <w:t>Abstract</w:t>
      </w:r>
    </w:p>
    <w:p>
      <w:pPr>
        <w:pStyle w:val="TextBody"/>
        <w:spacing w:lineRule="auto" w:line="480"/>
        <w:jc w:val="both"/>
        <w:rPr>
          <w:rFonts w:cs="Times New Roman" w:ascii="Times New Roman" w:hAnsi="Times New Roman"/>
          <w:sz w:val="28"/>
          <w:szCs w:val="28"/>
        </w:rPr>
      </w:pPr>
      <w:r>
        <w:rPr>
          <w:rFonts w:cs="Times New Roman" w:ascii="Times New Roman" w:hAnsi="Times New Roman"/>
          <w:sz w:val="28"/>
          <w:szCs w:val="28"/>
        </w:rPr>
        <w:t>Several forms of social learning rel</w:t>
      </w:r>
      <w:del w:id="1" w:author="Unknown Author" w:date="2015-04-02T18:04:00Z">
        <w:r>
          <w:rPr>
            <w:rFonts w:cs="Times New Roman" w:ascii="Times New Roman" w:hAnsi="Times New Roman"/>
            <w:sz w:val="28"/>
            <w:szCs w:val="28"/>
          </w:rPr>
          <w:delText>ies</w:delText>
        </w:r>
      </w:del>
      <w:ins w:id="2" w:author="Unknown Author" w:date="2015-04-02T18:04:00Z">
        <w:r>
          <w:rPr>
            <w:rFonts w:cs="Times New Roman" w:ascii="Times New Roman" w:hAnsi="Times New Roman"/>
            <w:sz w:val="28"/>
            <w:szCs w:val="28"/>
          </w:rPr>
          <w:t>y</w:t>
        </w:r>
      </w:ins>
      <w:r>
        <w:rPr>
          <w:rFonts w:cs="Times New Roman" w:ascii="Times New Roman" w:hAnsi="Times New Roman"/>
          <w:sz w:val="28"/>
          <w:szCs w:val="28"/>
        </w:rPr>
        <w:t xml:space="preserve"> on the direct or indirect evaluation of the fitness of cultural traits.  Here we argue, via an abstract agent-based model, that payoff uncertainty, that is the correlation between a trait and the signal used to evaluate its fitness, plays a pivotal role in the spread of beneficial innovation.  More specifically, we examine how this correlation affects the evolutionary dynamics of different forms of social learning and how each can generate divergent historical trajectories depending on the size of the sample pool.  In particular, we demonstrate that social learning by copying the best model is particularly susceptible to a sampling effect caused by the interaction of payoff uncertainty, the number of models sampled (the sample pool) and the frequency with which a trait is present in the population.  As a result, we identify circumstances in which smaller sample pools can act as </w:t>
      </w:r>
      <w:ins w:id="3" w:author="Unknown Author" w:date="2015-04-02T21:53:00Z">
        <w:r>
          <w:rPr>
            <w:rFonts w:cs="Times New Roman" w:ascii="Times New Roman" w:hAnsi="Times New Roman"/>
            <w:sz w:val="28"/>
            <w:szCs w:val="28"/>
          </w:rPr>
          <w:t>‘</w:t>
        </w:r>
      </w:ins>
      <w:r>
        <w:rPr>
          <w:rFonts w:cs="Times New Roman" w:ascii="Times New Roman" w:hAnsi="Times New Roman"/>
          <w:sz w:val="28"/>
          <w:szCs w:val="28"/>
        </w:rPr>
        <w:t>cultural incubators</w:t>
      </w:r>
      <w:ins w:id="4" w:author="Unknown Author" w:date="2015-04-02T21:53:00Z">
        <w:r>
          <w:rPr>
            <w:rFonts w:cs="Times New Roman" w:ascii="Times New Roman" w:hAnsi="Times New Roman"/>
            <w:sz w:val="28"/>
            <w:szCs w:val="28"/>
          </w:rPr>
          <w:t>’</w:t>
        </w:r>
      </w:ins>
      <w:r>
        <w:rPr>
          <w:rFonts w:cs="Times New Roman" w:ascii="Times New Roman" w:hAnsi="Times New Roman"/>
          <w:sz w:val="28"/>
          <w:szCs w:val="28"/>
        </w:rPr>
        <w:t xml:space="preserve"> that promote the spread of innovations, while more widespread sampling of the population actually retards the rate of cultural evolution.</w:t>
      </w:r>
    </w:p>
    <w:p>
      <w:pPr>
        <w:pStyle w:val="Normal"/>
        <w:pageBreakBefore/>
        <w:spacing w:lineRule="auto" w:line="480"/>
        <w:jc w:val="both"/>
        <w:rPr>
          <w:rFonts w:cs="Times New Roman" w:ascii="Times New Roman" w:hAnsi="Times New Roman"/>
          <w:b/>
          <w:sz w:val="28"/>
          <w:szCs w:val="28"/>
        </w:rPr>
      </w:pPr>
      <w:r>
        <w:rPr>
          <w:rFonts w:cs="Times New Roman" w:ascii="Times New Roman" w:hAnsi="Times New Roman"/>
          <w:b/>
          <w:sz w:val="28"/>
          <w:szCs w:val="28"/>
        </w:rPr>
        <w:t>1. Introduction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hd w:fill="FFFFFF" w:val="clear"/>
        <w:spacing w:lineRule="auto" w:line="480"/>
        <w:jc w:val="both"/>
        <w:rPr>
          <w:rFonts w:cs="Times New Roman" w:ascii="Times New Roman" w:hAnsi="Times New Roman"/>
          <w:sz w:val="28"/>
          <w:szCs w:val="28"/>
        </w:rPr>
      </w:pPr>
      <w:r>
        <w:rPr>
          <w:rFonts w:cs="Times New Roman" w:ascii="Times New Roman" w:hAnsi="Times New Roman"/>
          <w:sz w:val="28"/>
          <w:szCs w:val="28"/>
        </w:rPr>
        <w:t>Social learning is one of the key processes underlying the spread of cultural traits in a living population.  The last 30 years have seen productive application of models inspired by population biology to specific questions of interest to anthropologists, archaeologist</w:t>
      </w:r>
      <w:del w:id="5" w:author="Unknown Author" w:date="2015-04-02T18:05:00Z">
        <w:r>
          <w:rPr>
            <w:rFonts w:cs="Times New Roman" w:ascii="Times New Roman" w:hAnsi="Times New Roman"/>
            <w:sz w:val="28"/>
            <w:szCs w:val="28"/>
          </w:rPr>
          <w:delText>,</w:delText>
        </w:r>
      </w:del>
      <w:r>
        <w:rPr>
          <w:rFonts w:cs="Times New Roman" w:ascii="Times New Roman" w:hAnsi="Times New Roman"/>
          <w:sz w:val="28"/>
          <w:szCs w:val="28"/>
        </w:rPr>
        <w:t>s and ethologists, including</w:t>
      </w:r>
      <w:ins w:id="6" w:author="Unknown Author" w:date="2015-04-02T18:05:00Z">
        <w:r>
          <w:rPr>
            <w:rFonts w:cs="Times New Roman" w:ascii="Times New Roman" w:hAnsi="Times New Roman"/>
            <w:sz w:val="28"/>
            <w:szCs w:val="28"/>
          </w:rPr>
          <w:t>:</w:t>
        </w:r>
      </w:ins>
      <w:r>
        <w:rPr>
          <w:rFonts w:cs="Times New Roman" w:ascii="Times New Roman" w:hAnsi="Times New Roman"/>
          <w:sz w:val="28"/>
          <w:szCs w:val="28"/>
        </w:rPr>
        <w:t xml:space="preserve"> what evolutionary ‘problem’ social learning solves (Boyd and Richerson 1988, 1995, Perreault 2012; Plotkin and Odling-Smee 1982)</w:t>
      </w:r>
      <w:ins w:id="7" w:author="Unknown Author" w:date="2015-04-02T18:05:00Z">
        <w:r>
          <w:rPr>
            <w:rFonts w:cs="Times New Roman" w:ascii="Times New Roman" w:hAnsi="Times New Roman"/>
            <w:sz w:val="28"/>
            <w:szCs w:val="28"/>
          </w:rPr>
          <w:t>;</w:t>
        </w:r>
      </w:ins>
      <w:del w:id="8" w:author="Unknown Author" w:date="2015-04-02T18:05:00Z">
        <w:r>
          <w:rPr>
            <w:rFonts w:cs="Times New Roman" w:ascii="Times New Roman" w:hAnsi="Times New Roman"/>
            <w:sz w:val="28"/>
            <w:szCs w:val="28"/>
          </w:rPr>
          <w:delText>,</w:delText>
        </w:r>
      </w:del>
      <w:r>
        <w:rPr>
          <w:rFonts w:cs="Times New Roman" w:ascii="Times New Roman" w:hAnsi="Times New Roman"/>
          <w:sz w:val="28"/>
          <w:szCs w:val="28"/>
        </w:rPr>
        <w:t xml:space="preserve"> the spread of innovations (Henrich 2001; Kandler and Steele 2009)</w:t>
      </w:r>
      <w:ins w:id="9" w:author="Unknown Author" w:date="2015-04-02T18:06:00Z">
        <w:r>
          <w:rPr>
            <w:rFonts w:cs="Times New Roman" w:ascii="Times New Roman" w:hAnsi="Times New Roman"/>
            <w:sz w:val="28"/>
            <w:szCs w:val="28"/>
          </w:rPr>
          <w:t>;</w:t>
        </w:r>
      </w:ins>
      <w:del w:id="10" w:author="Unknown Author" w:date="2015-04-02T18:06:00Z">
        <w:r>
          <w:rPr>
            <w:rFonts w:cs="Times New Roman" w:ascii="Times New Roman" w:hAnsi="Times New Roman"/>
            <w:sz w:val="28"/>
            <w:szCs w:val="28"/>
          </w:rPr>
          <w:delText>,</w:delText>
        </w:r>
      </w:del>
      <w:r>
        <w:rPr>
          <w:rFonts w:cs="Times New Roman" w:ascii="Times New Roman" w:hAnsi="Times New Roman"/>
          <w:sz w:val="28"/>
          <w:szCs w:val="28"/>
        </w:rPr>
        <w:t xml:space="preserve"> the loss of cultural traits (Henrich 2004)</w:t>
      </w:r>
      <w:ins w:id="11" w:author="Unknown Author" w:date="2015-04-02T18:06:00Z">
        <w:r>
          <w:rPr>
            <w:rFonts w:cs="Times New Roman" w:ascii="Times New Roman" w:hAnsi="Times New Roman"/>
            <w:sz w:val="28"/>
            <w:szCs w:val="28"/>
          </w:rPr>
          <w:t>;</w:t>
        </w:r>
      </w:ins>
      <w:del w:id="12" w:author="Unknown Author" w:date="2015-04-02T18:06:00Z">
        <w:r>
          <w:rPr>
            <w:rFonts w:cs="Times New Roman" w:ascii="Times New Roman" w:hAnsi="Times New Roman"/>
            <w:sz w:val="28"/>
            <w:szCs w:val="28"/>
          </w:rPr>
          <w:delText>,</w:delText>
        </w:r>
      </w:del>
      <w:r>
        <w:rPr>
          <w:rFonts w:cs="Times New Roman" w:ascii="Times New Roman" w:hAnsi="Times New Roman"/>
          <w:sz w:val="28"/>
          <w:szCs w:val="28"/>
        </w:rPr>
        <w:t xml:space="preserve"> the effect of population size on cultural complexity (Shennan 2001; Powell et al 2009, 2010)</w:t>
      </w:r>
      <w:ins w:id="13" w:author="Unknown Author" w:date="2015-04-02T18:06:00Z">
        <w:r>
          <w:rPr>
            <w:rFonts w:cs="Times New Roman" w:ascii="Times New Roman" w:hAnsi="Times New Roman"/>
            <w:sz w:val="28"/>
            <w:szCs w:val="28"/>
          </w:rPr>
          <w:t>;</w:t>
        </w:r>
      </w:ins>
      <w:r>
        <w:rPr>
          <w:rFonts w:cs="Times New Roman" w:ascii="Times New Roman" w:hAnsi="Times New Roman"/>
          <w:sz w:val="28"/>
          <w:szCs w:val="28"/>
        </w:rPr>
        <w:t xml:space="preserve"> and the rationality of human decision-making (Bentley and Ormerod 2012).  The latter, in particular, points to a convergence of interest with economists interested in bounded rationality which, although more commonly investigated using the mathematical apparatus of game-theory, exhibits population thinking (Boyd and Richerson 2000) in the explicit use of replicator dynamics to explore optimal strategies for copying with payoff uncertainty (Schlag 1998).  In this paper we cross-cut some of these established themes by exploring the impact of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size/sampling and payoff uncertainty on the early stages in the spread of innovations.  Our finding augments the results of some existing studies (e.g. Baldini 2012, 2013; Lake and Crema 2012), but </w:t>
      </w:r>
      <w:ins w:id="14" w:author="Unknown Author" w:date="2015-04-02T18:11:00Z">
        <w:r>
          <w:rPr>
            <w:rFonts w:cs="Times New Roman" w:ascii="Times New Roman" w:hAnsi="Times New Roman"/>
            <w:sz w:val="28"/>
            <w:szCs w:val="28"/>
          </w:rPr>
          <w:t xml:space="preserve">also </w:t>
        </w:r>
      </w:ins>
      <w:ins w:id="15" w:author="Unknown Author" w:date="2015-04-02T18:08:00Z">
        <w:r>
          <w:rPr>
            <w:rFonts w:cs="Times New Roman" w:ascii="Times New Roman" w:hAnsi="Times New Roman"/>
            <w:sz w:val="28"/>
            <w:szCs w:val="28"/>
          </w:rPr>
          <w:t>identifies  circumstances in which</w:t>
        </w:r>
      </w:ins>
      <w:ins w:id="16" w:author="Unknown Author" w:date="2015-04-02T18:10:00Z">
        <w:r>
          <w:rPr>
            <w:rFonts w:cs="Times New Roman" w:ascii="Times New Roman" w:hAnsi="Times New Roman"/>
            <w:sz w:val="28"/>
            <w:szCs w:val="28"/>
          </w:rPr>
          <w:t xml:space="preserve"> the positive correlation between popula</w:t>
        </w:r>
      </w:ins>
      <w:ins w:id="17" w:author="Unknown Author" w:date="2015-04-02T18:11:00Z">
        <w:r>
          <w:rPr>
            <w:rFonts w:cs="Times New Roman" w:ascii="Times New Roman" w:hAnsi="Times New Roman"/>
            <w:sz w:val="28"/>
            <w:szCs w:val="28"/>
          </w:rPr>
          <w:t xml:space="preserve">tion size and the rate of cultural evolution </w:t>
        </w:r>
      </w:ins>
      <w:del w:id="18" w:author="Unknown Author" w:date="2015-04-02T18:11:00Z">
        <w:r>
          <w:rPr>
            <w:rFonts w:cs="Times New Roman" w:ascii="Times New Roman" w:hAnsi="Times New Roman"/>
            <w:sz w:val="28"/>
            <w:szCs w:val="28"/>
          </w:rPr>
          <w:delText>at least partially contradicts</w:delText>
        </w:r>
      </w:del>
      <w:bookmarkStart w:id="1" w:name="__Fieldmark__3993_326982547"/>
      <w:r>
        <w:rPr>
          <w:rFonts w:cs="Times New Roman" w:ascii="Times New Roman" w:hAnsi="Times New Roman"/>
          <w:sz w:val="28"/>
          <w:szCs w:val="28"/>
        </w:rPr>
        <w:commentReference w:id="0"/>
      </w:r>
      <w:del w:id="19" w:author="Unknown Author" w:date="2015-04-02T18:11:00Z">
        <w:r>
          <w:rPr>
            <w:rFonts w:cs="Times New Roman" w:ascii="Times New Roman" w:hAnsi="Times New Roman"/>
            <w:sz w:val="28"/>
            <w:szCs w:val="28"/>
          </w:rPr>
          <w:delText xml:space="preserve"> </w:delText>
        </w:r>
      </w:del>
      <w:r>
        <w:rPr>
          <w:rFonts w:cs="Times New Roman" w:ascii="Times New Roman" w:hAnsi="Times New Roman"/>
          <w:sz w:val="28"/>
          <w:szCs w:val="28"/>
        </w:rPr>
        <w:commentReference w:id="1"/>
      </w:r>
      <w:ins w:id="20" w:author="Unknown Author" w:date="2015-04-02T21:54:00Z">
        <w:r>
          <w:rPr>
            <w:rFonts w:cs="Times New Roman" w:ascii="Times New Roman" w:hAnsi="Times New Roman"/>
            <w:sz w:val="28"/>
            <w:szCs w:val="28"/>
          </w:rPr>
          <w:commentReference w:id="2"/>
        </w:r>
      </w:ins>
      <w:del w:id="21" w:author="Unknown Author" w:date="2015-04-02T18:11:00Z">
        <w:r>
          <w:rPr>
            <w:rFonts w:cs="Times New Roman" w:ascii="Times New Roman" w:hAnsi="Times New Roman"/>
            <w:sz w:val="28"/>
            <w:szCs w:val="28"/>
          </w:rPr>
          <w:delText xml:space="preserve">the results of others </w:delText>
        </w:r>
      </w:del>
      <w:bookmarkEnd w:id="1"/>
      <w:r>
        <w:rPr>
          <w:rFonts w:cs="Times New Roman" w:ascii="Times New Roman" w:hAnsi="Times New Roman"/>
          <w:sz w:val="28"/>
          <w:szCs w:val="28"/>
        </w:rPr>
        <w:t>(Henrich 2004; Powell et al 2009, 2010; Shennan 2001)</w:t>
      </w:r>
      <w:ins w:id="22" w:author="Unknown Author" w:date="2015-04-02T18:11:00Z">
        <w:r>
          <w:rPr>
            <w:rFonts w:cs="Times New Roman" w:ascii="Times New Roman" w:hAnsi="Times New Roman"/>
            <w:sz w:val="28"/>
            <w:szCs w:val="28"/>
          </w:rPr>
          <w:t xml:space="preserve"> is </w:t>
        </w:r>
      </w:ins>
      <w:ins w:id="23" w:author="Unknown Author" w:date="2015-04-02T18:12:00Z">
        <w:r>
          <w:rPr>
            <w:rFonts w:cs="Times New Roman" w:ascii="Times New Roman" w:hAnsi="Times New Roman"/>
            <w:sz w:val="28"/>
            <w:szCs w:val="28"/>
          </w:rPr>
          <w:t>significantly modified by the joint effect of payoff uncertainty and sample pool size</w:t>
        </w:r>
      </w:ins>
      <w:ins w:id="24" w:author="Unknown Author" w:date="2015-04-02T18:13:00Z">
        <w:r>
          <w:rPr>
            <w:rFonts w:cs="Times New Roman" w:ascii="Times New Roman" w:hAnsi="Times New Roman"/>
            <w:sz w:val="28"/>
            <w:szCs w:val="28"/>
          </w:rPr>
          <w:t xml:space="preserve">.  </w:t>
        </w:r>
      </w:ins>
      <w:del w:id="25" w:author="Unknown Author" w:date="2015-04-02T18:13:00Z">
        <w:r>
          <w:rPr>
            <w:rFonts w:cs="Times New Roman" w:ascii="Times New Roman" w:hAnsi="Times New Roman"/>
            <w:sz w:val="28"/>
            <w:szCs w:val="28"/>
          </w:rPr>
          <w:delText>, so w</w:delText>
        </w:r>
      </w:del>
      <w:ins w:id="26" w:author="Unknown Author" w:date="2015-04-02T18:13:00Z">
        <w:r>
          <w:rPr>
            <w:rFonts w:cs="Times New Roman" w:ascii="Times New Roman" w:hAnsi="Times New Roman"/>
            <w:sz w:val="28"/>
            <w:szCs w:val="28"/>
          </w:rPr>
          <w:t>W</w:t>
        </w:r>
      </w:ins>
      <w:r>
        <w:rPr>
          <w:rFonts w:cs="Times New Roman" w:ascii="Times New Roman" w:hAnsi="Times New Roman"/>
          <w:sz w:val="28"/>
          <w:szCs w:val="28"/>
        </w:rPr>
        <w:t xml:space="preserve">e begin with a brief review of findings from the most immediately relevant recent literature on the value of social learning, the nature of payoff and success-biased social learning and how it is mediated by payoff uncertainty and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 and/or the way in which the population is sampled.</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1.1. The value of social learning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The textbook definition of social learning is copying some cultural trait from another individual rather than developing it by trial-and-error, thus as Mesoudi (2011, p.69) puts it, “people preferentially choose among existing traits found in the population without changing those traits”.  The extent to which copying from others is unambiguously separable from trial-and-error — also called individual or ‘asocial’ (Laland 2004) — learning is debated in terms of the underlying psychological mechanisms (Heyes and Plotkin 1989) and may vary by context (Mesoudi et al 2014) and, indeed, the window of observation, since an individual can potentially copy a trait, modify it and then pass it on to another individual </w:t>
      </w:r>
      <w:del w:id="27" w:author="Unknown Author" w:date="2015-04-02T18:14:00Z">
        <w:r>
          <w:rPr>
            <w:rFonts w:cs="Times New Roman" w:ascii="Times New Roman" w:hAnsi="Times New Roman"/>
            <w:sz w:val="28"/>
            <w:szCs w:val="28"/>
          </w:rPr>
          <w:delText>-</w:delText>
        </w:r>
      </w:del>
      <w:ins w:id="28" w:author="Unknown Author" w:date="2015-04-02T18:14:00Z">
        <w:r>
          <w:rPr>
            <w:rFonts w:cs="Times New Roman" w:ascii="Times New Roman" w:hAnsi="Times New Roman"/>
            <w:sz w:val="28"/>
            <w:szCs w:val="28"/>
          </w:rPr>
          <w:t>—</w:t>
        </w:r>
      </w:ins>
      <w:r>
        <w:rPr>
          <w:rFonts w:cs="Times New Roman" w:ascii="Times New Roman" w:hAnsi="Times New Roman"/>
          <w:sz w:val="28"/>
          <w:szCs w:val="28"/>
        </w:rPr>
        <w:t xml:space="preserve"> so-called ‘guided variation (Boyd and Richerson 1985).  Furthermore, it is now well understood that individual learning and social learning are interdependent at population level.  Evolutionary epistemologists had long surmised that the function of social learning is to bring about adaptive responses to selective pressures over a timescale intermediate between (slow) natural selection and </w:t>
      </w:r>
      <w:del w:id="29" w:author="Unknown Author" w:date="2015-04-02T18:15:00Z">
        <w:r>
          <w:rPr>
            <w:rFonts w:cs="Times New Roman" w:ascii="Times New Roman" w:hAnsi="Times New Roman"/>
            <w:sz w:val="28"/>
            <w:szCs w:val="28"/>
          </w:rPr>
          <w:delText xml:space="preserve"> </w:delText>
        </w:r>
      </w:del>
      <w:r>
        <w:rPr>
          <w:rFonts w:cs="Times New Roman" w:ascii="Times New Roman" w:hAnsi="Times New Roman"/>
          <w:sz w:val="28"/>
          <w:szCs w:val="28"/>
        </w:rPr>
        <w:t>(fast) individual learning (Campbell 1974; Odling-Smee 1983, but see Kendal et al 2009 for a cautionary note), but it was Boyd and Richerson’s (1985, 1988) ‘costly information hypothesis’ which identified the selective benefit to individual organisms of social learning: that it incurs a lower cost than individual learning, provided that the rate of spatial and temporal variation in the environment is not so great as to render the socially learned information useless.  Rogers (1988) subsequently demonstrated, however, that social learning does not increase the average fitness of the population as a whole, because imitators are selected against once their lower cost of learning is offset by the benefit of more accurate environmental tracking, in other words, when the fitness of the two types is equal.  Further analysis (Boyd and Richerson 1995) upheld Rogers’ conclusions, with the result that research is now focussed on the existence of mixed equilibrium distributions of both individual and social learners (e.g. Kendal et al 2009; Rendell et al 2010) and a focus on the circumstances under which individuals should engage in social learning (Laland 2004; Kandler and Laland 2013; Kendal et al 2005; Kendal et al 2009).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1.2. Social learning and payoff signals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Even if beneficial social learning requires at least some individual learning, it is nevertheless clear that many behaviours are predominantly acquired by copying (Bandura 1977; Boyd and Richerson 1985).  Laboratory experiments have revealed the extent to which human beings are cognitively predisposed to copy from others (Herrmann et al 2007) and the extent to which cultural norms reflect that predisposition has been demonstrated by comparative field studies (e.g. Rice and Feldman 1997; Hewlett et al 2002).  Furthermore, Henrich (2001) demonstrated that biased social learning that excludes individual trial-and-error is required to account for the ‘S-shape’ curves that describe the uptake of the vast majority of well-studied innovations.  There has been significant interest lately in the explanatory power of models based on random social copying (Bentley and Shennan 2005; Bentley and Ormerod 2012) and we include this in a variant of our model, but our principal interest is forms of social learning in which the selection of a cultural trait from a set of alternatives in a sample pool is biased by direct or indirect (Boyd and Richerson 1985) estimation of its ‘worth’.</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Contemporary social learning nomenclature distinguishes ‘content’ bias from ‘context’ bias (Henrich and McElreath 2003).  Content biases are those which arise from the intrinsic properties of a trait, either because learners have a psychological predisposition (either biologically or culturally determined) toward certain kinds of information, or because they engage in “more generalized cost-benefit calculation” (Henrich and McElreath 2003: 129).  Recently, Mesoudi (2011: 67) has suggested that all 5 of the characteristics of successful innovations identified by Rogers (2003) can be considered forms of content-bias.  Traits are more likely to be adopted if they are: (i) advantageous relative to existing traits; (ii) compatible with existing traits; (iii) simple enough that their use is easily learned; (iv) testable, so that their advantage can be discerned; and (</w:t>
      </w:r>
      <w:del w:id="30" w:author="Unknown Author" w:date="2015-04-02T18:17:00Z">
        <w:r>
          <w:rPr>
            <w:rFonts w:cs="Times New Roman" w:ascii="Times New Roman" w:hAnsi="Times New Roman"/>
            <w:sz w:val="28"/>
            <w:szCs w:val="28"/>
          </w:rPr>
          <w:delText>i</w:delText>
        </w:r>
      </w:del>
      <w:r>
        <w:rPr>
          <w:rFonts w:cs="Times New Roman" w:ascii="Times New Roman" w:hAnsi="Times New Roman"/>
          <w:sz w:val="28"/>
          <w:szCs w:val="28"/>
        </w:rPr>
        <w:t>v) readily observable.  Henrich and McElreath’s notion of “cost-benefit calculation” and Rogers’ “relative advantage” are both examples of what is elsewhere termed ‘payoff bias’ (Kendal et al 2009) and is the form of social learning most commonly studied by economists (e.g. Schlag 1998).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Context biases arise when learners utilise cues in the learning environment as proxies for the ‘worth’ of a trait: either its frequency or the characteristics of those individuals (models) who already </w:t>
      </w:r>
      <w:ins w:id="31" w:author="Unknown Author" w:date="2015-04-02T18:18:00Z">
        <w:r>
          <w:rPr>
            <w:rFonts w:cs="Times New Roman" w:ascii="Times New Roman" w:hAnsi="Times New Roman"/>
            <w:sz w:val="28"/>
            <w:szCs w:val="28"/>
          </w:rPr>
          <w:t>possess</w:t>
        </w:r>
      </w:ins>
      <w:del w:id="32" w:author="Unknown Author" w:date="2015-04-02T18:18:00Z">
        <w:r>
          <w:rPr>
            <w:rFonts w:cs="Times New Roman" w:ascii="Times New Roman" w:hAnsi="Times New Roman"/>
            <w:sz w:val="28"/>
            <w:szCs w:val="28"/>
          </w:rPr>
          <w:delText>have</w:delText>
        </w:r>
      </w:del>
      <w:r>
        <w:rPr>
          <w:rFonts w:cs="Times New Roman" w:ascii="Times New Roman" w:hAnsi="Times New Roman"/>
          <w:sz w:val="28"/>
          <w:szCs w:val="28"/>
        </w:rPr>
        <w:t xml:space="preserve"> that trait.  Frequency dependent bias occurs when the probability of an individual copying the most common trait is higher (conformism) or lower (anti-conformism) than it would be if they randomly sampled the population of traits.  Although frequency dependent social learning is in itself a low-cost form of learning, it is particularly susceptible to the trade-off, already discussed above, between low learning cost and the potentially high cost of failure to adequately track the environment (Wakano and Aoki 2007; Kandler and Laland 2013).  The other form of context bias is model-biased social learning, which entails treating the prestige (Henrich and Gil-White 2001), success (Baldini 2012; Henrich and McElreath 2003), similarity, or some other property of a potential cultural model as a proxy for the ‘worth’ of a cultural trait which that model possesses.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Although success bias is classified as a context bias because the learner evaluates a trait indirectly via its contribution to the reproductive fitness or material well-being of individuals who possess it (Baldini 2012; Henrich and McElreath 2003) there might be circumstances in which the result would not be very different from direct evaluation of the trait payoff, which is classified as a content bias.  Indeed, the structural similarity of the two forms of bias is attested by the fact that the same game-theoretic analysis by Schlag (1998) is cited in both Henrich and McElreath’s (2003) discussion of success bias and Kendal et al’s (2009) discussion of payoff bias; in fact, there are no terms in Schlag’s model which would unambiguously differentiate the two forms of bias.  Perhaps the best way of conceiving what is at stake in the attempt to differentiate payoff bias, success bias and prestige bias is to think in terms of a spectrum in which evaluation of the trait is increasingly prone to false inference about its true worth.  Put another way, while all three biases entail paying attention to ‘payoff signals’, they differ in the likely correlation between the signal and the target trait owing to an increasing number of factors that may contribute to the generation of the payoff signal.  Thus payoff biased social learning is vulnerable to stochasticity inherent in the use or performance of a trait, while success bias layers on top of this the possibility that the model is systematically better or worse equipped than the learner to use the trait.  For example, a hunter might measure the advantage of a given target trait (e.g. the shape of an arrowhead) via the success (e.g. number of prey captured) of its bearer (cf. Mesoudi and O'Brien 2008a, 2008b).  This will, however, depend on the type of bow used, the strength and skill of the hunter and their knowledge of prey species, layered on top of stochastic factors that might equally affect both learner and model, such as the availability of the prey and sheer luck.  All these factors will contribute to the payoff signal, so that two hunters with identical arrowheads will capture different numbers of prey.  Prestige bias renders evaluation of the trait even more indirect because learners defer evaluation of the success of the model to others (Henrich and Gil-White 2001, Atkisson et al 2012).  For this reason, in our model we do not explicitly differentiate between payoff bias and success bias, preferring instead to focus on the magnitude of what, following Baldini (2012), Schlag (1998) and others, we simply label ‘payoff uncertainty’.</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1.3. The effect of payoff uncertainty</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Payoff uncertainty arises when the payoff signal is noisy, which may be because of inherent stochasticity and/or because the signal is also a function of the context in which it was generated, for example other cultural and biological traits possessed by the model, or the environment where the trait is manifest.  A number of studies have modelled payoff uncertainty by assuming that a given cultural trait </w:t>
      </w:r>
      <w:r>
        <w:rPr>
          <w:rFonts w:cs="Times New Roman" w:ascii="Times New Roman" w:hAnsi="Times New Roman"/>
          <w:i/>
          <w:iCs/>
          <w:sz w:val="28"/>
          <w:szCs w:val="28"/>
        </w:rPr>
        <w:t>g</w:t>
      </w:r>
      <w:r>
        <w:rPr>
          <w:rFonts w:cs="Times New Roman" w:ascii="Times New Roman" w:hAnsi="Times New Roman"/>
          <w:sz w:val="28"/>
          <w:szCs w:val="28"/>
        </w:rPr>
        <w:t xml:space="preserve"> generates a payoff signal </w:t>
      </w:r>
      <w:r>
        <w:rPr>
          <w:rFonts w:cs="Times New Roman" w:ascii="Times New Roman" w:hAnsi="Times New Roman"/>
          <w:i/>
          <w:iCs/>
          <w:sz w:val="28"/>
          <w:szCs w:val="28"/>
        </w:rPr>
        <w:t>p</w:t>
      </w:r>
      <w:r>
        <w:rPr>
          <w:rFonts w:cs="Times New Roman" w:ascii="Times New Roman" w:hAnsi="Times New Roman"/>
          <w:sz w:val="28"/>
          <w:szCs w:val="28"/>
        </w:rPr>
        <w:t xml:space="preserve"> drawn from a parametric probability distribution </w:t>
      </w:r>
      <w:r>
        <w:rPr>
          <w:rFonts w:cs="Times New Roman" w:ascii="Times New Roman" w:hAnsi="Times New Roman"/>
          <w:i/>
          <w:iCs/>
          <w:sz w:val="28"/>
          <w:szCs w:val="28"/>
        </w:rPr>
        <w:t>f</w:t>
      </w:r>
      <w:r>
        <w:rPr>
          <w:rFonts w:cs="Times New Roman" w:ascii="Times New Roman" w:hAnsi="Times New Roman"/>
          <w:sz w:val="28"/>
          <w:szCs w:val="28"/>
        </w:rPr>
        <w:t>(</w:t>
      </w:r>
      <w:r>
        <w:rPr>
          <w:rFonts w:cs="Times New Roman" w:ascii="Times New Roman" w:hAnsi="Times New Roman"/>
          <w:i/>
          <w:iCs/>
          <w:sz w:val="28"/>
          <w:szCs w:val="28"/>
        </w:rPr>
        <w:t>p</w:t>
      </w:r>
      <w:r>
        <w:rPr>
          <w:rFonts w:cs="Times New Roman" w:ascii="Times New Roman" w:hAnsi="Times New Roman"/>
          <w:sz w:val="28"/>
          <w:szCs w:val="28"/>
        </w:rPr>
        <w:t>), such that the variance can be regarded as a measure of the correlation between the signal and the target trait.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and Richerson (1995) adopted a variant of this approach in a model designed to explore whether copying can increase the average fitness of learners by allowing individuals to learn more selectively in a changing environment.  Boyd and Richerson  modelled payoff uncertainty in the result of individual </w:t>
      </w:r>
      <w:del w:id="33" w:author="Unknown Author" w:date="2015-04-02T18:25:00Z">
        <w:r>
          <w:rPr>
            <w:rFonts w:cs="Times New Roman" w:ascii="Times New Roman" w:hAnsi="Times New Roman"/>
            <w:sz w:val="28"/>
            <w:szCs w:val="28"/>
          </w:rPr>
          <w:delText>-</w:delText>
        </w:r>
      </w:del>
      <w:ins w:id="34" w:author="Unknown Author" w:date="2015-04-02T18:25:00Z">
        <w:r>
          <w:rPr>
            <w:rFonts w:cs="Times New Roman" w:ascii="Times New Roman" w:hAnsi="Times New Roman"/>
            <w:sz w:val="28"/>
            <w:szCs w:val="28"/>
          </w:rPr>
          <w:t>—</w:t>
        </w:r>
      </w:ins>
      <w:r>
        <w:rPr>
          <w:rFonts w:cs="Times New Roman" w:ascii="Times New Roman" w:hAnsi="Times New Roman"/>
          <w:sz w:val="28"/>
          <w:szCs w:val="28"/>
        </w:rPr>
        <w:t xml:space="preserve"> rather than social </w:t>
      </w:r>
      <w:del w:id="35" w:author="Unknown Author" w:date="2015-04-02T18:25:00Z">
        <w:r>
          <w:rPr>
            <w:rFonts w:cs="Times New Roman" w:ascii="Times New Roman" w:hAnsi="Times New Roman"/>
            <w:sz w:val="28"/>
            <w:szCs w:val="28"/>
          </w:rPr>
          <w:delText>-</w:delText>
        </w:r>
      </w:del>
      <w:ins w:id="36" w:author="Unknown Author" w:date="2015-04-02T18:25:00Z">
        <w:r>
          <w:rPr>
            <w:rFonts w:cs="Times New Roman" w:ascii="Times New Roman" w:hAnsi="Times New Roman"/>
            <w:sz w:val="28"/>
            <w:szCs w:val="28"/>
          </w:rPr>
          <w:t>—</w:t>
        </w:r>
      </w:ins>
      <w:r>
        <w:rPr>
          <w:rFonts w:cs="Times New Roman" w:ascii="Times New Roman" w:hAnsi="Times New Roman"/>
          <w:sz w:val="28"/>
          <w:szCs w:val="28"/>
        </w:rPr>
        <w:t xml:space="preserve"> learning, such that the observed difference between the payoff of each of two traits is a normal random variable.  In these circumstances learners can ensure greater accuracy by insisting on a greater difference between the observed payoffs before adopting the trait with the higher apparent payoff, but this will also result in more cases where the difference threshold is not met and so the result of their individual learning is indeterminate, in which case they copy a randomly chosen individual.  What Boyd and Richerson found was that the average fitness of a population at equilibrium in terms of the frequency of copying could be higher than that of a population of learners who do not copy, but only for particular probabilities of environmental change.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Boyd and Richerson’s model employed unbiased social learning, but more recently Kendal et al (2009) described a model in which increasing the payoff associated with the novel trait allowed payoff-biased social learning to evolve in environments characterised by a higher probability of change.  Although, as Baldini (2012) notes, Kendal et al’s model of payoff is not stochastic, there is nevertheless a sense in which  the relative payoff of the two traits is at least a partial measure of the strength of the payoff signal.  Baldini’s (2012) own model of the evolution of success-bias does employ stochastic payoffs, such that the successes associated with the two traits are independently and normally distributed.  Baldini demonstrated that if the measure of success used by social learners is also that upon which natural selection acts to alter the frequency of social learning strategies, then increasing the strength of selection favours greater reliance on success bias since it effectively also increases the strength of the payoff signal by better differentiating the average payoffs of the competing traits.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Baldini’s model of success-bias assumes that the learner pays attention to the mean payoff of all the sampled models possessing each unique cultural trait, although the extent to which the learner actually favours higher mean payoffs is parametrised.  This is a natural choice for a model extended to explore the evolution of success bias when the payoff signal is also that upon which natural selection acts, but as he concedes, it is not the only possible success-biased learning rule.  Other possibilities include copying the most successful model (copy-the-best), copying a model who is more successful than the learner (copy-if-better) and copying with a probability that is proportional to how much more successful the model is relative to the learner (copy-proportionally) (Laland 2004).</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cs="Times New Roman" w:ascii="Times New Roman" w:hAnsi="Times New Roman"/>
          <w:sz w:val="28"/>
          <w:szCs w:val="28"/>
        </w:rPr>
        <w:t>The copy-the-best and copy-if-better rules both suffer from an inability to differentiate between “lucky and certain (or highly probable) payoffs” (Schlag 1998: 142).  Indeed, Baldini (2013) has recently shown how a social learning strategy based on copying the best individual (Schlag 1999; Apesteguia et al 2007) can occasionally lead to the spread of suboptimal traits if trait payoff distributions overlap but the variance of the payoff is higher for the suboptimal va</w:t>
      </w:r>
      <w:r>
        <w:rPr>
          <w:rFonts w:ascii="Times New Roman" w:hAnsi="Times New Roman"/>
          <w:sz w:val="28"/>
          <w:szCs w:val="28"/>
        </w:rPr>
        <w:t xml:space="preserve">riant.  Furthermore, Lake and Crema (2012) have demonstrated that even if the variances are equal, payoff uncertainty can result in copy-the-best learning failing to identify a superior trait if it is rare simply because the rarer the superior trait is, the more likely that at least one model possessing the inferior trait will have obtained a higher payoff.  It turns out that this sampling effect reduces the optimal amount of payoff-biased copy-the-best social learning when there is payoff uncertainty because it causes the early loss of innovations, although Lake and Crema go on to suggest (but did not formally explore) that this effect is also a function of the fraction of the total population of potential models that is actually sampled (the size of the </w:t>
      </w:r>
      <w:ins w:id="37" w:author="Unknown Author" w:date="2015-04-02T21:56:00Z">
        <w:r>
          <w:rPr>
            <w:rFonts w:ascii="Times New Roman" w:hAnsi="Times New Roman"/>
            <w:sz w:val="28"/>
            <w:szCs w:val="28"/>
          </w:rPr>
          <w:t>‘</w:t>
        </w:r>
      </w:ins>
      <w:del w:id="38" w:author="Unknown Author" w:date="2015-04-02T21:56:00Z">
        <w:r>
          <w:rPr>
            <w:rFonts w:ascii="Times New Roman" w:hAnsi="Times New Roman"/>
            <w:sz w:val="28"/>
            <w:szCs w:val="28"/>
          </w:rPr>
          <w:delText>'</w:delText>
        </w:r>
      </w:del>
      <w:r>
        <w:rPr>
          <w:rFonts w:ascii="Times New Roman" w:hAnsi="Times New Roman"/>
          <w:sz w:val="28"/>
          <w:szCs w:val="28"/>
        </w:rPr>
        <w:t>sample pool</w:t>
      </w:r>
      <w:del w:id="39" w:author="Unknown Author" w:date="2015-04-02T21:56:00Z">
        <w:r>
          <w:rPr>
            <w:rFonts w:ascii="Times New Roman" w:hAnsi="Times New Roman"/>
            <w:sz w:val="28"/>
            <w:szCs w:val="28"/>
          </w:rPr>
          <w:delText>'</w:delText>
        </w:r>
      </w:del>
      <w:ins w:id="40" w:author="Unknown Author" w:date="2015-04-02T21:56:00Z">
        <w:r>
          <w:rPr>
            <w:rFonts w:ascii="Times New Roman" w:hAnsi="Times New Roman"/>
            <w:sz w:val="28"/>
            <w:szCs w:val="28"/>
          </w:rPr>
          <w:t>’</w:t>
        </w:r>
      </w:ins>
      <w:r>
        <w:rPr>
          <w:rFonts w:ascii="Times New Roman" w:hAnsi="Times New Roman"/>
          <w:sz w:val="28"/>
          <w:szCs w:val="28"/>
        </w:rPr>
        <w:t>).</w:t>
      </w:r>
    </w:p>
    <w:p>
      <w:pPr>
        <w:pStyle w:val="TextBody"/>
        <w:spacing w:lineRule="auto" w:line="480"/>
        <w:rPr>
          <w:rFonts w:ascii="Times New Roman" w:hAnsi="Times New Roman"/>
          <w:sz w:val="28"/>
          <w:szCs w:val="28"/>
        </w:rPr>
      </w:pPr>
      <w:r>
        <w:rPr>
          <w:rFonts w:ascii="Times New Roman" w:hAnsi="Times New Roman"/>
          <w:sz w:val="28"/>
          <w:szCs w:val="28"/>
        </w:rPr>
        <w:t xml:space="preserve">Copy-proportionally serves to mitigate false inferences arising from the ‘lucky’ realisation of improbable payoffs (Schlag 1998), as does copying the best </w:t>
      </w:r>
      <w:r>
        <w:rPr>
          <w:rFonts w:ascii="Times New Roman" w:hAnsi="Times New Roman"/>
          <w:i/>
          <w:iCs/>
          <w:sz w:val="28"/>
          <w:szCs w:val="28"/>
        </w:rPr>
        <w:t>average payoff</w:t>
      </w:r>
      <w:r>
        <w:rPr>
          <w:rFonts w:ascii="Times New Roman" w:hAnsi="Times New Roman"/>
          <w:sz w:val="28"/>
          <w:szCs w:val="28"/>
        </w:rPr>
        <w:t xml:space="preserve"> of each cultural variant (as per Baldini 2012; see also Schlag 1999).  The latter ‘copy-the-best-average’ algorithm is not affected by the difference in payoff variance so long as the sampling is truly random such that models with higher payoff are no more likely to be used to evaluate the average payoff of each variant than other models.  Although success-biased rules by which learners sample multiple models and then average the payoffs associated with competing traits have the advantage of suppressing false inference from improbable payoffs, Baldini (2012) has demonstrated that </w:t>
      </w:r>
      <w:del w:id="41" w:author="Unknown Author" w:date="2015-04-02T18:29:00Z">
        <w:r>
          <w:rPr>
            <w:rFonts w:ascii="Times New Roman" w:hAnsi="Times New Roman"/>
            <w:sz w:val="28"/>
            <w:szCs w:val="28"/>
          </w:rPr>
          <w:delText>-</w:delText>
        </w:r>
      </w:del>
      <w:ins w:id="42" w:author="Unknown Author" w:date="2015-04-02T18:29:00Z">
        <w:r>
          <w:rPr>
            <w:rFonts w:cs="Times New Roman" w:ascii="Times New Roman" w:hAnsi="Times New Roman"/>
            <w:sz w:val="28"/>
            <w:szCs w:val="28"/>
          </w:rPr>
          <w:t>—</w:t>
        </w:r>
      </w:ins>
      <w:r>
        <w:rPr>
          <w:rFonts w:ascii="Times New Roman" w:hAnsi="Times New Roman"/>
          <w:sz w:val="28"/>
          <w:szCs w:val="28"/>
        </w:rPr>
        <w:t xml:space="preserve"> perhaps counter-intuitively </w:t>
      </w:r>
      <w:del w:id="43" w:author="Unknown Author" w:date="2015-04-02T18:29:00Z">
        <w:r>
          <w:rPr>
            <w:rFonts w:ascii="Times New Roman" w:hAnsi="Times New Roman"/>
            <w:sz w:val="28"/>
            <w:szCs w:val="28"/>
          </w:rPr>
          <w:delText>-</w:delText>
        </w:r>
      </w:del>
      <w:ins w:id="44" w:author="Unknown Author" w:date="2015-04-02T18:29:00Z">
        <w:r>
          <w:rPr>
            <w:rFonts w:cs="Times New Roman" w:ascii="Times New Roman" w:hAnsi="Times New Roman"/>
            <w:sz w:val="28"/>
            <w:szCs w:val="28"/>
          </w:rPr>
          <w:t>—</w:t>
        </w:r>
      </w:ins>
      <w:r>
        <w:rPr>
          <w:rFonts w:ascii="Times New Roman" w:hAnsi="Times New Roman"/>
          <w:sz w:val="28"/>
          <w:szCs w:val="28"/>
        </w:rPr>
        <w:t xml:space="preserve"> they are also biased towards rare traits, with the effect that they can perform less well than unbiased learning when the optimal trait is common.  Baldini observes that the bias towards rare traits is a consequence of the fact that by considering the average payoff of each variant, the choice between them is effectively made on the basis of only one observation per variant.  Thus, for example, if trait A is twice as frequent as trait B, but both have the same payoff distributions, then the probability of choosing between them on the basis of their average payoffs is nevertheless close to 0.5; consequently, the rarer trait B will be chosen with greater probability than its frequency, so altering the trait distribution in favour of the rarer trait.</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1.4. The effect of population size</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The effect of population size on cultural evolution resulting from payoff / success-bias has been formally modelled in several studies (Henrich 2004; Powell et al 2009, 2010; Shennan 2001), with the general conclusion that larger populations promote cultural evolution by accelerating adaptive change and/or</w:t>
      </w:r>
      <w:r>
        <w:rPr>
          <w:rFonts w:ascii="Times New Roman" w:hAnsi="Times New Roman"/>
          <w:sz w:val="28"/>
          <w:szCs w:val="28"/>
          <w:shd w:fill="FFFFFF" w:val="clear"/>
        </w:rPr>
        <w:t xml:space="preserve"> permitting the spread of more complex (harder to learn) cultural traits.  </w:t>
      </w:r>
      <w:r>
        <w:rPr>
          <w:rFonts w:ascii="Times New Roman" w:hAnsi="Times New Roman"/>
          <w:sz w:val="28"/>
          <w:szCs w:val="28"/>
        </w:rPr>
        <w:t>A recent social learning experiment by Derex et al (2013) claims to provide empirical support for the positive effect on cultural evolution of increasing group size, although Andersson and Read (2014) have disputed this, pointing out that the experimental result that larger groups produced complex artefacts more frequently than smaller groups could simply be a sampling effect.</w:t>
      </w:r>
    </w:p>
    <w:p>
      <w:pPr>
        <w:pStyle w:val="TextBody"/>
        <w:spacing w:lineRule="auto" w:line="480"/>
        <w:rPr/>
      </w:pPr>
      <w:r>
        <w:rPr/>
      </w:r>
    </w:p>
    <w:p>
      <w:pPr>
        <w:pStyle w:val="TextBody"/>
        <w:spacing w:lineRule="auto" w:line="480"/>
        <w:rPr>
          <w:rFonts w:ascii="Times New Roman" w:hAnsi="Times New Roman"/>
          <w:sz w:val="28"/>
          <w:szCs w:val="28"/>
        </w:rPr>
      </w:pPr>
      <w:r>
        <w:rPr>
          <w:rFonts w:ascii="Times New Roman" w:hAnsi="Times New Roman"/>
          <w:sz w:val="28"/>
          <w:szCs w:val="28"/>
        </w:rPr>
        <w:t xml:space="preserve">Shennan (2001) presented two models of the innovation and spread of fitness enhancing craft skills in different size populations.  In both cases he modelled the fitness of an individual as the multiplicative sum of the states of each of a fixed number of craft attributes possessed by that individual.  The states of these individual craft attributes could be altered by innovation, such that most innovations have relatively little effect but some have a significant effect (ibid. p6-7).  In the first model craft attributes are passed vertically from parent to offspring, so that change in the frequency of any given attribute state is a function of the differential reproduction of the individuals who possess it and whose fitness is partially dependent upon it.  The second model added oblique cultural transmission such that individuals probabilistically either acquire attribute states from their same sex parent or from a pool of </w:t>
      </w:r>
      <w:r>
        <w:rPr>
          <w:rFonts w:ascii="Times New Roman" w:hAnsi="Times New Roman"/>
          <w:i/>
          <w:iCs/>
          <w:sz w:val="28"/>
          <w:szCs w:val="28"/>
        </w:rPr>
        <w:t>k</w:t>
      </w:r>
      <w:r>
        <w:rPr>
          <w:rFonts w:ascii="Times New Roman" w:hAnsi="Times New Roman"/>
          <w:sz w:val="28"/>
          <w:szCs w:val="28"/>
        </w:rPr>
        <w:t xml:space="preserve"> randomly chosen cultural models.  If </w:t>
      </w:r>
      <w:r>
        <w:rPr>
          <w:rFonts w:ascii="Times New Roman" w:hAnsi="Times New Roman"/>
          <w:i/>
          <w:iCs/>
          <w:sz w:val="28"/>
          <w:szCs w:val="28"/>
        </w:rPr>
        <w:t xml:space="preserve">k </w:t>
      </w:r>
      <w:r>
        <w:rPr>
          <w:rFonts w:ascii="Times New Roman" w:hAnsi="Times New Roman"/>
          <w:sz w:val="28"/>
          <w:szCs w:val="28"/>
        </w:rPr>
        <w:t xml:space="preserve">= 1 social learning is effectively unbiased transmission, but if </w:t>
      </w:r>
      <w:r>
        <w:rPr>
          <w:rFonts w:ascii="Times New Roman" w:hAnsi="Times New Roman"/>
          <w:i/>
          <w:iCs/>
          <w:sz w:val="28"/>
          <w:szCs w:val="28"/>
        </w:rPr>
        <w:t xml:space="preserve">k </w:t>
      </w:r>
      <w:r>
        <w:rPr>
          <w:rFonts w:ascii="Times New Roman" w:hAnsi="Times New Roman"/>
          <w:sz w:val="28"/>
          <w:szCs w:val="28"/>
        </w:rPr>
        <w:t xml:space="preserve">&gt; 1 the individual copies the most attractive individual among the </w:t>
      </w:r>
      <w:r>
        <w:rPr>
          <w:rFonts w:ascii="Times New Roman" w:hAnsi="Times New Roman"/>
          <w:i/>
          <w:iCs/>
          <w:sz w:val="28"/>
          <w:szCs w:val="28"/>
        </w:rPr>
        <w:t>k</w:t>
      </w:r>
      <w:r>
        <w:rPr>
          <w:rFonts w:ascii="Times New Roman" w:hAnsi="Times New Roman"/>
          <w:sz w:val="28"/>
          <w:szCs w:val="28"/>
        </w:rPr>
        <w:t xml:space="preserve"> models, thus introducing a copy-the-best learning rule, albeit one that does not appear to include any evaluation of whether the model is actually better than the individual who is copying.  This cultural transmission process occurs on a per-attribute basis, such that the most attractive individual among the </w:t>
      </w:r>
      <w:r>
        <w:rPr>
          <w:rFonts w:ascii="Times New Roman" w:hAnsi="Times New Roman"/>
          <w:i/>
          <w:iCs/>
          <w:sz w:val="28"/>
          <w:szCs w:val="28"/>
        </w:rPr>
        <w:t>k</w:t>
      </w:r>
      <w:r>
        <w:rPr>
          <w:rFonts w:ascii="Times New Roman" w:hAnsi="Times New Roman"/>
          <w:sz w:val="28"/>
          <w:szCs w:val="28"/>
        </w:rPr>
        <w:t xml:space="preserve"> models is chosen with respect to the trait in question (ibid. p10).  Using what he considered realistic parameters for hunter-gatherers, Shennan found that increasing the population size increased the long-term geometric mean fitness of the population, with the effect most pronounced for smaller sizes and less so for larger population sizes; this was true for both models.  The effect of oblique transmission was to increase the absolute geometric mean fitness for any given population size (at least at the innovation rate for which explicit comparison is provided), but the positive effect of increasing population size decreases as the rate of oblique transmission is increased (ibid. fig 3).</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 xml:space="preserve">Shennan’s broad conclusion about the positive correlation between population size and cultural evolution was supported by Henrich’s (2004) model of the social learning of skills.  Henrich modelled oblique transmission of skills in which individuals attempt to copy a skill from the most skilful individual in the population, in other words, using a copy-the-best social learning rule.  He also analysed a variant which incorporated a fraction of vertical transmission, but this produced the same qualitative results.  Importantly, and central to the claim that his model is “rooted in the cognitive details of social learning and inference” (ibid: 197), Henrich's model uses the Price equation, thereby explicitly incorporating the effects of both cultural selection and errors in social learning.  In particular, he modelled the latter by drawing the skill-level achieved by the learner from a Gumbel distribution, such that the copied skill level is most likely to be lower than the model’s skill, but that there is nevertheless some non-zero probability of it being higher; in other words, Henrich assumed that social learning is mostly imperfect, but occasionally gives rise to improvements.  By varying the mode, α, and dispersion, β, of the Gumbel distribution, Henrich was able to separately parameterise the difficulty of learning a particular skill (its complexity) and the likelihood that those attempting to copy it make similar or potentially very different errors (in a sense ease or difficulty of innovating).  Henrich analysed the size of the population required for the change in average skill to be positive, that is, for there to be </w:t>
      </w:r>
      <w:ins w:id="45" w:author="Unknown Author" w:date="2015-04-02T21:53:00Z">
        <w:r>
          <w:rPr>
            <w:rFonts w:ascii="Times New Roman" w:hAnsi="Times New Roman"/>
            <w:sz w:val="28"/>
            <w:szCs w:val="28"/>
          </w:rPr>
          <w:t>“</w:t>
        </w:r>
      </w:ins>
      <w:del w:id="46" w:author="Unknown Author" w:date="2015-04-02T21:53:00Z">
        <w:r>
          <w:rPr>
            <w:rFonts w:ascii="Times New Roman" w:hAnsi="Times New Roman"/>
            <w:sz w:val="28"/>
            <w:szCs w:val="28"/>
          </w:rPr>
          <w:delText>"</w:delText>
        </w:r>
      </w:del>
      <w:r>
        <w:rPr>
          <w:rFonts w:ascii="Times New Roman" w:hAnsi="Times New Roman"/>
          <w:sz w:val="28"/>
          <w:szCs w:val="28"/>
        </w:rPr>
        <w:t>cumulative adaptive cultural evolution</w:t>
      </w:r>
      <w:del w:id="47" w:author="Unknown Author" w:date="2015-04-02T21:53:00Z">
        <w:r>
          <w:rPr>
            <w:rFonts w:ascii="Times New Roman" w:hAnsi="Times New Roman"/>
            <w:sz w:val="28"/>
            <w:szCs w:val="28"/>
          </w:rPr>
          <w:delText>"</w:delText>
        </w:r>
      </w:del>
      <w:ins w:id="48" w:author="Unknown Author" w:date="2015-04-02T21:53:00Z">
        <w:r>
          <w:rPr>
            <w:rFonts w:ascii="Times New Roman" w:hAnsi="Times New Roman"/>
            <w:sz w:val="28"/>
            <w:szCs w:val="28"/>
          </w:rPr>
          <w:t>”</w:t>
        </w:r>
      </w:ins>
      <w:r>
        <w:rPr>
          <w:rFonts w:ascii="Times New Roman" w:hAnsi="Times New Roman"/>
          <w:sz w:val="28"/>
          <w:szCs w:val="28"/>
        </w:rPr>
        <w:t xml:space="preserve"> (ibid: 202), and found that it depends on the ratio between the difficulty of learning and ease of innovating.  Skills that are more complex (large α) and/or more difficult to innovate (low β) are only be maintained or cumulatively improved in larger populations.</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 xml:space="preserve">Shennan and Heinrich’s seminal contributions to understanding the importance of population size for cultural evolution have since been extended by Powell et al (2009, 2010).  Powell et al were motivated by the same anthropological problem that initially motivated Shennan’s 2001 model, the so-called ‘explosion’ of cultural complexity at the European Middle-Upper Palaeolithic Transition.  In order to explore the plausibility of demographic change as a prime driver of this transition, Powell et al (2009) re-implemented Henrich’s 2004 model, albeit with three changes.   First, and of least significance for our purposes, they simplified the treatment of errors in social learning by collapsing α and β into one parameter.  Second, they eschewed Henrich's simple oblique transmission model with one which they claim better captures a more realistic assumption that </w:t>
      </w:r>
      <w:ins w:id="49" w:author="Unknown Author" w:date="2015-04-02T21:57:00Z">
        <w:r>
          <w:rPr>
            <w:rFonts w:ascii="Times New Roman" w:hAnsi="Times New Roman"/>
            <w:sz w:val="28"/>
            <w:szCs w:val="28"/>
          </w:rPr>
          <w:t>“</w:t>
        </w:r>
      </w:ins>
      <w:del w:id="50" w:author="Unknown Author" w:date="2015-04-02T21:57:00Z">
        <w:r>
          <w:rPr>
            <w:rFonts w:ascii="Times New Roman" w:hAnsi="Times New Roman"/>
            <w:sz w:val="28"/>
            <w:szCs w:val="28"/>
          </w:rPr>
          <w:delText>"</w:delText>
        </w:r>
      </w:del>
      <w:r>
        <w:rPr>
          <w:rFonts w:ascii="Times New Roman" w:hAnsi="Times New Roman"/>
          <w:sz w:val="28"/>
          <w:szCs w:val="28"/>
        </w:rPr>
        <w:t>cultural skills and behaviours are often first, and sometimes only, learned from parents</w:t>
      </w:r>
      <w:del w:id="51" w:author="Unknown Author" w:date="2015-04-02T21:57:00Z">
        <w:r>
          <w:rPr>
            <w:rFonts w:ascii="Times New Roman" w:hAnsi="Times New Roman"/>
            <w:sz w:val="28"/>
            <w:szCs w:val="28"/>
          </w:rPr>
          <w:delText>"</w:delText>
        </w:r>
      </w:del>
      <w:ins w:id="52" w:author="Unknown Author" w:date="2015-04-02T21:57:00Z">
        <w:r>
          <w:rPr>
            <w:rFonts w:ascii="Times New Roman" w:hAnsi="Times New Roman"/>
            <w:sz w:val="28"/>
            <w:szCs w:val="28"/>
          </w:rPr>
          <w:t>”</w:t>
        </w:r>
      </w:ins>
      <w:r>
        <w:rPr>
          <w:rFonts w:ascii="Times New Roman" w:hAnsi="Times New Roman"/>
          <w:sz w:val="28"/>
          <w:szCs w:val="28"/>
        </w:rPr>
        <w:t xml:space="preserve"> and also that </w:t>
      </w:r>
      <w:ins w:id="53" w:author="Unknown Author" w:date="2015-04-02T21:57:00Z">
        <w:r>
          <w:rPr>
            <w:rFonts w:ascii="Times New Roman" w:hAnsi="Times New Roman"/>
            <w:sz w:val="28"/>
            <w:szCs w:val="28"/>
          </w:rPr>
          <w:t>“</w:t>
        </w:r>
      </w:ins>
      <w:del w:id="54" w:author="Unknown Author" w:date="2015-04-02T21:57:00Z">
        <w:r>
          <w:rPr>
            <w:rFonts w:ascii="Times New Roman" w:hAnsi="Times New Roman"/>
            <w:sz w:val="28"/>
            <w:szCs w:val="28"/>
          </w:rPr>
          <w:delText>"</w:delText>
        </w:r>
      </w:del>
      <w:r>
        <w:rPr>
          <w:rFonts w:ascii="Times New Roman" w:hAnsi="Times New Roman"/>
          <w:sz w:val="28"/>
          <w:szCs w:val="28"/>
        </w:rPr>
        <w:t>identification of the most skilled model will be inaccurate</w:t>
      </w:r>
      <w:del w:id="55" w:author="Unknown Author" w:date="2015-04-02T21:58:00Z">
        <w:r>
          <w:rPr>
            <w:rFonts w:ascii="Times New Roman" w:hAnsi="Times New Roman"/>
            <w:sz w:val="28"/>
            <w:szCs w:val="28"/>
          </w:rPr>
          <w:delText>"</w:delText>
        </w:r>
      </w:del>
      <w:ins w:id="56" w:author="Unknown Author" w:date="2015-04-02T21:57:00Z">
        <w:r>
          <w:rPr>
            <w:rFonts w:ascii="Times New Roman" w:hAnsi="Times New Roman"/>
            <w:sz w:val="28"/>
            <w:szCs w:val="28"/>
          </w:rPr>
          <w:t>”</w:t>
        </w:r>
      </w:ins>
      <w:r>
        <w:rPr>
          <w:rFonts w:ascii="Times New Roman" w:hAnsi="Times New Roman"/>
          <w:sz w:val="28"/>
          <w:szCs w:val="28"/>
        </w:rPr>
        <w:t xml:space="preserve"> (Powell et al 2009: supplementary material).  This entails </w:t>
      </w:r>
      <w:ins w:id="57" w:author="Unknown Author" w:date="2015-04-02T21:58:00Z">
        <w:r>
          <w:rPr>
            <w:rFonts w:ascii="Times New Roman" w:hAnsi="Times New Roman"/>
            <w:sz w:val="28"/>
            <w:szCs w:val="28"/>
          </w:rPr>
          <w:t>“</w:t>
        </w:r>
      </w:ins>
      <w:del w:id="58" w:author="Unknown Author" w:date="2015-04-02T21:58:00Z">
        <w:r>
          <w:rPr>
            <w:rFonts w:ascii="Times New Roman" w:hAnsi="Times New Roman"/>
            <w:sz w:val="28"/>
            <w:szCs w:val="28"/>
          </w:rPr>
          <w:delText>"</w:delText>
        </w:r>
      </w:del>
      <w:r>
        <w:rPr>
          <w:rFonts w:ascii="Times New Roman" w:hAnsi="Times New Roman"/>
          <w:sz w:val="28"/>
          <w:szCs w:val="28"/>
        </w:rPr>
        <w:t>vertical</w:t>
      </w:r>
      <w:del w:id="59" w:author="Unknown Author" w:date="2015-04-02T21:58:00Z">
        <w:r>
          <w:rPr>
            <w:rFonts w:ascii="Times New Roman" w:hAnsi="Times New Roman"/>
            <w:sz w:val="28"/>
            <w:szCs w:val="28"/>
          </w:rPr>
          <w:delText>"</w:delText>
        </w:r>
      </w:del>
      <w:ins w:id="60" w:author="Unknown Author" w:date="2015-04-02T21:58:00Z">
        <w:r>
          <w:rPr>
            <w:rFonts w:ascii="Times New Roman" w:hAnsi="Times New Roman"/>
            <w:sz w:val="28"/>
            <w:szCs w:val="28"/>
          </w:rPr>
          <w:t>”</w:t>
        </w:r>
      </w:ins>
      <w:r>
        <w:rPr>
          <w:rFonts w:ascii="Times New Roman" w:hAnsi="Times New Roman"/>
          <w:sz w:val="28"/>
          <w:szCs w:val="28"/>
        </w:rPr>
        <w:t xml:space="preserve"> unbiased copying of skills from individuals in the previous generation followed by </w:t>
      </w:r>
      <w:ins w:id="61" w:author="Unknown Author" w:date="2015-04-02T21:58:00Z">
        <w:r>
          <w:rPr>
            <w:rFonts w:ascii="Times New Roman" w:hAnsi="Times New Roman"/>
            <w:sz w:val="28"/>
            <w:szCs w:val="28"/>
          </w:rPr>
          <w:t>‘</w:t>
        </w:r>
      </w:ins>
      <w:del w:id="62" w:author="Unknown Author" w:date="2015-04-02T21:58:00Z">
        <w:r>
          <w:rPr>
            <w:rFonts w:ascii="Times New Roman" w:hAnsi="Times New Roman"/>
            <w:sz w:val="28"/>
            <w:szCs w:val="28"/>
          </w:rPr>
          <w:delText>"</w:delText>
        </w:r>
      </w:del>
      <w:r>
        <w:rPr>
          <w:rFonts w:ascii="Times New Roman" w:hAnsi="Times New Roman"/>
          <w:sz w:val="28"/>
          <w:szCs w:val="28"/>
        </w:rPr>
        <w:t>oblique</w:t>
      </w:r>
      <w:del w:id="63" w:author="Unknown Author" w:date="2015-04-02T21:58:00Z">
        <w:r>
          <w:rPr>
            <w:rFonts w:ascii="Times New Roman" w:hAnsi="Times New Roman"/>
            <w:sz w:val="28"/>
            <w:szCs w:val="28"/>
          </w:rPr>
          <w:delText>"</w:delText>
        </w:r>
      </w:del>
      <w:ins w:id="64" w:author="Unknown Author" w:date="2015-04-02T21:58:00Z">
        <w:r>
          <w:rPr>
            <w:rFonts w:ascii="Times New Roman" w:hAnsi="Times New Roman"/>
            <w:sz w:val="28"/>
            <w:szCs w:val="28"/>
          </w:rPr>
          <w:t>”</w:t>
        </w:r>
      </w:ins>
      <w:r>
        <w:rPr>
          <w:rFonts w:ascii="Times New Roman" w:hAnsi="Times New Roman"/>
          <w:sz w:val="28"/>
          <w:szCs w:val="28"/>
        </w:rPr>
        <w:t xml:space="preserve"> biased copying from individuals in the same generation (ibid.).  The bias in the </w:t>
      </w:r>
      <w:ins w:id="65" w:author="Unknown Author" w:date="2015-04-02T21:58:00Z">
        <w:r>
          <w:rPr>
            <w:rFonts w:ascii="Times New Roman" w:hAnsi="Times New Roman"/>
            <w:sz w:val="28"/>
            <w:szCs w:val="28"/>
          </w:rPr>
          <w:t>‘</w:t>
        </w:r>
      </w:ins>
      <w:del w:id="66" w:author="Unknown Author" w:date="2015-04-02T21:58:00Z">
        <w:r>
          <w:rPr>
            <w:rFonts w:ascii="Times New Roman" w:hAnsi="Times New Roman"/>
            <w:sz w:val="28"/>
            <w:szCs w:val="28"/>
          </w:rPr>
          <w:delText>'</w:delText>
        </w:r>
      </w:del>
      <w:r>
        <w:rPr>
          <w:rFonts w:ascii="Times New Roman" w:hAnsi="Times New Roman"/>
          <w:sz w:val="28"/>
          <w:szCs w:val="28"/>
        </w:rPr>
        <w:t>oblique</w:t>
      </w:r>
      <w:del w:id="67" w:author="Unknown Author" w:date="2015-04-02T21:58:00Z">
        <w:r>
          <w:rPr>
            <w:rFonts w:ascii="Times New Roman" w:hAnsi="Times New Roman"/>
            <w:sz w:val="28"/>
            <w:szCs w:val="28"/>
          </w:rPr>
          <w:delText>'</w:delText>
        </w:r>
      </w:del>
      <w:ins w:id="68" w:author="Unknown Author" w:date="2015-04-02T21:58:00Z">
        <w:r>
          <w:rPr>
            <w:rFonts w:ascii="Times New Roman" w:hAnsi="Times New Roman"/>
            <w:sz w:val="28"/>
            <w:szCs w:val="28"/>
          </w:rPr>
          <w:t>’</w:t>
        </w:r>
      </w:ins>
      <w:r>
        <w:rPr>
          <w:rFonts w:ascii="Times New Roman" w:hAnsi="Times New Roman"/>
          <w:sz w:val="28"/>
          <w:szCs w:val="28"/>
        </w:rPr>
        <w:t xml:space="preserve"> copying results from a social learning rule in which each individual attempts to copy a skill from among those models who have a higher skill-level than that which it inherited from the previous generation.  The chosen model is selected probabilistically in proportion to the magnitude of the difference its skill-level and that of the learner.  Third, Powell et al added spatial structure to the population by dividing it into G groups, each of size N, placed in an environment.  Individuals can migrate between groups at a rate which is a function of the density, D, with which the groups are placed in the environment.  Powell et al found that increasing the overall population size (a function of G, since N is fixed) does promote increased skill complexity, but the effect is most pronounced for smaller population sizes and is much diminished or even non-existent for larger population</w:t>
      </w:r>
      <w:del w:id="69" w:author="Unknown Author" w:date="2015-04-02T18:42:00Z">
        <w:r>
          <w:rPr>
            <w:rFonts w:ascii="Times New Roman" w:hAnsi="Times New Roman"/>
            <w:sz w:val="28"/>
            <w:szCs w:val="28"/>
          </w:rPr>
          <w:delText>s</w:delText>
        </w:r>
      </w:del>
      <w:r>
        <w:rPr>
          <w:rFonts w:ascii="Times New Roman" w:hAnsi="Times New Roman"/>
          <w:sz w:val="28"/>
          <w:szCs w:val="28"/>
        </w:rPr>
        <w:t xml:space="preserve"> sizes (ibid:fig. S2).  In the latter case (G &gt; 50) the principal determinant of population average skill-level is the amount of migratory activity.  Experiments with a fixed and large number of groups demonstrated that the positive effect of increased inter-group migration on skill-level is greater for more complex skills, in the sense that as skills become harder to learn so increasing the migration rate has an effect that is the equivalent of greatly increasing the size of a single unstructured population.  Although Vaesen (2012) has argued that the assumptions made by Powell et al mean that their model does not provide a sufficiently severe test of their substantive hypothesis, their results do nevertheless extend the set of specific learning rules for which it appears that there is a positive correlation between increasing population size and the rate at which payoff / success-biased social learning can drive cultural evolution.  Furthermore, their study also points to the importance of population structure for this relationship.</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i/>
          <w:iCs/>
          <w:sz w:val="28"/>
          <w:szCs w:val="28"/>
        </w:rPr>
      </w:pPr>
      <w:r>
        <w:rPr>
          <w:rFonts w:ascii="Times New Roman" w:hAnsi="Times New Roman"/>
          <w:i/>
          <w:iCs/>
          <w:sz w:val="28"/>
          <w:szCs w:val="28"/>
        </w:rPr>
        <w:t>1.5. Combining payoff uncertainty and sampling effects</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We suggested above that payoff uncertainty potentially affects any form of social learning that makes use of a payoff-signal to evaluate the worth of a cultural trait, whether that is content-biased social learning such as payoff-biased learning</w:t>
      </w:r>
      <w:ins w:id="70" w:author="Unknown Author" w:date="2015-04-02T18:43:00Z">
        <w:r>
          <w:rPr>
            <w:rFonts w:cs="Times New Roman" w:ascii="Times New Roman" w:hAnsi="Times New Roman"/>
            <w:sz w:val="28"/>
            <w:szCs w:val="28"/>
          </w:rPr>
          <w:t>,</w:t>
        </w:r>
      </w:ins>
      <w:r>
        <w:rPr>
          <w:rFonts w:cs="Times New Roman" w:ascii="Times New Roman" w:hAnsi="Times New Roman"/>
          <w:sz w:val="28"/>
          <w:szCs w:val="28"/>
        </w:rPr>
        <w:t xml:space="preserve"> or context-biased social learning such as success or prestige-biased learning.  In all these cases a simple stochastic model of payoff can be used to capture the fundamental structural issue, which is the strength of the correlation between the observed payoff signal and the true ‘worth’ of the trait.  As we have discussed, several studies employing such a model have demonstrated that payoff bias significantly affects the optimal amount of social learning in a range of different scenarios.  Moreover, it is also now clear that the exact form of the social learning rule matters: copy-the-best can lead to false inferences when payoff uncertainty is high, whereas copy-the-best-average payoff is more robust, but on the other hand favours rare variants.</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We have also documented how a separate strand of theoretical modelling has demonstrated that population size and/or the way in which the population is sampled mediates the effect of payoff / success-biased learning, and this appears to be true for both copy-the-best and proportional copying rules.  Deleterious sampling effects caused by small population sizes are predicted to reduce the rate of adaptive cultural evolution and even lead to cultural trait loss.  Larger populations, on the other hand, are predicted to support the social-learning of more complex traits even when the learning process is error prone, and increasing the migration rate in populations broken into subgroups also has this effect.  It has recently been noted, however, that empirical studies do not unambiguously support these theoretical insights (Collard 2013).  There are various possible reasons for this, ranging from the effect of population size being swamped by other factors, to the empirical studies not adequately measuring the interacting as opposed to total (census) population.  The possibility that particularly interests us here is that existing models of the effect of population size/sampling on cultural evolution do not adequately take account of the effect of payoff uncertainty on social learning.  This is particularly problematic if Caldwell et al (2014) are correct in their supposition that social learning of human technology invariably involves payoff uncertainty because of the spatio-temporal separation of tool manufacture from tool use.</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While it is clear from existing studies that both payoff uncertainty and population size/sampling alter the effect of social learning on cultural evolution, it is striking that all the models reviewed above incorporate one or the other, but not both, so their interaction has not been fully explored</w:t>
      </w:r>
      <w:r>
        <w:rPr>
          <w:rStyle w:val="FootnoteAnchor"/>
          <w:rFonts w:cs="Times New Roman" w:ascii="Times New Roman" w:hAnsi="Times New Roman"/>
          <w:sz w:val="28"/>
          <w:szCs w:val="28"/>
        </w:rPr>
        <w:footnoteReference w:id="2"/>
      </w:r>
      <w:r>
        <w:rPr>
          <w:rFonts w:cs="Times New Roman" w:ascii="Times New Roman" w:hAnsi="Times New Roman"/>
          <w:sz w:val="28"/>
          <w:szCs w:val="28"/>
        </w:rPr>
        <w:t>.  Furthermore, in our discussion above we noted studies (Baldini 2012; Lake and Crema 2012) which provide reason to think that when payoff is uncertain the efficacy of particular forms of social learning can also be affected by the relative frequency with which a ‘better’ trait is present in a population.  In particular, we have previously demonstrated that a rare better trait can be lost as a result of payoff uncertainty because of a sampling effect in which if enough models with the more common inferior trait are sampled it becomes probable that one of them will have a rare high payoff that is greater than the highest payoff exhibited among the smaller sample of models with the rare but better trait</w:t>
      </w:r>
      <w:ins w:id="71" w:author="Unknown Author" w:date="2015-04-02T18:46:00Z">
        <w:r>
          <w:rPr>
            <w:rFonts w:cs="Times New Roman" w:ascii="Times New Roman" w:hAnsi="Times New Roman"/>
            <w:sz w:val="28"/>
            <w:szCs w:val="28"/>
          </w:rPr>
          <w:t xml:space="preserve"> (Lake and Crema 2012)</w:t>
        </w:r>
      </w:ins>
      <w:r>
        <w:rPr>
          <w:rFonts w:cs="Times New Roman" w:ascii="Times New Roman" w:hAnsi="Times New Roman"/>
          <w:sz w:val="28"/>
          <w:szCs w:val="28"/>
        </w:rPr>
        <w:t xml:space="preserve">.  This effect suggests to us a mechanism which could reduce the benefit of larger population sizes, or of higher migration rates between subgroups, especially when the better trait is rare, as would be the case in the earliest stages of the diffusion of an innovation.  In section 2 of this paper we describe a model designed to explore exactly that possibility and in section 3 we present results which confirm that there are indeed scenarios in which certain payoff / success-biased social learning rules are predicted to produce faster rates of cultural evolution in smaller rather than larger populations.  Moreover, it seems that smaller communities within populations can act as initial </w:t>
      </w:r>
      <w:ins w:id="72" w:author="Unknown Author" w:date="2015-04-02T22:00:00Z">
        <w:r>
          <w:rPr>
            <w:rFonts w:cs="Times New Roman" w:ascii="Times New Roman" w:hAnsi="Times New Roman"/>
            <w:sz w:val="28"/>
            <w:szCs w:val="28"/>
          </w:rPr>
          <w:t>‘</w:t>
        </w:r>
      </w:ins>
      <w:del w:id="73" w:author="Unknown Author" w:date="2015-04-02T22:00:00Z">
        <w:r>
          <w:rPr>
            <w:rFonts w:cs="Times New Roman" w:ascii="Times New Roman" w:hAnsi="Times New Roman"/>
            <w:sz w:val="28"/>
            <w:szCs w:val="28"/>
          </w:rPr>
          <w:delText>“</w:delText>
        </w:r>
      </w:del>
      <w:r>
        <w:rPr>
          <w:rFonts w:cs="Times New Roman" w:ascii="Times New Roman" w:hAnsi="Times New Roman"/>
          <w:sz w:val="28"/>
          <w:szCs w:val="28"/>
        </w:rPr>
        <w:t>cultural incubators</w:t>
      </w:r>
      <w:del w:id="74" w:author="Unknown Author" w:date="2015-04-02T22:00:00Z">
        <w:r>
          <w:rPr>
            <w:rFonts w:cs="Times New Roman" w:ascii="Times New Roman" w:hAnsi="Times New Roman"/>
            <w:sz w:val="28"/>
            <w:szCs w:val="28"/>
          </w:rPr>
          <w:delText>”</w:delText>
        </w:r>
      </w:del>
      <w:ins w:id="75" w:author="Unknown Author" w:date="2015-04-02T22:00:00Z">
        <w:r>
          <w:rPr>
            <w:rFonts w:cs="Times New Roman" w:ascii="Times New Roman" w:hAnsi="Times New Roman"/>
            <w:sz w:val="28"/>
            <w:szCs w:val="28"/>
          </w:rPr>
          <w:t>’</w:t>
        </w:r>
      </w:ins>
      <w:r>
        <w:rPr>
          <w:rFonts w:cs="Times New Roman" w:ascii="Times New Roman" w:hAnsi="Times New Roman"/>
          <w:sz w:val="28"/>
          <w:szCs w:val="28"/>
        </w:rPr>
        <w:t xml:space="preserve"> which promote the early survival of beneficial innovations, and we note the far-reaching significance of this in our concluding comments in section 4.</w:t>
      </w:r>
    </w:p>
    <w:p>
      <w:pPr>
        <w:pStyle w:val="TextBody"/>
        <w:spacing w:lineRule="auto" w:line="480"/>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2. Modelling cultural transmission with uncertain payoff signals</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We first describe a model of the cultural transmission of discrete traits whose payoff is variable, such that individuals have imperfect knowledge of the true worth of traits possessed by others in the population.  Three variants of this model differ according to the learning rule employed, which is one of: random copying (</w:t>
      </w:r>
      <w:ins w:id="76" w:author="Unknown Author" w:date="2015-04-02T18:47:00Z">
        <w:r>
          <w:rPr>
            <w:rFonts w:cs="Times New Roman" w:ascii="Times New Roman" w:hAnsi="Times New Roman"/>
            <w:sz w:val="28"/>
            <w:szCs w:val="28"/>
          </w:rPr>
          <w:t>unbiased</w:t>
        </w:r>
      </w:ins>
      <w:del w:id="77" w:author="Unknown Author" w:date="2015-04-02T18:47:00Z">
        <w:r>
          <w:rPr>
            <w:rFonts w:cs="Times New Roman" w:ascii="Times New Roman" w:hAnsi="Times New Roman"/>
            <w:sz w:val="28"/>
            <w:szCs w:val="28"/>
          </w:rPr>
          <w:delText>unbiassed</w:delText>
        </w:r>
      </w:del>
      <w:r>
        <w:rPr>
          <w:rFonts w:cs="Times New Roman" w:ascii="Times New Roman" w:hAnsi="Times New Roman"/>
          <w:sz w:val="28"/>
          <w:szCs w:val="28"/>
        </w:rPr>
        <w:t xml:space="preserve"> transmission), copy-if-better and copy-the-best.  We provide a commentary on aspects of the model and then go on to outline our experimental design.</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 xml:space="preserve">2.1. </w:t>
      </w:r>
      <w:r>
        <w:rPr>
          <w:rFonts w:cs="Times New Roman" w:ascii="Times New Roman" w:hAnsi="Times New Roman"/>
          <w:i/>
          <w:iCs/>
          <w:sz w:val="28"/>
          <w:szCs w:val="28"/>
        </w:rPr>
        <w:t>The model</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Consider a population of </w:t>
      </w:r>
      <w:r>
        <w:rPr>
          <w:rFonts w:cs="Times New Roman" w:ascii="Times New Roman" w:hAnsi="Times New Roman"/>
          <w:i/>
          <w:sz w:val="28"/>
          <w:szCs w:val="28"/>
        </w:rPr>
        <w:t>N</w:t>
      </w:r>
      <w:r>
        <w:rPr>
          <w:rFonts w:cs="Times New Roman" w:ascii="Times New Roman" w:hAnsi="Times New Roman"/>
          <w:sz w:val="28"/>
          <w:szCs w:val="28"/>
        </w:rPr>
        <w:t xml:space="preserve"> individuals, each possessing a cultural trait </w:t>
      </w:r>
      <w:r>
        <w:rPr>
          <w:rFonts w:cs="Times New Roman" w:ascii="Times New Roman" w:hAnsi="Times New Roman"/>
          <w:i/>
          <w:sz w:val="28"/>
          <w:szCs w:val="28"/>
        </w:rPr>
        <w:t>g</w:t>
      </w:r>
      <w:r>
        <w:rPr>
          <w:rFonts w:cs="Times New Roman" w:ascii="Times New Roman" w:hAnsi="Times New Roman"/>
          <w:sz w:val="28"/>
          <w:szCs w:val="28"/>
        </w:rPr>
        <w:t xml:space="preserve"> represented by an integer, and a payoff signal </w:t>
      </w:r>
      <w:r>
        <w:rPr>
          <w:rFonts w:cs="Times New Roman" w:ascii="Times New Roman" w:hAnsi="Times New Roman"/>
          <w:i/>
          <w:iCs/>
          <w:sz w:val="28"/>
          <w:szCs w:val="28"/>
        </w:rPr>
        <w:t>p</w:t>
      </w:r>
      <w:r>
        <w:rPr>
          <w:rFonts w:cs="Times New Roman" w:ascii="Times New Roman" w:hAnsi="Times New Roman"/>
          <w:sz w:val="28"/>
          <w:szCs w:val="28"/>
        </w:rPr>
        <w:t xml:space="preserve"> that varies at each time-step and is a function of </w:t>
      </w:r>
      <w:r>
        <w:rPr>
          <w:rFonts w:cs="Times New Roman" w:ascii="Times New Roman" w:hAnsi="Times New Roman"/>
          <w:i/>
          <w:iCs/>
          <w:sz w:val="28"/>
          <w:szCs w:val="28"/>
        </w:rPr>
        <w:t>g</w:t>
      </w:r>
      <w:r>
        <w:rPr>
          <w:rFonts w:cs="Times New Roman" w:ascii="Times New Roman" w:hAnsi="Times New Roman"/>
          <w:sz w:val="28"/>
          <w:szCs w:val="28"/>
        </w:rPr>
        <w:t xml:space="preserve">.  We assume that neither </w:t>
      </w:r>
      <w:r>
        <w:rPr>
          <w:rFonts w:cs="Times New Roman" w:ascii="Times New Roman" w:hAnsi="Times New Roman"/>
          <w:i/>
          <w:iCs/>
          <w:sz w:val="28"/>
          <w:szCs w:val="28"/>
        </w:rPr>
        <w:t>g</w:t>
      </w:r>
      <w:r>
        <w:rPr>
          <w:rFonts w:cs="Times New Roman" w:ascii="Times New Roman" w:hAnsi="Times New Roman"/>
          <w:sz w:val="28"/>
          <w:szCs w:val="28"/>
        </w:rPr>
        <w:t xml:space="preserve"> nor </w:t>
      </w:r>
      <w:r>
        <w:rPr>
          <w:rFonts w:cs="Times New Roman" w:ascii="Times New Roman" w:hAnsi="Times New Roman"/>
          <w:i/>
          <w:iCs/>
          <w:sz w:val="28"/>
          <w:szCs w:val="28"/>
        </w:rPr>
        <w:t>p</w:t>
      </w:r>
      <w:r>
        <w:rPr>
          <w:rFonts w:cs="Times New Roman" w:ascii="Times New Roman" w:hAnsi="Times New Roman"/>
          <w:sz w:val="28"/>
          <w:szCs w:val="28"/>
        </w:rPr>
        <w:t xml:space="preserve"> affects the reproductive fitness of the agents (i.e. </w:t>
      </w:r>
      <w:r>
        <w:rPr>
          <w:rFonts w:cs="Times New Roman" w:ascii="Times New Roman" w:hAnsi="Times New Roman"/>
          <w:i/>
          <w:iCs/>
          <w:sz w:val="28"/>
          <w:szCs w:val="28"/>
        </w:rPr>
        <w:t>N</w:t>
      </w:r>
      <w:r>
        <w:rPr>
          <w:rFonts w:cs="Times New Roman" w:ascii="Times New Roman" w:hAnsi="Times New Roman"/>
          <w:sz w:val="28"/>
          <w:szCs w:val="28"/>
        </w:rPr>
        <w:t xml:space="preserve"> is held constant), </w:t>
      </w:r>
      <w:commentRangeStart w:id="3"/>
      <w:r>
        <w:rPr>
          <w:rFonts w:cs="Times New Roman" w:ascii="Times New Roman" w:hAnsi="Times New Roman"/>
          <w:sz w:val="28"/>
          <w:szCs w:val="28"/>
        </w:rPr>
        <w:t>and that the simulation proceeds synchronically rather than sequentially (</w:t>
      </w:r>
      <w:r>
        <w:rPr>
          <w:rFonts w:eastAsia="ＭＳ 明朝" w:cs="Times New Roman" w:ascii="Times New Roman" w:hAnsi="Times New Roman"/>
          <w:color w:val="00000A"/>
          <w:sz w:val="28"/>
          <w:szCs w:val="28"/>
          <w:lang w:val="en-GB" w:eastAsia="zh-CN" w:bidi="hi-IN"/>
        </w:rPr>
        <w:t>i.e. all agents execute each step before proceeding to the subsequent one)</w:t>
      </w:r>
      <w:r>
        <w:rPr>
          <w:rFonts w:cs="Times New Roman" w:ascii="Times New Roman" w:hAnsi="Times New Roman"/>
          <w:sz w:val="28"/>
          <w:szCs w:val="28"/>
        </w:rPr>
        <w:t>.</w:t>
      </w:r>
      <w:commentRangeEnd w:id="3"/>
      <w:r>
        <w:rPr>
          <w:rFonts w:cs="Times New Roman" w:ascii="Times New Roman" w:hAnsi="Times New Roman"/>
          <w:sz w:val="28"/>
          <w:szCs w:val="28"/>
        </w:rPr>
      </w:r>
      <w:r>
        <w:rPr>
          <w:rFonts w:cs="Times New Roman" w:ascii="Times New Roman" w:hAnsi="Times New Roman"/>
          <w:sz w:val="28"/>
          <w:szCs w:val="28"/>
        </w:rPr>
        <w:commentReference w:id="3"/>
      </w:r>
      <w:r>
        <w:rPr>
          <w:rFonts w:cs="Times New Roman" w:ascii="Times New Roman" w:hAnsi="Times New Roman"/>
          <w:sz w:val="28"/>
          <w:szCs w:val="28"/>
        </w:rPr>
        <w:t xml:space="preserve">  At each discrete time-step, </w:t>
      </w:r>
      <w:r>
        <w:rPr>
          <w:rFonts w:cs="Times New Roman" w:ascii="Times New Roman" w:hAnsi="Times New Roman"/>
          <w:i/>
          <w:sz w:val="28"/>
          <w:szCs w:val="28"/>
        </w:rPr>
        <w:t>t</w:t>
      </w:r>
      <w:r>
        <w:rPr>
          <w:rFonts w:cs="Times New Roman" w:ascii="Times New Roman" w:hAnsi="Times New Roman"/>
          <w:sz w:val="28"/>
          <w:szCs w:val="28"/>
        </w:rPr>
        <w:t>, all individuals undertake the following</w:t>
      </w:r>
      <w:del w:id="78" w:author="Unknown Author" w:date="2015-04-02T18:48:00Z">
        <w:r>
          <w:rPr>
            <w:rFonts w:cs="Times New Roman" w:ascii="Times New Roman" w:hAnsi="Times New Roman"/>
            <w:sz w:val="28"/>
            <w:szCs w:val="28"/>
          </w:rPr>
          <w:delText xml:space="preserve"> </w:delText>
        </w:r>
      </w:del>
      <w:r>
        <w:rPr>
          <w:rFonts w:cs="Times New Roman" w:ascii="Times New Roman" w:hAnsi="Times New Roman"/>
          <w:sz w:val="28"/>
          <w:szCs w:val="28"/>
        </w:rPr>
        <w: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Expression of the payoff-signal</w:t>
      </w:r>
      <w:r>
        <w:rPr>
          <w:rFonts w:cs="Times New Roman" w:ascii="Times New Roman" w:hAnsi="Times New Roman"/>
          <w:sz w:val="28"/>
          <w:szCs w:val="28"/>
        </w:rPr>
        <w:t xml:space="preserve">: a payoff signal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vertAlign w:val="subscript"/>
        </w:rPr>
        <w:t xml:space="preserve"> </w:t>
      </w:r>
      <w:r>
        <w:rPr>
          <w:rFonts w:cs="Times New Roman" w:ascii="Times New Roman" w:hAnsi="Times New Roman"/>
          <w:sz w:val="28"/>
          <w:szCs w:val="28"/>
        </w:rPr>
        <w:t xml:space="preserve">is emitted by each individual as a random draw from a normal distribution with mean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 xml:space="preserve"> and standard deviation </w:t>
      </w:r>
      <w:r>
        <w:rPr>
          <w:rFonts w:cs="Times New Roman" w:ascii="Times New Roman" w:hAnsi="Times New Roman"/>
          <w:i/>
          <w:sz w:val="28"/>
          <w:szCs w:val="28"/>
        </w:rPr>
        <w:t>σ</w:t>
      </w:r>
      <w:r>
        <w:rPr>
          <w:rFonts w:cs="Times New Roman" w:ascii="Times New Roman" w:hAnsi="Times New Roman"/>
          <w:sz w:val="28"/>
          <w:szCs w:val="28"/>
        </w:rPr>
        <w:t xml:space="preserve">.  We assume that </w:t>
      </w:r>
      <w:r>
        <w:rPr>
          <w:rFonts w:cs="Times New Roman" w:ascii="Times New Roman" w:hAnsi="Times New Roman"/>
          <w:i/>
          <w:sz w:val="28"/>
          <w:szCs w:val="28"/>
        </w:rPr>
        <w:t xml:space="preserve">σ </w:t>
      </w:r>
      <w:r>
        <w:rPr>
          <w:rFonts w:cs="Times New Roman" w:ascii="Times New Roman" w:hAnsi="Times New Roman"/>
          <w:sz w:val="28"/>
          <w:szCs w:val="28"/>
        </w:rPr>
        <w:t>is equivalent for all values of</w:t>
      </w:r>
      <w:r>
        <w:rPr>
          <w:rFonts w:cs="Times New Roman" w:ascii="Times New Roman" w:hAnsi="Times New Roman"/>
          <w:i/>
          <w:iCs/>
          <w:sz w:val="28"/>
          <w:szCs w:val="28"/>
        </w:rPr>
        <w:t xml:space="preserve"> g</w:t>
      </w:r>
      <w:r>
        <w:rPr>
          <w:rFonts w:cs="Times New Roman" w:ascii="Times New Roman" w:hAnsi="Times New Roman"/>
          <w:sz w:val="28"/>
          <w:szCs w:val="28"/>
        </w:rPr>
        <w:t>.</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Social learning</w:t>
      </w:r>
      <w:r>
        <w:rPr>
          <w:rFonts w:cs="Times New Roman" w:ascii="Times New Roman" w:hAnsi="Times New Roman"/>
          <w:sz w:val="28"/>
          <w:szCs w:val="28"/>
        </w:rPr>
        <w:t xml:space="preserve">: With some probability </w:t>
      </w:r>
      <w:commentRangeStart w:id="4"/>
      <w:r>
        <w:rPr>
          <w:rFonts w:cs="Times New Roman" w:ascii="Times New Roman" w:hAnsi="Times New Roman"/>
          <w:sz w:val="28"/>
          <w:szCs w:val="28"/>
        </w:rPr>
      </w:r>
      <w:r>
        <w:rPr>
          <w:rFonts w:cs="Times New Roman" w:ascii="Times New Roman" w:hAnsi="Times New Roman"/>
          <w:i/>
          <w:iCs/>
          <w:sz w:val="28"/>
          <w:szCs w:val="28"/>
        </w:rPr>
        <w:t>z</w:t>
      </w:r>
      <w:r>
        <w:rPr>
          <w:rFonts w:cs="Times New Roman" w:ascii="Times New Roman" w:hAnsi="Times New Roman"/>
          <w:sz w:val="28"/>
          <w:szCs w:val="28"/>
        </w:rPr>
        <w:t>,</w:t>
      </w:r>
      <w:commentRangeEnd w:id="4"/>
      <w:r>
        <w:rPr>
          <w:rFonts w:cs="Times New Roman" w:ascii="Times New Roman" w:hAnsi="Times New Roman"/>
          <w:sz w:val="28"/>
          <w:szCs w:val="28"/>
        </w:rPr>
      </w:r>
      <w:r>
        <w:rPr>
          <w:rFonts w:cs="Times New Roman" w:ascii="Times New Roman" w:hAnsi="Times New Roman"/>
          <w:sz w:val="28"/>
          <w:szCs w:val="28"/>
        </w:rPr>
        <w:commentReference w:id="4"/>
      </w:r>
      <w:ins w:id="79" w:author="Unknown Author" w:date="2015-04-02T22:00:00Z">
        <w:r>
          <w:rPr>
            <w:rFonts w:cs="Times New Roman" w:ascii="Times New Roman" w:hAnsi="Times New Roman"/>
            <w:sz w:val="28"/>
            <w:szCs w:val="28"/>
          </w:rPr>
          <w:commentReference w:id="5"/>
        </w:r>
      </w:ins>
      <w:r>
        <w:rPr>
          <w:rFonts w:cs="Times New Roman" w:ascii="Times New Roman" w:hAnsi="Times New Roman"/>
          <w:sz w:val="28"/>
          <w:szCs w:val="28"/>
        </w:rPr>
        <w:t xml:space="preserve"> each individual, </w:t>
      </w:r>
      <w:r>
        <w:rPr>
          <w:rFonts w:eastAsia="ＭＳ 明朝" w:cs="Times New Roman" w:ascii="Times New Roman" w:hAnsi="Times New Roman"/>
          <w:i/>
          <w:iCs/>
          <w:sz w:val="28"/>
          <w:szCs w:val="28"/>
        </w:rPr>
        <w:t>i</w:t>
      </w:r>
      <w:r>
        <w:rPr>
          <w:rFonts w:cs="Times New Roman" w:ascii="Times New Roman" w:hAnsi="Times New Roman"/>
          <w:sz w:val="28"/>
          <w:szCs w:val="28"/>
        </w:rPr>
        <w:t xml:space="preserve">, engages in social learning which may result in it copying a trait from a model chosen from among </w:t>
      </w:r>
      <w:r>
        <w:rPr>
          <w:rFonts w:cs="Times New Roman" w:ascii="Times New Roman" w:hAnsi="Times New Roman"/>
          <w:i/>
          <w:iCs/>
          <w:sz w:val="28"/>
          <w:szCs w:val="28"/>
        </w:rPr>
        <w:t>k</w:t>
      </w:r>
      <w:r>
        <w:rPr>
          <w:rFonts w:cs="Times New Roman" w:ascii="Times New Roman" w:hAnsi="Times New Roman"/>
          <w:sz w:val="28"/>
          <w:szCs w:val="28"/>
        </w:rPr>
        <w:t xml:space="preserve"> individuals who comprise the sample pool, </w:t>
      </w:r>
      <w:r>
        <w:rPr>
          <w:rFonts w:cs="Times New Roman" w:ascii="Times New Roman" w:hAnsi="Times New Roman"/>
          <w:i/>
          <w:sz w:val="28"/>
          <w:szCs w:val="28"/>
        </w:rPr>
        <w:t>S</w:t>
      </w:r>
      <w:r>
        <w:rPr>
          <w:rFonts w:cs="Times New Roman" w:ascii="Times New Roman" w:hAnsi="Times New Roman"/>
          <w:i/>
          <w:sz w:val="28"/>
          <w:szCs w:val="28"/>
          <w:vertAlign w:val="subscript"/>
        </w:rPr>
        <w:t>i</w:t>
      </w:r>
      <w:r>
        <w:rPr>
          <w:rFonts w:cs="Times New Roman" w:ascii="Times New Roman" w:hAnsi="Times New Roman"/>
          <w:sz w:val="28"/>
          <w:szCs w:val="28"/>
        </w:rPr>
        <w:t>.  The choice of model and decision whether to adopt the model</w:t>
      </w:r>
      <w:del w:id="80" w:author="Unknown Author" w:date="2015-04-02T22:01:00Z">
        <w:r>
          <w:rPr>
            <w:rFonts w:cs="Times New Roman" w:ascii="Times New Roman" w:hAnsi="Times New Roman"/>
            <w:sz w:val="28"/>
            <w:szCs w:val="28"/>
          </w:rPr>
          <w:delText>'</w:delText>
        </w:r>
      </w:del>
      <w:ins w:id="81" w:author="Unknown Author" w:date="2015-04-02T22:01:00Z">
        <w:r>
          <w:rPr>
            <w:rFonts w:cs="Times New Roman" w:ascii="Times New Roman" w:hAnsi="Times New Roman"/>
            <w:sz w:val="28"/>
            <w:szCs w:val="28"/>
          </w:rPr>
          <w:t>’</w:t>
        </w:r>
      </w:ins>
      <w:r>
        <w:rPr>
          <w:rFonts w:cs="Times New Roman" w:ascii="Times New Roman" w:hAnsi="Times New Roman"/>
          <w:sz w:val="28"/>
          <w:szCs w:val="28"/>
        </w:rPr>
        <w:t xml:space="preserve">s trait is governed by one of three learning rules (all individuals use the same learning rule in any given  experiment): </w:t>
      </w:r>
    </w:p>
    <w:p>
      <w:pPr>
        <w:pStyle w:val="ListParagraph"/>
        <w:spacing w:lineRule="auto" w:line="480"/>
        <w:ind w:left="0" w:right="0" w:hanging="0"/>
        <w:jc w:val="both"/>
        <w:rPr>
          <w:rFonts w:cs="Times New Roman" w:ascii="Times New Roman" w:hAnsi="Times New Roman"/>
          <w:sz w:val="28"/>
          <w:szCs w:val="28"/>
        </w:rPr>
      </w:pPr>
      <w:r>
        <w:rPr>
          <w:rFonts w:cs="Times New Roman" w:ascii="Times New Roman" w:hAnsi="Times New Roman"/>
          <w:sz w:val="28"/>
          <w:szCs w:val="28"/>
        </w:rPr>
        <w:t xml:space="preserve"> </w:t>
      </w:r>
    </w:p>
    <w:p>
      <w:pPr>
        <w:pStyle w:val="ListParagraph"/>
        <w:numPr>
          <w:ilvl w:val="1"/>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 xml:space="preserve">Random copying </w:t>
      </w:r>
      <w:r>
        <w:rPr>
          <w:rFonts w:cs="Times New Roman" w:ascii="Times New Roman" w:hAnsi="Times New Roman"/>
          <w:sz w:val="28"/>
          <w:szCs w:val="28"/>
        </w:rPr>
        <w:t>(RC).</w:t>
      </w:r>
      <w:r>
        <w:rPr>
          <w:rFonts w:cs="Times New Roman" w:ascii="Times New Roman" w:hAnsi="Times New Roman"/>
          <w:i/>
          <w:sz w:val="28"/>
          <w:szCs w:val="28"/>
        </w:rPr>
        <w:t xml:space="preserve"> </w:t>
      </w:r>
      <w:r>
        <w:rPr>
          <w:rFonts w:cs="Times New Roman" w:ascii="Times New Roman" w:hAnsi="Times New Roman"/>
          <w:sz w:val="28"/>
          <w:szCs w:val="28"/>
        </w:rPr>
        <w:t xml:space="preserve">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w:t>
      </w:r>
      <w:r>
        <w:rPr>
          <w:rFonts w:cs="Times New Roman" w:ascii="Times New Roman" w:hAnsi="Times New Roman"/>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sz w:val="28"/>
          <w:szCs w:val="28"/>
        </w:rPr>
        <w:t>, from the sample pool and adopts that model's trait irrespective of its properties or payoff.</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1"/>
          <w:numId w:val="1"/>
        </w:numPr>
        <w:spacing w:lineRule="auto" w:line="480"/>
        <w:jc w:val="both"/>
        <w:rPr>
          <w:rFonts w:cs="Times New Roman" w:ascii="Times New Roman" w:hAnsi="Times New Roman"/>
          <w:i w:val="false"/>
          <w:iCs w:val="false"/>
          <w:sz w:val="28"/>
          <w:szCs w:val="28"/>
        </w:rPr>
      </w:pPr>
      <w:r>
        <w:rPr>
          <w:rFonts w:cs="Times New Roman" w:ascii="Times New Roman" w:hAnsi="Times New Roman"/>
          <w:i/>
          <w:iCs/>
          <w:sz w:val="28"/>
          <w:szCs w:val="28"/>
        </w:rPr>
        <w:t>Copy</w:t>
      </w:r>
      <w:r>
        <w:rPr>
          <w:rFonts w:cs="Times New Roman" w:ascii="Times New Roman" w:hAnsi="Times New Roman"/>
          <w:sz w:val="28"/>
          <w:szCs w:val="28"/>
        </w:rPr>
        <w:t>-</w:t>
      </w:r>
      <w:r>
        <w:rPr>
          <w:rFonts w:cs="Times New Roman" w:ascii="Times New Roman" w:hAnsi="Times New Roman"/>
          <w:i/>
          <w:iCs/>
          <w:sz w:val="28"/>
          <w:szCs w:val="28"/>
        </w:rPr>
        <w:t>if-better</w:t>
      </w:r>
      <w:r>
        <w:rPr>
          <w:rFonts w:cs="Times New Roman" w:ascii="Times New Roman" w:hAnsi="Times New Roman"/>
          <w:sz w:val="28"/>
          <w:szCs w:val="28"/>
        </w:rPr>
        <w:t xml:space="preserve"> (CIB).</w:t>
      </w:r>
      <w:r>
        <w:rPr>
          <w:rFonts w:cs="Times New Roman" w:ascii="Times New Roman" w:hAnsi="Times New Roman"/>
          <w:i w:val="false"/>
          <w:iCs w:val="false"/>
          <w:sz w:val="28"/>
          <w:szCs w:val="28"/>
        </w:rPr>
        <w:t xml:space="preserve"> 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i w:val="false"/>
          <w:iCs w:val="false"/>
          <w:sz w:val="28"/>
          <w:szCs w:val="28"/>
        </w:rPr>
        <w:t xml:space="preserve">, from the sample pool.  It then compares its own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 xml:space="preserve"> with the model</w:t>
      </w:r>
      <w:del w:id="82" w:author="Unknown Author" w:date="2015-04-02T22:01:00Z">
        <w:r>
          <w:rPr>
            <w:rFonts w:cs="Times New Roman" w:ascii="Times New Roman" w:hAnsi="Times New Roman"/>
            <w:i w:val="false"/>
            <w:iCs w:val="false"/>
            <w:sz w:val="28"/>
            <w:szCs w:val="28"/>
          </w:rPr>
          <w:delText>'</w:delText>
        </w:r>
      </w:del>
      <w:ins w:id="83" w:author="Unknown Author" w:date="2015-04-02T22:01:00Z">
        <w:r>
          <w:rPr>
            <w:rFonts w:cs="Times New Roman" w:ascii="Times New Roman" w:hAnsi="Times New Roman"/>
            <w:i w:val="false"/>
            <w:iCs w:val="false"/>
            <w:sz w:val="28"/>
            <w:szCs w:val="28"/>
          </w:rPr>
          <w:t>’</w:t>
        </w:r>
      </w:ins>
      <w:r>
        <w:rPr>
          <w:rFonts w:cs="Times New Roman" w:ascii="Times New Roman" w:hAnsi="Times New Roman"/>
          <w:i w:val="false"/>
          <w:iCs w:val="false"/>
          <w:sz w:val="28"/>
          <w:szCs w:val="28"/>
        </w:rPr>
        <w:t xml:space="preserve">s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val="false"/>
          <w:iCs w:val="false"/>
          <w:sz w:val="28"/>
          <w:szCs w:val="28"/>
        </w:rPr>
        <w:t>, and adopts the model</w:t>
      </w:r>
      <w:del w:id="84" w:author="Unknown Author" w:date="2015-04-02T22:01:00Z">
        <w:r>
          <w:rPr>
            <w:rFonts w:cs="Times New Roman" w:ascii="Times New Roman" w:hAnsi="Times New Roman"/>
            <w:i w:val="false"/>
            <w:iCs w:val="false"/>
            <w:sz w:val="28"/>
            <w:szCs w:val="28"/>
          </w:rPr>
          <w:delText>'</w:delText>
        </w:r>
      </w:del>
      <w:ins w:id="85" w:author="Unknown Author" w:date="2015-04-02T22:01:00Z">
        <w:r>
          <w:rPr>
            <w:rFonts w:cs="Times New Roman" w:ascii="Times New Roman" w:hAnsi="Times New Roman"/>
            <w:i w:val="false"/>
            <w:iCs w:val="false"/>
            <w:sz w:val="28"/>
            <w:szCs w:val="28"/>
          </w:rPr>
          <w:t>’</w:t>
        </w:r>
      </w:ins>
      <w:r>
        <w:rPr>
          <w:rFonts w:cs="Times New Roman" w:ascii="Times New Roman" w:hAnsi="Times New Roman"/>
          <w:i w:val="false"/>
          <w:iCs w:val="false"/>
          <w:sz w:val="28"/>
          <w:szCs w:val="28"/>
        </w:rPr>
        <w:t xml:space="preserve">s trait only if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iCs/>
          <w:sz w:val="28"/>
          <w:szCs w:val="28"/>
        </w:rPr>
        <w:t xml:space="preserve"> &gt; 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1"/>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 xml:space="preserve">Copy-the-best </w:t>
      </w:r>
      <w:r>
        <w:rPr>
          <w:rFonts w:cs="Times New Roman" w:ascii="Times New Roman" w:hAnsi="Times New Roman"/>
          <w:sz w:val="28"/>
          <w:szCs w:val="28"/>
        </w:rPr>
        <w:t xml:space="preserve">(CB). The focal individual selects the model, </w:t>
      </w:r>
      <w:r>
        <w:rPr>
          <w:rFonts w:cs="Times New Roman" w:ascii="Times New Roman" w:hAnsi="Times New Roman"/>
          <w:i/>
          <w:iCs/>
          <w:sz w:val="28"/>
          <w:szCs w:val="28"/>
        </w:rPr>
        <w:t>m</w:t>
      </w:r>
      <w:r>
        <w:rPr>
          <w:rFonts w:cs="Times New Roman" w:ascii="Times New Roman" w:hAnsi="Times New Roman"/>
          <w:sz w:val="28"/>
          <w:szCs w:val="28"/>
        </w:rPr>
        <w:t xml:space="preserve">, with the highest payoff,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i/>
          <w:sz w:val="28"/>
          <w:szCs w:val="28"/>
        </w:rPr>
        <w:t>,</w:t>
      </w:r>
      <w:r>
        <w:rPr>
          <w:rFonts w:cs="Times New Roman" w:ascii="Times New Roman" w:hAnsi="Times New Roman"/>
          <w:sz w:val="28"/>
          <w:szCs w:val="28"/>
        </w:rPr>
        <w:t xml:space="preserve"> among the </w:t>
      </w:r>
      <w:r>
        <w:rPr>
          <w:rFonts w:cs="Times New Roman" w:ascii="Times New Roman" w:hAnsi="Times New Roman"/>
          <w:i/>
          <w:sz w:val="28"/>
          <w:szCs w:val="28"/>
        </w:rPr>
        <w:t>k</w:t>
      </w:r>
      <w:r>
        <w:rPr>
          <w:rFonts w:cs="Times New Roman" w:ascii="Times New Roman" w:hAnsi="Times New Roman"/>
          <w:sz w:val="28"/>
          <w:szCs w:val="28"/>
        </w:rPr>
        <w:t xml:space="preserve"> individuals in the sample pool </w:t>
      </w:r>
      <w:bookmarkStart w:id="2" w:name="__DdeLink__5262_1520998660"/>
      <w:r>
        <w:rPr>
          <w:rFonts w:cs="Times New Roman" w:ascii="Times New Roman" w:hAnsi="Times New Roman"/>
          <w:i/>
          <w:sz w:val="28"/>
          <w:szCs w:val="28"/>
        </w:rPr>
        <w:t>S</w:t>
      </w:r>
      <w:r>
        <w:rPr>
          <w:rFonts w:cs="Times New Roman" w:ascii="Times New Roman" w:hAnsi="Times New Roman"/>
          <w:i/>
          <w:sz w:val="28"/>
          <w:szCs w:val="28"/>
          <w:vertAlign w:val="subscript"/>
        </w:rPr>
        <w:t>i</w:t>
      </w:r>
      <w:bookmarkEnd w:id="2"/>
      <w:r>
        <w:rPr>
          <w:rFonts w:cs="Times New Roman" w:ascii="Times New Roman" w:hAnsi="Times New Roman"/>
          <w:sz w:val="28"/>
          <w:szCs w:val="28"/>
        </w:rPr>
        <w:t xml:space="preserve">.  The focal individual subsequently compares its own payoff,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with that of the model and if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&lt;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sz w:val="28"/>
          <w:szCs w:val="28"/>
        </w:rPr>
        <w:t xml:space="preserve">, it copies the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m </w:t>
      </w:r>
      <w:r>
        <w:rPr>
          <w:rFonts w:cs="Times New Roman" w:ascii="Times New Roman" w:hAnsi="Times New Roman"/>
          <w:sz w:val="28"/>
          <w:szCs w:val="28"/>
        </w:rPr>
        <w:t>of the model.</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i/>
          <w:iCs/>
          <w:sz w:val="28"/>
          <w:szCs w:val="28"/>
        </w:rPr>
      </w:pPr>
      <w:r>
        <w:rPr>
          <w:rFonts w:cs="Times New Roman" w:ascii="Times New Roman" w:hAnsi="Times New Roman"/>
          <w:i/>
          <w:sz w:val="28"/>
          <w:szCs w:val="28"/>
        </w:rPr>
        <w:t>Innovation.</w:t>
      </w:r>
      <w:r>
        <w:rPr>
          <w:rFonts w:cs="Times New Roman" w:ascii="Times New Roman" w:hAnsi="Times New Roman"/>
          <w:sz w:val="28"/>
          <w:szCs w:val="28"/>
        </w:rPr>
        <w:t xml:space="preserve"> For the sake of simplicity we assume </w:t>
      </w:r>
      <w:del w:id="86" w:author="Unknown Author" w:date="2015-04-02T18:50:00Z">
        <w:r>
          <w:rPr>
            <w:rFonts w:cs="Times New Roman" w:ascii="Times New Roman" w:hAnsi="Times New Roman"/>
            <w:sz w:val="28"/>
            <w:szCs w:val="28"/>
          </w:rPr>
          <w:delText xml:space="preserve">that </w:delText>
        </w:r>
      </w:del>
      <w:del w:id="87" w:author="Unknown Author" w:date="2015-04-02T18:51:00Z">
        <w:r>
          <w:rPr>
            <w:rFonts w:cs="Times New Roman" w:ascii="Times New Roman" w:hAnsi="Times New Roman"/>
            <w:sz w:val="28"/>
            <w:szCs w:val="28"/>
          </w:rPr>
          <w:delText xml:space="preserve">all </w:delText>
        </w:r>
      </w:del>
      <w:r>
        <w:rPr>
          <w:rFonts w:cs="Times New Roman" w:ascii="Times New Roman" w:hAnsi="Times New Roman"/>
          <w:sz w:val="28"/>
          <w:szCs w:val="28"/>
        </w:rPr>
        <w:t>innovation</w:t>
      </w:r>
      <w:del w:id="88" w:author="Unknown Author" w:date="2015-04-02T18:51:00Z">
        <w:r>
          <w:rPr>
            <w:rFonts w:cs="Times New Roman" w:ascii="Times New Roman" w:hAnsi="Times New Roman"/>
            <w:sz w:val="28"/>
            <w:szCs w:val="28"/>
          </w:rPr>
          <w:delText>s</w:delText>
        </w:r>
      </w:del>
      <w:r>
        <w:rPr>
          <w:rFonts w:cs="Times New Roman" w:ascii="Times New Roman" w:hAnsi="Times New Roman"/>
          <w:sz w:val="28"/>
          <w:szCs w:val="28"/>
        </w:rPr>
        <w:t xml:space="preserve"> to be </w:t>
      </w:r>
      <w:r>
        <w:rPr>
          <w:rFonts w:cs="Times New Roman" w:ascii="Times New Roman" w:hAnsi="Times New Roman"/>
          <w:i w:val="false"/>
          <w:iCs w:val="false"/>
          <w:sz w:val="28"/>
          <w:szCs w:val="28"/>
        </w:rPr>
        <w:t xml:space="preserve"> incremental and beneficial, </w:t>
      </w:r>
      <w:ins w:id="89" w:author="Unknown Author" w:date="2015-04-02T18:50:00Z">
        <w:r>
          <w:rPr>
            <w:rFonts w:cs="Times New Roman" w:ascii="Times New Roman" w:hAnsi="Times New Roman"/>
            <w:i w:val="false"/>
            <w:iCs w:val="false"/>
            <w:sz w:val="28"/>
            <w:szCs w:val="28"/>
          </w:rPr>
          <w:t xml:space="preserve">the latter solely </w:t>
        </w:r>
      </w:ins>
      <w:r>
        <w:rPr>
          <w:rFonts w:cs="Times New Roman" w:ascii="Times New Roman" w:hAnsi="Times New Roman"/>
          <w:i w:val="false"/>
          <w:iCs w:val="false"/>
          <w:sz w:val="28"/>
          <w:szCs w:val="28"/>
        </w:rPr>
        <w:t>in the sense that it entails a higher cultural selective advantage</w:t>
      </w:r>
      <w:del w:id="90" w:author="Unknown Author" w:date="2015-04-02T18:51:00Z">
        <w:r>
          <w:rPr>
            <w:rFonts w:cs="Times New Roman" w:ascii="Times New Roman" w:hAnsi="Times New Roman"/>
            <w:i w:val="false"/>
            <w:iCs w:val="false"/>
            <w:sz w:val="28"/>
            <w:szCs w:val="28"/>
          </w:rPr>
          <w:delText xml:space="preserve"> </w:delText>
        </w:r>
      </w:del>
      <w:r>
        <w:rPr>
          <w:rFonts w:cs="Times New Roman" w:ascii="Times New Roman" w:hAnsi="Times New Roman"/>
          <w:i w:val="false"/>
          <w:iCs w:val="false"/>
          <w:sz w:val="28"/>
          <w:szCs w:val="28"/>
        </w:rPr>
        <w:commentReference w:id="6"/>
      </w:r>
      <w:r>
        <w:rPr>
          <w:rFonts w:cs="Times New Roman" w:ascii="Times New Roman" w:hAnsi="Times New Roman"/>
          <w:sz w:val="28"/>
          <w:szCs w:val="28"/>
        </w:rPr>
        <w:t xml:space="preserve">.  Innovation occurs with frequency </w:t>
      </w:r>
      <w:r>
        <w:rPr>
          <w:rFonts w:cs="Times New Roman" w:ascii="Times New Roman" w:hAnsi="Times New Roman"/>
          <w:i/>
          <w:sz w:val="28"/>
          <w:szCs w:val="28"/>
        </w:rPr>
        <w:t xml:space="preserve">μ </w:t>
      </w:r>
      <w:r>
        <w:rPr>
          <w:rFonts w:cs="Times New Roman" w:ascii="Times New Roman" w:hAnsi="Times New Roman"/>
          <w:sz w:val="28"/>
          <w:szCs w:val="28"/>
        </w:rPr>
        <w:t xml:space="preserve">and consists of an update of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i </w:t>
      </w:r>
      <w:r>
        <w:rPr>
          <w:rFonts w:cs="Times New Roman" w:ascii="Times New Roman" w:hAnsi="Times New Roman"/>
          <w:sz w:val="28"/>
          <w:szCs w:val="28"/>
        </w:rPr>
        <w:t xml:space="preserve">by an amount </w:t>
      </w:r>
      <w:r>
        <w:rPr>
          <w:rFonts w:cs="Times New Roman" w:ascii="Times New Roman" w:hAnsi="Times New Roman"/>
          <w:i/>
          <w:sz w:val="28"/>
          <w:szCs w:val="28"/>
        </w:rPr>
        <w:t xml:space="preserve">b </w:t>
      </w:r>
      <w:r>
        <w:rPr>
          <w:rFonts w:cs="Times New Roman" w:ascii="Times New Roman" w:hAnsi="Times New Roman"/>
          <w:sz w:val="28"/>
          <w:szCs w:val="28"/>
        </w:rPr>
        <w:t xml:space="preserve">so that at time </w:t>
      </w:r>
      <w:r>
        <w:rPr>
          <w:rFonts w:cs="Times New Roman" w:ascii="Times New Roman" w:hAnsi="Times New Roman"/>
          <w:i/>
          <w:iCs/>
          <w:sz w:val="28"/>
          <w:szCs w:val="28"/>
        </w:rPr>
        <w:t>t</w:t>
      </w:r>
      <w:r>
        <w:rPr>
          <w:rFonts w:cs="Times New Roman" w:ascii="Times New Roman" w:hAnsi="Times New Roman"/>
          <w:sz w:val="28"/>
          <w:szCs w:val="28"/>
        </w:rPr>
        <w:t xml:space="preserve">,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w:t>
      </w:r>
      <w:r>
        <w:rPr>
          <w:rFonts w:cs="Times New Roman" w:ascii="Times New Roman" w:hAnsi="Times New Roman"/>
          <w:sz w:val="28"/>
          <w:szCs w:val="28"/>
        </w:rPr>
        <w:t xml:space="preserve">) =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t-1</w:t>
      </w:r>
      <w:r>
        <w:rPr>
          <w:rFonts w:cs="Times New Roman" w:ascii="Times New Roman" w:hAnsi="Times New Roman"/>
          <w:sz w:val="28"/>
          <w:szCs w:val="28"/>
        </w:rPr>
        <w:t xml:space="preserve">) + </w:t>
      </w:r>
      <w:r>
        <w:rPr>
          <w:rFonts w:cs="Times New Roman" w:ascii="Times New Roman" w:hAnsi="Times New Roman"/>
          <w:i/>
          <w:sz w:val="28"/>
          <w:szCs w:val="28"/>
        </w:rPr>
        <w:t>b</w:t>
      </w:r>
      <w:r>
        <w:rPr>
          <w:rFonts w:cs="Times New Roman" w:ascii="Times New Roman" w:hAnsi="Times New Roman"/>
          <w:sz w:val="28"/>
          <w:szCs w:val="28"/>
        </w:rPr>
        <w:t xml:space="preserve">.  Note that we allow for convergence, so two agents can, with probability </w:t>
      </w:r>
      <w:r>
        <w:rPr>
          <w:rFonts w:cs="Times New Roman" w:ascii="Times New Roman" w:hAnsi="Times New Roman"/>
          <w:i/>
          <w:sz w:val="28"/>
          <w:szCs w:val="28"/>
        </w:rPr>
        <w:t>μ</w:t>
      </w:r>
      <w:r>
        <w:rPr>
          <w:rFonts w:cs="Times New Roman" w:ascii="Times New Roman" w:hAnsi="Times New Roman"/>
          <w:i/>
          <w:sz w:val="28"/>
          <w:szCs w:val="28"/>
          <w:vertAlign w:val="superscript"/>
        </w:rPr>
        <w:t>2</w:t>
      </w:r>
      <w:r>
        <w:rPr>
          <w:rFonts w:cs="Times New Roman" w:ascii="Times New Roman" w:hAnsi="Times New Roman"/>
          <w:sz w:val="28"/>
          <w:szCs w:val="28"/>
        </w:rPr>
        <w:t xml:space="preserve">, independently reach the same </w:t>
      </w:r>
      <w:r>
        <w:rPr>
          <w:rFonts w:cs="Times New Roman" w:ascii="Times New Roman" w:hAnsi="Times New Roman"/>
          <w:i/>
          <w:iCs/>
          <w:sz w:val="28"/>
          <w:szCs w:val="28"/>
        </w:rPr>
        <w:t>g(t)</w:t>
      </w:r>
      <w:r>
        <w:rPr>
          <w:rFonts w:cs="Times New Roman" w:ascii="Times New Roman" w:hAnsi="Times New Roman"/>
          <w:i/>
          <w:sz w:val="28"/>
          <w:szCs w:val="28"/>
          <w:vertAlign w:val="superscript"/>
        </w:rPr>
        <w:t xml:space="preserve"> </w:t>
      </w:r>
      <w:r>
        <w:rPr>
          <w:rFonts w:cs="Times New Roman" w:ascii="Times New Roman" w:hAnsi="Times New Roman"/>
          <w:sz w:val="28"/>
          <w:szCs w:val="28"/>
        </w:rPr>
        <w:t xml:space="preserve">if they </w:t>
      </w:r>
      <w:del w:id="91" w:author="Unknown Author" w:date="2015-04-02T18:51:00Z">
        <w:r>
          <w:rPr>
            <w:rFonts w:cs="Times New Roman" w:ascii="Times New Roman" w:hAnsi="Times New Roman"/>
            <w:sz w:val="28"/>
            <w:szCs w:val="28"/>
          </w:rPr>
          <w:delText xml:space="preserve">had </w:delText>
        </w:r>
      </w:del>
      <w:r>
        <w:rPr>
          <w:rFonts w:cs="Times New Roman" w:ascii="Times New Roman" w:hAnsi="Times New Roman"/>
          <w:sz w:val="28"/>
          <w:szCs w:val="28"/>
        </w:rPr>
        <w:t xml:space="preserve">also </w:t>
      </w:r>
      <w:ins w:id="92" w:author="Unknown Author" w:date="2015-04-02T18:51:00Z">
        <w:r>
          <w:rPr>
            <w:rFonts w:cs="Times New Roman" w:ascii="Times New Roman" w:hAnsi="Times New Roman"/>
            <w:sz w:val="28"/>
            <w:szCs w:val="28"/>
          </w:rPr>
          <w:t xml:space="preserve">had </w:t>
        </w:r>
      </w:ins>
      <w:r>
        <w:rPr>
          <w:rFonts w:cs="Times New Roman" w:ascii="Times New Roman" w:hAnsi="Times New Roman"/>
          <w:sz w:val="28"/>
          <w:szCs w:val="28"/>
        </w:rPr>
        <w:t xml:space="preserve">the same </w:t>
      </w:r>
      <w:r>
        <w:rPr>
          <w:rFonts w:cs="Times New Roman" w:ascii="Times New Roman" w:hAnsi="Times New Roman"/>
          <w:i/>
          <w:iCs/>
          <w:sz w:val="28"/>
          <w:szCs w:val="28"/>
        </w:rPr>
        <w:t>g(t-1).</w:t>
      </w:r>
    </w:p>
    <w:p>
      <w:pPr>
        <w:pStyle w:val="ListParagraph"/>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As discussed in section 1, the stochasticity of the payoff signal (</w:t>
      </w:r>
      <w:r>
        <w:rPr>
          <w:rFonts w:cs="Times New Roman" w:ascii="Times New Roman" w:hAnsi="Times New Roman"/>
          <w:i/>
          <w:iCs/>
          <w:sz w:val="28"/>
          <w:szCs w:val="28"/>
        </w:rPr>
        <w:t>σ</w:t>
      </w:r>
      <w:r>
        <w:rPr>
          <w:rFonts w:cs="Times New Roman" w:ascii="Times New Roman" w:hAnsi="Times New Roman"/>
          <w:sz w:val="28"/>
          <w:szCs w:val="28"/>
        </w:rPr>
        <w:t xml:space="preserve">) is a direct proxy for the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w:t>
      </w:r>
      <w:r>
        <w:rPr>
          <w:rFonts w:cs="Times New Roman" w:ascii="Times New Roman" w:hAnsi="Times New Roman"/>
          <w:i/>
          <w:iCs/>
          <w:sz w:val="28"/>
          <w:szCs w:val="28"/>
        </w:rPr>
        <w:t>p</w:t>
      </w:r>
      <w:r>
        <w:rPr>
          <w:rFonts w:cs="Times New Roman" w:ascii="Times New Roman" w:hAnsi="Times New Roman"/>
          <w:sz w:val="28"/>
          <w:szCs w:val="28"/>
        </w:rPr>
        <w:t xml:space="preserve">.  When </w:t>
      </w:r>
      <w:r>
        <w:rPr>
          <w:rFonts w:cs="Times New Roman" w:ascii="Times New Roman" w:hAnsi="Times New Roman"/>
          <w:i/>
          <w:iCs/>
          <w:sz w:val="28"/>
          <w:szCs w:val="28"/>
        </w:rPr>
        <w:t>σ</w:t>
      </w:r>
      <w:r>
        <w:rPr>
          <w:rFonts w:cs="Times New Roman" w:ascii="Times New Roman" w:hAnsi="Times New Roman"/>
          <w:sz w:val="28"/>
          <w:szCs w:val="28"/>
        </w:rPr>
        <w:t xml:space="preserve">=0, there is no uncertainty in the payoff, and agents are assumed to be capable of fully isolating the adaptive performance of a given cultural trait, and hence can correctly identify whether a variant is </w:t>
      </w:r>
      <w:ins w:id="93" w:author="Unknown Author" w:date="2015-04-02T22:02:00Z">
        <w:r>
          <w:rPr>
            <w:rFonts w:cs="Times New Roman" w:ascii="Times New Roman" w:hAnsi="Times New Roman"/>
            <w:sz w:val="28"/>
            <w:szCs w:val="28"/>
          </w:rPr>
          <w:t>‘</w:t>
        </w:r>
      </w:ins>
      <w:del w:id="94" w:author="Unknown Author" w:date="2015-04-02T22:02:00Z">
        <w:r>
          <w:rPr>
            <w:rFonts w:cs="Times New Roman" w:ascii="Times New Roman" w:hAnsi="Times New Roman"/>
            <w:sz w:val="28"/>
            <w:szCs w:val="28"/>
          </w:rPr>
          <w:delText>'</w:delText>
        </w:r>
      </w:del>
      <w:r>
        <w:rPr>
          <w:rFonts w:cs="Times New Roman" w:ascii="Times New Roman" w:hAnsi="Times New Roman"/>
          <w:sz w:val="28"/>
          <w:szCs w:val="28"/>
        </w:rPr>
        <w:t>better</w:t>
      </w:r>
      <w:del w:id="95" w:author="Unknown Author" w:date="2015-04-02T22:02:00Z">
        <w:r>
          <w:rPr>
            <w:rFonts w:cs="Times New Roman" w:ascii="Times New Roman" w:hAnsi="Times New Roman"/>
            <w:sz w:val="28"/>
            <w:szCs w:val="28"/>
          </w:rPr>
          <w:delText>'</w:delText>
        </w:r>
      </w:del>
      <w:ins w:id="96" w:author="Unknown Author" w:date="2015-04-02T22:02:00Z">
        <w:r>
          <w:rPr>
            <w:rFonts w:cs="Times New Roman" w:ascii="Times New Roman" w:hAnsi="Times New Roman"/>
            <w:sz w:val="28"/>
            <w:szCs w:val="28"/>
          </w:rPr>
          <w:t>’</w:t>
        </w:r>
      </w:ins>
      <w:r>
        <w:rPr>
          <w:rFonts w:cs="Times New Roman" w:ascii="Times New Roman" w:hAnsi="Times New Roman"/>
          <w:sz w:val="28"/>
          <w:szCs w:val="28"/>
        </w:rPr>
        <w:t xml:space="preserve"> or the ‘best’, depending on the social learning rule.  With increasing values of </w:t>
      </w:r>
      <w:r>
        <w:rPr>
          <w:rFonts w:cs="Times New Roman" w:ascii="Times New Roman" w:hAnsi="Times New Roman"/>
          <w:i/>
          <w:iCs/>
          <w:sz w:val="28"/>
          <w:szCs w:val="28"/>
        </w:rPr>
        <w:t>σ</w:t>
      </w:r>
      <w:r>
        <w:rPr>
          <w:rFonts w:cs="Times New Roman" w:ascii="Times New Roman" w:hAnsi="Times New Roman"/>
          <w:sz w:val="28"/>
          <w:szCs w:val="28"/>
        </w:rPr>
        <w:t xml:space="preserve">, the correlation declines and consequently traits with lower </w:t>
      </w:r>
      <w:r>
        <w:rPr>
          <w:rFonts w:cs="Times New Roman" w:ascii="Times New Roman" w:hAnsi="Times New Roman"/>
          <w:i/>
          <w:iCs/>
          <w:sz w:val="28"/>
          <w:szCs w:val="28"/>
        </w:rPr>
        <w:t xml:space="preserve">g </w:t>
      </w:r>
      <w:r>
        <w:rPr>
          <w:rFonts w:cs="Times New Roman" w:ascii="Times New Roman" w:hAnsi="Times New Roman"/>
          <w:sz w:val="28"/>
          <w:szCs w:val="28"/>
        </w:rPr>
        <w:t>can potentially be associated with a payoff signal that is higher than that associated with other</w:t>
      </w:r>
      <w:del w:id="97" w:author="Unknown Author" w:date="2015-04-02T18:52: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 traits </w:t>
      </w:r>
      <w:del w:id="98" w:author="Unknown Author" w:date="2015-04-02T18:52:00Z">
        <w:r>
          <w:rPr>
            <w:rFonts w:cs="Times New Roman" w:ascii="Times New Roman" w:hAnsi="Times New Roman"/>
            <w:sz w:val="28"/>
            <w:szCs w:val="28"/>
          </w:rPr>
          <w:delText>with</w:delText>
        </w:r>
      </w:del>
      <w:ins w:id="99" w:author="Unknown Author" w:date="2015-04-02T18:52:00Z">
        <w:r>
          <w:rPr>
            <w:rFonts w:cs="Times New Roman" w:ascii="Times New Roman" w:hAnsi="Times New Roman"/>
            <w:sz w:val="28"/>
            <w:szCs w:val="28"/>
          </w:rPr>
          <w:t>that have</w:t>
        </w:r>
      </w:ins>
      <w:r>
        <w:rPr>
          <w:rFonts w:cs="Times New Roman" w:ascii="Times New Roman" w:hAnsi="Times New Roman"/>
          <w:sz w:val="28"/>
          <w:szCs w:val="28"/>
        </w:rPr>
        <w:t xml:space="preserve"> higher </w:t>
      </w:r>
      <w:r>
        <w:rPr>
          <w:rFonts w:cs="Times New Roman" w:ascii="Times New Roman" w:hAnsi="Times New Roman"/>
          <w:i/>
          <w:iCs/>
          <w:sz w:val="28"/>
          <w:szCs w:val="28"/>
        </w:rPr>
        <w:t>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i/>
          <w:iCs/>
          <w:sz w:val="28"/>
          <w:szCs w:val="28"/>
        </w:rPr>
        <w:t xml:space="preserve">Random copying </w:t>
      </w:r>
      <w:r>
        <w:rPr>
          <w:rFonts w:cs="Times New Roman" w:ascii="Times New Roman" w:hAnsi="Times New Roman"/>
          <w:i w:val="false"/>
          <w:iCs w:val="false"/>
          <w:sz w:val="28"/>
          <w:szCs w:val="28"/>
        </w:rPr>
        <w:t xml:space="preserve">(RC; unbiased transmission) </w:t>
      </w:r>
      <w:r>
        <w:rPr>
          <w:rFonts w:cs="Times New Roman" w:ascii="Times New Roman" w:hAnsi="Times New Roman"/>
          <w:sz w:val="28"/>
          <w:szCs w:val="28"/>
        </w:rPr>
        <w:t>provides a benchmark expectation for a comparative assessment of the two social learning rules that incorporate selection.</w:t>
      </w:r>
      <w:del w:id="100" w:author="Unknown Author" w:date="2015-04-02T18:52:00Z">
        <w:r>
          <w:rPr>
            <w:rFonts w:cs="Times New Roman" w:ascii="Times New Roman" w:hAnsi="Times New Roman"/>
            <w:sz w:val="28"/>
            <w:szCs w:val="28"/>
          </w:rPr>
          <w:delText>.</w:delText>
        </w:r>
      </w:del>
      <w:r>
        <w:rPr>
          <w:rFonts w:cs="Times New Roman" w:ascii="Times New Roman" w:hAnsi="Times New Roman"/>
          <w:sz w:val="28"/>
          <w:szCs w:val="28"/>
        </w:rPr>
        <w:t xml:space="preserve">  Random copying assumes a copying process in which only the frequencies of the variants determine their probability of adoption (Bentley et al 2004).  The </w:t>
      </w:r>
      <w:r>
        <w:rPr>
          <w:rFonts w:cs="Times New Roman" w:ascii="Times New Roman" w:hAnsi="Times New Roman"/>
          <w:i/>
          <w:iCs/>
          <w:sz w:val="28"/>
          <w:szCs w:val="28"/>
        </w:rPr>
        <w:t xml:space="preserve">copy-the-best </w:t>
      </w:r>
      <w:r>
        <w:rPr>
          <w:rFonts w:cs="Times New Roman" w:ascii="Times New Roman" w:hAnsi="Times New Roman"/>
          <w:sz w:val="28"/>
          <w:szCs w:val="28"/>
        </w:rPr>
        <w:t xml:space="preserve">rule (CB) involves a process of selection (the identification of the individual in the sample pool who has the highest payoff, </w:t>
      </w:r>
      <w:r>
        <w:rPr>
          <w:rFonts w:cs="Times New Roman" w:ascii="Times New Roman" w:hAnsi="Times New Roman"/>
          <w:i/>
          <w:sz w:val="28"/>
          <w:szCs w:val="28"/>
        </w:rPr>
        <w:t>p</w:t>
      </w:r>
      <w:r>
        <w:rPr>
          <w:rFonts w:cs="Times New Roman" w:ascii="Times New Roman" w:hAnsi="Times New Roman"/>
          <w:sz w:val="28"/>
          <w:szCs w:val="28"/>
        </w:rPr>
        <w:t xml:space="preserve">) and evaluation (comparison </w:t>
      </w:r>
      <w:del w:id="101" w:author="Unknown Author" w:date="2015-04-02T18:53:00Z">
        <w:r>
          <w:rPr>
            <w:rFonts w:cs="Times New Roman" w:ascii="Times New Roman" w:hAnsi="Times New Roman"/>
            <w:sz w:val="28"/>
            <w:szCs w:val="28"/>
          </w:rPr>
          <w:delText>between</w:delText>
        </w:r>
      </w:del>
      <w:ins w:id="102" w:author="Unknown Author" w:date="2015-04-02T18:53:00Z">
        <w:r>
          <w:rPr>
            <w:rFonts w:cs="Times New Roman" w:ascii="Times New Roman" w:hAnsi="Times New Roman"/>
            <w:sz w:val="28"/>
            <w:szCs w:val="28"/>
          </w:rPr>
          <w:t>of</w:t>
        </w:r>
      </w:ins>
      <w:r>
        <w:rPr>
          <w:rFonts w:cs="Times New Roman" w:ascii="Times New Roman" w:hAnsi="Times New Roman"/>
          <w:sz w:val="28"/>
          <w:szCs w:val="28"/>
        </w:rPr>
        <w:t xml:space="preserve"> the focal individual and model</w:t>
      </w:r>
      <w:del w:id="103" w:author="Unknown Author" w:date="2015-04-02T22:02:00Z">
        <w:r>
          <w:rPr>
            <w:rFonts w:cs="Times New Roman" w:ascii="Times New Roman" w:hAnsi="Times New Roman"/>
            <w:sz w:val="28"/>
            <w:szCs w:val="28"/>
          </w:rPr>
          <w:delText>'</w:delText>
        </w:r>
      </w:del>
      <w:ins w:id="104" w:author="Unknown Author" w:date="2015-04-02T22:02:00Z">
        <w:r>
          <w:rPr>
            <w:rFonts w:cs="Times New Roman" w:ascii="Times New Roman" w:hAnsi="Times New Roman"/>
            <w:sz w:val="28"/>
            <w:szCs w:val="28"/>
          </w:rPr>
          <w:t>’</w:t>
        </w:r>
      </w:ins>
      <w:r>
        <w:rPr>
          <w:rFonts w:cs="Times New Roman" w:ascii="Times New Roman" w:hAnsi="Times New Roman"/>
          <w:sz w:val="28"/>
          <w:szCs w:val="28"/>
        </w:rPr>
        <w:t>s payoff signals) prior to copying.  Copy-if-better (CIB) offers a compromise between undirected random copying and the strongly directed copy-the-best rule.  On the one hand there is no directed selection of the model (which is picked at random from the sample pool), but on the other hand copy-if-better retains the element of evaluation in that the model</w:t>
      </w:r>
      <w:ins w:id="105" w:author="Unknown Author" w:date="2015-04-02T22:02:00Z">
        <w:r>
          <w:rPr>
            <w:rFonts w:cs="Times New Roman" w:ascii="Times New Roman" w:hAnsi="Times New Roman"/>
            <w:sz w:val="28"/>
            <w:szCs w:val="28"/>
          </w:rPr>
          <w:t>’</w:t>
        </w:r>
      </w:ins>
      <w:del w:id="106" w:author="Unknown Author" w:date="2015-04-02T22:02:00Z">
        <w:r>
          <w:rPr>
            <w:rFonts w:cs="Times New Roman" w:ascii="Times New Roman" w:hAnsi="Times New Roman"/>
            <w:sz w:val="28"/>
            <w:szCs w:val="28"/>
          </w:rPr>
          <w:delText>'</w:delText>
        </w:r>
      </w:del>
      <w:r>
        <w:rPr>
          <w:rFonts w:cs="Times New Roman" w:ascii="Times New Roman" w:hAnsi="Times New Roman"/>
          <w:sz w:val="28"/>
          <w:szCs w:val="28"/>
        </w:rPr>
        <w:t xml:space="preserve">s trait is adopted only if it has a higher payoff, </w:t>
      </w:r>
      <w:r>
        <w:rPr>
          <w:rFonts w:cs="Times New Roman" w:ascii="Times New Roman" w:hAnsi="Times New Roman"/>
          <w:i/>
          <w:sz w:val="28"/>
          <w:szCs w:val="28"/>
        </w:rPr>
        <w:t>p</w:t>
      </w:r>
      <w:ins w:id="107" w:author="Unknown Author" w:date="2015-04-02T18:53:00Z">
        <w:r>
          <w:rPr>
            <w:rFonts w:cs="Times New Roman" w:ascii="Times New Roman" w:hAnsi="Times New Roman"/>
            <w:i w:val="false"/>
            <w:iCs w:val="false"/>
            <w:sz w:val="28"/>
            <w:szCs w:val="28"/>
          </w:rPr>
          <w:t>,</w:t>
        </w:r>
      </w:ins>
      <w:r>
        <w:rPr>
          <w:rFonts w:cs="Times New Roman" w:ascii="Times New Roman" w:hAnsi="Times New Roman"/>
          <w:sz w:val="28"/>
          <w:szCs w:val="28"/>
        </w:rPr>
        <w:t xml:space="preserve"> than the focal individual</w:t>
      </w:r>
      <w:del w:id="108" w:author="Unknown Author" w:date="2015-04-02T22:02:00Z">
        <w:r>
          <w:rPr>
            <w:rFonts w:cs="Times New Roman" w:ascii="Times New Roman" w:hAnsi="Times New Roman"/>
            <w:sz w:val="28"/>
            <w:szCs w:val="28"/>
          </w:rPr>
          <w:delText>'</w:delText>
        </w:r>
      </w:del>
      <w:ins w:id="109" w:author="Unknown Author" w:date="2015-04-02T22:02:00Z">
        <w:r>
          <w:rPr>
            <w:rFonts w:cs="Times New Roman" w:ascii="Times New Roman" w:hAnsi="Times New Roman"/>
            <w:sz w:val="28"/>
            <w:szCs w:val="28"/>
          </w:rPr>
          <w:t>’</w:t>
        </w:r>
      </w:ins>
      <w:r>
        <w:rPr>
          <w:rFonts w:cs="Times New Roman" w:ascii="Times New Roman" w:hAnsi="Times New Roman"/>
          <w:sz w:val="28"/>
          <w:szCs w:val="28"/>
        </w:rPr>
        <w:t>s current trait.  We noted in section 1 that Powell et al (2009), doubting the realism of the copy-the-best rule, implemented a form of copy-if-better social learning in which individuals have an opportunity to copy a better skill with a probability proportional to the magnitude of improvement it represents.  It could be argued that for Powell et al the probabilistic copying provides a partial implementation of payoff uncertainty</w:t>
      </w:r>
      <w:del w:id="110" w:author="Unknown Author" w:date="2015-04-02T18:54:00Z">
        <w:r>
          <w:rPr>
            <w:rFonts w:cs="Times New Roman" w:ascii="Times New Roman" w:hAnsi="Times New Roman"/>
            <w:sz w:val="28"/>
            <w:szCs w:val="28"/>
          </w:rPr>
          <w:delText>,</w:delText>
        </w:r>
      </w:del>
      <w:ins w:id="111" w:author="Unknown Author" w:date="2015-04-02T18:54:00Z">
        <w:r>
          <w:rPr>
            <w:rFonts w:cs="Times New Roman" w:ascii="Times New Roman" w:hAnsi="Times New Roman"/>
            <w:sz w:val="28"/>
            <w:szCs w:val="28"/>
          </w:rPr>
          <w:t xml:space="preserve"> </w:t>
        </w:r>
      </w:ins>
      <w:ins w:id="112" w:author="Unknown Author" w:date="2015-04-02T18:54:00Z">
        <w:r>
          <w:rPr>
            <w:rFonts w:eastAsia="Times New Roman" w:cs="Times New Roman" w:ascii="Times New Roman" w:hAnsi="Times New Roman"/>
            <w:sz w:val="28"/>
            <w:szCs w:val="28"/>
          </w:rPr>
          <w:t>—</w:t>
        </w:r>
      </w:ins>
      <w:r>
        <w:rPr>
          <w:rFonts w:cs="Times New Roman" w:ascii="Times New Roman" w:hAnsi="Times New Roman"/>
          <w:sz w:val="28"/>
          <w:szCs w:val="28"/>
        </w:rPr>
        <w:t xml:space="preserve"> in the sense that higher skill-levels are more likely to be perceived as worth copying</w:t>
      </w:r>
      <w:ins w:id="113" w:author="Unknown Author" w:date="2015-04-02T18:54:00Z">
        <w:r>
          <w:rPr>
            <w:rFonts w:cs="Times New Roman" w:ascii="Times New Roman" w:hAnsi="Times New Roman"/>
            <w:sz w:val="28"/>
            <w:szCs w:val="28"/>
          </w:rPr>
          <w:t xml:space="preserve"> </w:t>
        </w:r>
      </w:ins>
      <w:ins w:id="114" w:author="Unknown Author" w:date="2015-04-02T18:54:00Z">
        <w:r>
          <w:rPr>
            <w:rFonts w:eastAsia="Times New Roman" w:cs="Times New Roman" w:ascii="Times New Roman" w:hAnsi="Times New Roman"/>
            <w:sz w:val="28"/>
            <w:szCs w:val="28"/>
          </w:rPr>
          <w:t>—</w:t>
        </w:r>
      </w:ins>
      <w:r>
        <w:rPr>
          <w:rFonts w:cs="Times New Roman" w:ascii="Times New Roman" w:hAnsi="Times New Roman"/>
          <w:sz w:val="28"/>
          <w:szCs w:val="28"/>
        </w:rPr>
        <w:t>, but on the other hand, it does not ultimately capture the uncertainty about which models have higher skills.  Our version of copy-if-better allows payoff uncertainty to dictate the accuracy of inference about which models have higher skills and is more weakly directed than Powell et als</w:t>
      </w:r>
      <w:del w:id="115" w:author="Unknown Author" w:date="2015-04-02T22:02:00Z">
        <w:r>
          <w:rPr>
            <w:rFonts w:cs="Times New Roman" w:ascii="Times New Roman" w:hAnsi="Times New Roman"/>
            <w:sz w:val="28"/>
            <w:szCs w:val="28"/>
          </w:rPr>
          <w:delText>'</w:delText>
        </w:r>
      </w:del>
      <w:ins w:id="116" w:author="Unknown Author" w:date="2015-04-02T22:02:00Z">
        <w:r>
          <w:rPr>
            <w:rFonts w:cs="Times New Roman" w:ascii="Times New Roman" w:hAnsi="Times New Roman"/>
            <w:sz w:val="28"/>
            <w:szCs w:val="28"/>
          </w:rPr>
          <w:t>’</w:t>
        </w:r>
      </w:ins>
      <w:r>
        <w:rPr>
          <w:rFonts w:cs="Times New Roman" w:ascii="Times New Roman" w:hAnsi="Times New Roman"/>
          <w:sz w:val="28"/>
          <w:szCs w:val="28"/>
        </w:rPr>
        <w:t xml:space="preserve"> rule, but on the other hand </w:t>
      </w:r>
      <w:ins w:id="117" w:author="Unknown Author" w:date="2015-04-02T18:55:00Z">
        <w:r>
          <w:rPr>
            <w:rFonts w:cs="Times New Roman" w:ascii="Times New Roman" w:hAnsi="Times New Roman"/>
            <w:sz w:val="28"/>
            <w:szCs w:val="28"/>
          </w:rPr>
          <w:t xml:space="preserve">it </w:t>
        </w:r>
      </w:ins>
      <w:r>
        <w:rPr>
          <w:rFonts w:cs="Times New Roman" w:ascii="Times New Roman" w:hAnsi="Times New Roman"/>
          <w:sz w:val="28"/>
          <w:szCs w:val="28"/>
        </w:rPr>
        <w:t>should be less susceptible to false inference from rare payoffs than both their rule and the copy-the-best rule.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 xml:space="preserve">An important element in our model is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the number of individuals in the sample pool.  </w:t>
      </w:r>
      <w:r>
        <w:rPr>
          <w:rFonts w:cs="Times New Roman" w:ascii="Times New Roman" w:hAnsi="Times New Roman"/>
          <w:sz w:val="28"/>
          <w:szCs w:val="28"/>
        </w:rPr>
        <w:t xml:space="preserve">This allows us to relax the assumption that social learning is unconstrained by physical or cognitive constraints (i.e. that cultural transmission is panmictic) since </w:t>
      </w:r>
      <w:ins w:id="118" w:author="Unknown Author" w:date="2015-04-02T18:55:00Z">
        <w:r>
          <w:rPr>
            <w:rFonts w:cs="Times New Roman" w:ascii="Times New Roman" w:hAnsi="Times New Roman"/>
            <w:sz w:val="28"/>
            <w:szCs w:val="28"/>
          </w:rPr>
          <w:t xml:space="preserve">it </w:t>
        </w:r>
      </w:ins>
      <w:r>
        <w:rPr>
          <w:rFonts w:cs="Times New Roman" w:ascii="Times New Roman" w:hAnsi="Times New Roman"/>
          <w:sz w:val="28"/>
          <w:szCs w:val="28"/>
        </w:rPr>
        <w:t>implies that the sampling capacity of the focal individual is finite, perhaps as a function of cognitive capacity (cf. Dunbar 1993), or the result of cultural isolation caused by distance (cf. Premo and Scholnick 2011).  Both Shennan (2001, second model only) and Lake and Crema (2012) parameterised the size of the sample pool, but neither subjected it to systematic exploration and Shennan was not, in any case, concerned with the effect of payoff uncertainty.  Powell et als</w:t>
      </w:r>
      <w:del w:id="119" w:author="Unknown Author" w:date="2015-04-02T22:03:00Z">
        <w:r>
          <w:rPr>
            <w:rFonts w:cs="Times New Roman" w:ascii="Times New Roman" w:hAnsi="Times New Roman"/>
            <w:sz w:val="28"/>
            <w:szCs w:val="28"/>
          </w:rPr>
          <w:delText>'</w:delText>
        </w:r>
      </w:del>
      <w:ins w:id="120" w:author="Unknown Author" w:date="2015-04-02T22:03:00Z">
        <w:r>
          <w:rPr>
            <w:rFonts w:cs="Times New Roman" w:ascii="Times New Roman" w:hAnsi="Times New Roman"/>
            <w:sz w:val="28"/>
            <w:szCs w:val="28"/>
          </w:rPr>
          <w:t>’</w:t>
        </w:r>
      </w:ins>
      <w:r>
        <w:rPr>
          <w:rFonts w:cs="Times New Roman" w:ascii="Times New Roman" w:hAnsi="Times New Roman"/>
          <w:sz w:val="28"/>
          <w:szCs w:val="28"/>
        </w:rPr>
        <w:t xml:space="preserve"> (2009) use of discrete groups (subpopulations) connected by migration is analogous to specifying finite sample pools with non-identical but partially overlapping membership, but again, they were not explicitly concerned with the relationship between sample pool size and payoff uncertainty.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be loosely interpreted </w:t>
      </w:r>
      <w:del w:id="121" w:author="Unknown Author" w:date="2015-04-02T18:56:00Z">
        <w:r>
          <w:rPr>
            <w:rFonts w:cs="Times New Roman" w:ascii="Times New Roman" w:hAnsi="Times New Roman"/>
            <w:i w:val="false"/>
            <w:iCs w:val="false"/>
            <w:sz w:val="28"/>
            <w:szCs w:val="28"/>
          </w:rPr>
          <w:delText xml:space="preserve">of </w:delText>
        </w:r>
      </w:del>
      <w:r>
        <w:rPr>
          <w:rFonts w:cs="Times New Roman" w:ascii="Times New Roman" w:hAnsi="Times New Roman"/>
          <w:i w:val="false"/>
          <w:iCs w:val="false"/>
          <w:sz w:val="28"/>
          <w:szCs w:val="28"/>
        </w:rPr>
        <w:t xml:space="preserve">as the size of the strongly interacting social clique who learn from one-another, which potentially varies from the entire population of size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to diads comprising just 2 individuals; however, in our formalisation we always exclude the focal individual (the one who is learning) from the sample pool, so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take values from </w:t>
      </w:r>
      <w:r>
        <w:rPr>
          <w:rFonts w:cs="Times New Roman" w:ascii="Times New Roman" w:hAnsi="Times New Roman"/>
          <w:i/>
          <w:iCs/>
          <w:sz w:val="28"/>
          <w:szCs w:val="28"/>
        </w:rPr>
        <w:t>N-</w:t>
      </w:r>
      <w:r>
        <w:rPr>
          <w:rFonts w:cs="Times New Roman" w:ascii="Times New Roman" w:hAnsi="Times New Roman"/>
          <w:i w:val="false"/>
          <w:iCs w:val="false"/>
          <w:sz w:val="28"/>
          <w:szCs w:val="28"/>
        </w:rPr>
        <w:t>1 to 1.  In this way our model assumes that the focal individual never attempts to copy from itself, although it can subsequently evaluate a candidate trait against its own trait (in copy-the-best and copy-if-better social learning).  Consequently, model selection and evaluation (the decision to adopt a candidate trait) are explicitly treated as separate parts of the social learning process.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2.2 Experimental design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In this paper we present the results of </w:t>
      </w:r>
      <w:commentRangeStart w:id="7"/>
      <w:r>
        <w:rPr>
          <w:rFonts w:cs="Times New Roman" w:ascii="Times New Roman" w:hAnsi="Times New Roman"/>
          <w:sz w:val="28"/>
          <w:szCs w:val="28"/>
        </w:rPr>
        <w:t>three experiments</w:t>
      </w:r>
      <w:commentRangeEnd w:id="7"/>
      <w:r>
        <w:rPr>
          <w:rFonts w:cs="Times New Roman" w:ascii="Times New Roman" w:hAnsi="Times New Roman"/>
          <w:sz w:val="28"/>
          <w:szCs w:val="28"/>
        </w:rPr>
      </w:r>
      <w:r>
        <w:rPr>
          <w:rFonts w:cs="Times New Roman" w:ascii="Times New Roman" w:hAnsi="Times New Roman"/>
          <w:sz w:val="28"/>
          <w:szCs w:val="28"/>
        </w:rPr>
        <w:commentReference w:id="7"/>
      </w:r>
      <w:r>
        <w:rPr>
          <w:rFonts w:cs="Times New Roman" w:ascii="Times New Roman" w:hAnsi="Times New Roman"/>
          <w:sz w:val="28"/>
          <w:szCs w:val="28"/>
        </w:rPr>
        <w:commentReference w:id="8"/>
      </w:r>
      <w:r>
        <w:rPr>
          <w:rFonts w:cs="Times New Roman" w:ascii="Times New Roman" w:hAnsi="Times New Roman"/>
          <w:sz w:val="28"/>
          <w:szCs w:val="28"/>
        </w:rPr>
        <w:t xml:space="preserve">.  The first explores how  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val="false"/>
          <w:iCs w:val="false"/>
          <w:sz w:val="28"/>
          <w:szCs w:val="28"/>
        </w:rPr>
        <w:t xml:space="preserv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affect the earliest stage of beneficial innovation.  Our specific concern is to establish the probability that a rare beneficial innovation is lost from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as a result of sampling effects.  We achieve this by assuming that there is one innovator who has a superior trait and that all other individuals in the population share an inferior trait (with lower </w:t>
      </w:r>
      <w:r>
        <w:rPr>
          <w:rFonts w:cs="Times New Roman" w:ascii="Times New Roman" w:hAnsi="Times New Roman"/>
          <w:i/>
          <w:iCs/>
          <w:sz w:val="28"/>
          <w:szCs w:val="28"/>
        </w:rPr>
        <w:t>g</w:t>
      </w:r>
      <w:r>
        <w:rPr>
          <w:rFonts w:cs="Times New Roman" w:ascii="Times New Roman" w:hAnsi="Times New Roman"/>
          <w:sz w:val="28"/>
          <w:szCs w:val="28"/>
        </w:rPr>
        <w:t xml:space="preserve"> and therefore lower mean </w:t>
      </w:r>
      <w:r>
        <w:rPr>
          <w:rFonts w:cs="Times New Roman" w:ascii="Times New Roman" w:hAnsi="Times New Roman"/>
          <w:i/>
          <w:iCs/>
          <w:sz w:val="28"/>
          <w:szCs w:val="28"/>
        </w:rPr>
        <w:t>p</w:t>
      </w:r>
      <w:r>
        <w:rPr>
          <w:rFonts w:cs="Times New Roman" w:ascii="Times New Roman" w:hAnsi="Times New Roman"/>
          <w:sz w:val="28"/>
          <w:szCs w:val="28"/>
        </w:rPr>
        <w:t xml:space="preserve">).  For simplicity we assume that the innovation and the existing trait both have the same payoff variance, </w:t>
      </w:r>
      <w:r>
        <w:rPr>
          <w:rFonts w:cs="Times New Roman" w:ascii="Times New Roman" w:hAnsi="Times New Roman"/>
          <w:i/>
          <w:iCs/>
          <w:sz w:val="28"/>
          <w:szCs w:val="28"/>
        </w:rPr>
        <w:t>σ</w:t>
      </w:r>
      <w:r>
        <w:rPr>
          <w:rFonts w:cs="Times New Roman" w:ascii="Times New Roman" w:hAnsi="Times New Roman"/>
          <w:sz w:val="28"/>
          <w:szCs w:val="28"/>
        </w:rPr>
        <w:t xml:space="preserve">.  In this first experiment we are not concerned with population sampling, so in all cases </w:t>
      </w:r>
      <w:r>
        <w:rPr>
          <w:rFonts w:cs="Times New Roman" w:ascii="Times New Roman" w:hAnsi="Times New Roman"/>
          <w:i/>
          <w:iCs/>
          <w:sz w:val="28"/>
          <w:szCs w:val="28"/>
        </w:rPr>
        <w:t>N</w:t>
      </w:r>
      <w:r>
        <w:rPr>
          <w:rFonts w:cs="Times New Roman" w:ascii="Times New Roman" w:hAnsi="Times New Roman"/>
          <w:sz w:val="28"/>
          <w:szCs w:val="28"/>
        </w:rPr>
        <w:t xml:space="preserve"> = </w:t>
      </w:r>
      <w:r>
        <w:rPr>
          <w:rFonts w:cs="Times New Roman" w:ascii="Times New Roman" w:hAnsi="Times New Roman"/>
          <w:i/>
          <w:iCs/>
          <w:sz w:val="28"/>
          <w:szCs w:val="28"/>
        </w:rPr>
        <w:t>k</w:t>
      </w:r>
      <w:r>
        <w:rPr>
          <w:rFonts w:cs="Times New Roman" w:ascii="Times New Roman" w:hAnsi="Times New Roman"/>
          <w:sz w:val="28"/>
          <w:szCs w:val="28"/>
        </w:rPr>
        <w:t xml:space="preserve"> + 1.  In other words, the sample pool is simply the entire population minus the focal individual, and thus by altering </w:t>
      </w:r>
      <w:r>
        <w:rPr>
          <w:rFonts w:cs="Times New Roman" w:ascii="Times New Roman" w:hAnsi="Times New Roman"/>
          <w:i/>
          <w:iCs/>
          <w:sz w:val="28"/>
          <w:szCs w:val="28"/>
        </w:rPr>
        <w:t>k</w:t>
      </w:r>
      <w:r>
        <w:rPr>
          <w:rFonts w:cs="Times New Roman" w:ascii="Times New Roman" w:hAnsi="Times New Roman"/>
          <w:sz w:val="28"/>
          <w:szCs w:val="28"/>
        </w:rPr>
        <w:t xml:space="preserve"> we are effectively altering the population size.  In this way the results can be compared with those obtained by Shennan (2001) and Henrich (2004)</w:t>
      </w:r>
      <w:r>
        <w:rPr>
          <w:rStyle w:val="FootnoteAnchor"/>
          <w:rFonts w:cs="Times New Roman" w:ascii="Times New Roman" w:hAnsi="Times New Roman"/>
          <w:sz w:val="28"/>
          <w:szCs w:val="28"/>
        </w:rPr>
        <w:footnoteReference w:id="3"/>
      </w:r>
      <w:r>
        <w:rPr>
          <w:rFonts w:cs="Times New Roman" w:ascii="Times New Roman" w:hAnsi="Times New Roman"/>
          <w:sz w:val="28"/>
          <w:szCs w:val="28"/>
        </w:rPr>
        <w:t xml:space="preserve">. </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 xml:space="preserve">The second and third experiments focus on </w:t>
      </w:r>
      <w:ins w:id="122" w:author="Unknown Author" w:date="2015-04-02T18:57:00Z">
        <w:r>
          <w:rPr>
            <w:rFonts w:cs="Times New Roman" w:ascii="Times New Roman" w:hAnsi="Times New Roman"/>
            <w:sz w:val="28"/>
            <w:szCs w:val="28"/>
          </w:rPr>
          <w:t xml:space="preserve">how </w:t>
        </w:r>
      </w:ins>
      <w:r>
        <w:rPr>
          <w:rFonts w:cs="Times New Roman" w:ascii="Times New Roman" w:hAnsi="Times New Roman"/>
          <w:sz w:val="28"/>
          <w:szCs w:val="28"/>
        </w:rPr>
        <w:t xml:space="preserve">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w:t>
      </w:r>
      <w:del w:id="123" w:author="Unknown Author" w:date="2015-04-02T18:58: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determine the long-term rate of cultural evolution.  The latter is measured as the average value of </w:t>
      </w:r>
      <w:r>
        <w:rPr>
          <w:rFonts w:cs="Times New Roman" w:ascii="Times New Roman" w:hAnsi="Times New Roman"/>
          <w:i/>
          <w:iCs/>
          <w:sz w:val="28"/>
          <w:szCs w:val="28"/>
        </w:rPr>
        <w:t>g</w:t>
      </w:r>
      <w:r>
        <w:rPr>
          <w:rFonts w:cs="Times New Roman" w:ascii="Times New Roman" w:hAnsi="Times New Roman"/>
          <w:sz w:val="28"/>
          <w:szCs w:val="28"/>
        </w:rPr>
        <w:t xml:space="preserve"> after a pre-defined number of time-steps.  In other words, we seek to identify conditions where, holding constant the rates of innovation (</w:t>
      </w:r>
      <w:r>
        <w:rPr>
          <w:rFonts w:cs="Times New Roman" w:ascii="Times New Roman" w:hAnsi="Times New Roman"/>
          <w:i/>
          <w:sz w:val="28"/>
          <w:szCs w:val="28"/>
        </w:rPr>
        <w:t>μ</w:t>
      </w:r>
      <w:r>
        <w:rPr>
          <w:rFonts w:cs="Times New Roman" w:ascii="Times New Roman" w:hAnsi="Times New Roman"/>
          <w:sz w:val="28"/>
          <w:szCs w:val="28"/>
        </w:rPr>
        <w:t>) and the amount of improvement (</w:t>
      </w:r>
      <w:r>
        <w:rPr>
          <w:rFonts w:cs="Times New Roman" w:ascii="Times New Roman" w:hAnsi="Times New Roman"/>
          <w:i/>
          <w:iCs/>
          <w:sz w:val="28"/>
          <w:szCs w:val="28"/>
        </w:rPr>
        <w:t>b</w:t>
      </w:r>
      <w:r>
        <w:rPr>
          <w:rFonts w:cs="Times New Roman" w:ascii="Times New Roman" w:hAnsi="Times New Roman"/>
          <w:sz w:val="28"/>
          <w:szCs w:val="28"/>
        </w:rPr>
        <w:t xml:space="preserve">), we see the fastest spread of beneficial cultural traits.  Furthermore, in this case we abandon the assumption of panmixia and instead explore the effect of population sampling.  We achieve this by implementing the model as a simple agent-based simulation in which we randomly place the agents in a bounded space and define the sample pool of each focal agent as its </w:t>
      </w:r>
      <w:r>
        <w:rPr>
          <w:rFonts w:cs="Times New Roman" w:ascii="Times New Roman" w:hAnsi="Times New Roman"/>
          <w:i/>
          <w:iCs/>
          <w:sz w:val="28"/>
          <w:szCs w:val="28"/>
        </w:rPr>
        <w:t>k</w:t>
      </w:r>
      <w:r>
        <w:rPr>
          <w:rFonts w:cs="Times New Roman" w:ascii="Times New Roman" w:hAnsi="Times New Roman"/>
          <w:sz w:val="28"/>
          <w:szCs w:val="28"/>
        </w:rPr>
        <w:t xml:space="preserve"> nearest-neighbours (see figure 1).  Thus,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&lt;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some degree of isolation by distance whereas when </w:t>
      </w:r>
      <w:r>
        <w:rPr>
          <w:rFonts w:cs="Times New Roman" w:ascii="Times New Roman" w:hAnsi="Times New Roman"/>
          <w:i/>
          <w:iCs/>
          <w:sz w:val="28"/>
          <w:szCs w:val="28"/>
        </w:rPr>
        <w:t>k = 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a panmictic population.  Note that modelling the membership of the sample pool as a fixed number of neighbours (rather than, say,  those falling within some euclidean search radius) guarantees a fixed size sample pool per agent and, importantly for interpretation of </w:t>
      </w:r>
      <w:r>
        <w:rPr>
          <w:rFonts w:cs="Times New Roman" w:ascii="Times New Roman" w:hAnsi="Times New Roman"/>
          <w:i/>
          <w:iCs/>
          <w:sz w:val="28"/>
          <w:szCs w:val="28"/>
        </w:rPr>
        <w:t>N</w:t>
      </w:r>
      <w:r>
        <w:rPr>
          <w:rFonts w:cs="Times New Roman" w:ascii="Times New Roman" w:hAnsi="Times New Roman"/>
          <w:sz w:val="28"/>
          <w:szCs w:val="28"/>
        </w:rPr>
        <w:t xml:space="preserve">, that there are no completely isolated population subgroups.  In </w:t>
      </w:r>
      <w:commentRangeStart w:id="9"/>
      <w:r>
        <w:rPr>
          <w:rFonts w:cs="Times New Roman" w:ascii="Times New Roman" w:hAnsi="Times New Roman"/>
          <w:sz w:val="28"/>
          <w:szCs w:val="28"/>
        </w:rPr>
        <w:t xml:space="preserve">experiment 2 we hold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constant and vary </w:t>
      </w:r>
      <w:r>
        <w:rPr>
          <w:rFonts w:cs="Times New Roman" w:ascii="Times New Roman" w:hAnsi="Times New Roman"/>
          <w:i/>
          <w:iCs/>
          <w:sz w:val="28"/>
          <w:szCs w:val="28"/>
        </w:rPr>
        <w:t>k</w:t>
      </w:r>
      <w:r>
        <w:rPr>
          <w:rFonts w:cs="Times New Roman" w:ascii="Times New Roman" w:hAnsi="Times New Roman"/>
          <w:sz w:val="28"/>
          <w:szCs w:val="28"/>
        </w:rPr>
        <w:t>,</w:t>
      </w:r>
      <w:commentRangeEnd w:id="9"/>
      <w:r>
        <w:rPr>
          <w:rFonts w:cs="Times New Roman" w:ascii="Times New Roman" w:hAnsi="Times New Roman"/>
          <w:sz w:val="28"/>
          <w:szCs w:val="28"/>
        </w:rPr>
      </w:r>
      <w:r>
        <w:rPr>
          <w:rFonts w:cs="Times New Roman" w:ascii="Times New Roman" w:hAnsi="Times New Roman"/>
          <w:sz w:val="28"/>
          <w:szCs w:val="28"/>
        </w:rPr>
        <w:commentReference w:id="9"/>
      </w:r>
      <w:r>
        <w:rPr>
          <w:rFonts w:cs="Times New Roman" w:ascii="Times New Roman" w:hAnsi="Times New Roman"/>
          <w:sz w:val="28"/>
          <w:szCs w:val="28"/>
        </w:rPr>
        <w:commentReference w:id="10"/>
      </w:r>
      <w:del w:id="124" w:author="Unknown Author" w:date="2015-04-02T19:00:00Z">
        <w:r>
          <w:rPr>
            <w:rFonts w:cs="Times New Roman" w:ascii="Times New Roman" w:hAnsi="Times New Roman"/>
            <w:sz w:val="28"/>
            <w:szCs w:val="28"/>
          </w:rPr>
          <w:delText>,</w:delText>
        </w:r>
      </w:del>
      <w:r>
        <w:rPr>
          <w:rFonts w:cs="Times New Roman" w:ascii="Times New Roman" w:hAnsi="Times New Roman"/>
          <w:sz w:val="28"/>
          <w:szCs w:val="28"/>
        </w:rPr>
        <w:t xml:space="preserve"> hence we are no longer modelling the effect of population size </w:t>
      </w:r>
      <w:r>
        <w:rPr>
          <w:rFonts w:cs="Times New Roman" w:ascii="Times New Roman" w:hAnsi="Times New Roman"/>
          <w:i/>
          <w:iCs/>
          <w:sz w:val="28"/>
          <w:szCs w:val="28"/>
        </w:rPr>
        <w:t>per se</w:t>
      </w:r>
      <w:r>
        <w:rPr>
          <w:rFonts w:cs="Times New Roman" w:ascii="Times New Roman" w:hAnsi="Times New Roman"/>
          <w:sz w:val="28"/>
          <w:szCs w:val="28"/>
        </w:rPr>
        <w:t xml:space="preserve">, but rather the completeness which the population is sampled.  In that regard this second experiment is closer to some of the experiments conducted by Powell et al (2009) than it is to the earlier studies of Shennan (2001) and Henrich (2004), although of course it is different in its very explicit treatment of payoff uncertainty. </w:t>
      </w:r>
      <w:ins w:id="125" w:author="Unknown Author" w:date="2015-04-02T19:00:00Z">
        <w:r>
          <w:rPr>
            <w:rFonts w:cs="Times New Roman" w:ascii="Times New Roman" w:hAnsi="Times New Roman"/>
            <w:sz w:val="28"/>
            <w:szCs w:val="28"/>
          </w:rPr>
          <w:t xml:space="preserve"> </w:t>
        </w:r>
      </w:ins>
      <w:r>
        <w:rPr>
          <w:rFonts w:cs="Times New Roman" w:ascii="Times New Roman" w:hAnsi="Times New Roman"/>
          <w:sz w:val="28"/>
          <w:szCs w:val="28"/>
        </w:rPr>
        <w:t xml:space="preserve">In experiment 3 we </w:t>
      </w:r>
      <w:del w:id="126" w:author="Unknown Author" w:date="2015-04-02T19:01:00Z">
        <w:r>
          <w:rPr>
            <w:rFonts w:cs="Times New Roman" w:ascii="Times New Roman" w:hAnsi="Times New Roman"/>
            <w:sz w:val="28"/>
            <w:szCs w:val="28"/>
          </w:rPr>
          <w:delText>instead explore both the variation</w:delText>
        </w:r>
      </w:del>
      <w:ins w:id="127" w:author="Unknown Author" w:date="2015-04-02T19:01:00Z">
        <w:r>
          <w:rPr>
            <w:rFonts w:cs="Times New Roman" w:ascii="Times New Roman" w:hAnsi="Times New Roman"/>
            <w:sz w:val="28"/>
            <w:szCs w:val="28"/>
          </w:rPr>
          <w:t>vary both</w:t>
        </w:r>
      </w:ins>
      <w:del w:id="128" w:author="Unknown Author" w:date="2015-04-02T19:01:00Z">
        <w:r>
          <w:rPr>
            <w:rFonts w:cs="Times New Roman" w:ascii="Times New Roman" w:hAnsi="Times New Roman"/>
            <w:sz w:val="28"/>
            <w:szCs w:val="28"/>
          </w:rPr>
          <w:delText xml:space="preserve"> of </w:delText>
        </w:r>
      </w:del>
      <w:ins w:id="129" w:author="Unknown Author" w:date="2015-04-02T19:01:00Z">
        <w:r>
          <w:rPr>
            <w:rFonts w:cs="Times New Roman" w:ascii="Times New Roman" w:hAnsi="Times New Roman"/>
            <w:sz w:val="28"/>
            <w:szCs w:val="28"/>
          </w:rPr>
          <w:t xml:space="preserve"> </w:t>
        </w:r>
      </w:ins>
      <w:r>
        <w:rPr>
          <w:rFonts w:cs="Times New Roman" w:ascii="Times New Roman" w:hAnsi="Times New Roman"/>
          <w:sz w:val="28"/>
          <w:szCs w:val="28"/>
        </w:rPr>
        <w:t xml:space="preserve">the census population size (N) </w:t>
      </w:r>
      <w:r>
        <w:rPr>
          <w:rFonts w:cs="Times New Roman" w:ascii="Times New Roman" w:hAnsi="Times New Roman"/>
          <w:i/>
          <w:iCs/>
          <w:sz w:val="28"/>
          <w:szCs w:val="28"/>
        </w:rPr>
        <w:t>and</w:t>
      </w:r>
      <w:r>
        <w:rPr>
          <w:rFonts w:cs="Times New Roman" w:ascii="Times New Roman" w:hAnsi="Times New Roman"/>
          <w:i w:val="false"/>
          <w:iCs w:val="false"/>
          <w:sz w:val="28"/>
          <w:szCs w:val="28"/>
        </w:rPr>
        <w:t xml:space="preserve"> the sample pool size </w:t>
      </w:r>
      <w:r>
        <w:rPr>
          <w:rFonts w:cs="Times New Roman" w:ascii="Times New Roman" w:hAnsi="Times New Roman"/>
          <w:i/>
          <w:iCs/>
          <w:sz w:val="28"/>
          <w:szCs w:val="28"/>
        </w:rPr>
        <w:t>k</w:t>
      </w:r>
      <w:ins w:id="130" w:author="Unknown Author" w:date="2015-04-02T19:01:00Z">
        <w:r>
          <w:rPr>
            <w:rFonts w:cs="Times New Roman" w:ascii="Times New Roman" w:hAnsi="Times New Roman"/>
            <w:i/>
            <w:iCs/>
            <w:sz w:val="28"/>
            <w:szCs w:val="28"/>
          </w:rPr>
          <w:t>.</w:t>
        </w:r>
      </w:ins>
      <w:r>
        <w:rPr>
          <w:rFonts w:cs="Times New Roman" w:ascii="Times New Roman" w:hAnsi="Times New Roman"/>
          <w:i/>
          <w:iCs/>
          <w:sz w:val="28"/>
          <w:szCs w:val="28"/>
        </w:rPr>
        <w:t xml:space="preserve"> </w:t>
      </w:r>
      <w:del w:id="131" w:author="Unknown Author" w:date="2015-04-02T19:02:00Z">
        <w:r>
          <w:rPr>
            <w:rFonts w:cs="Times New Roman" w:ascii="Times New Roman" w:hAnsi="Times New Roman"/>
            <w:i w:val="false"/>
            <w:iCs w:val="false"/>
            <w:sz w:val="28"/>
            <w:szCs w:val="28"/>
          </w:rPr>
          <w:delText>(see t</w:delText>
        </w:r>
      </w:del>
      <w:ins w:id="132" w:author="Unknown Author" w:date="2015-04-02T19:02:00Z">
        <w:r>
          <w:rPr>
            <w:rFonts w:cs="Times New Roman" w:ascii="Times New Roman" w:hAnsi="Times New Roman"/>
            <w:i w:val="false"/>
            <w:iCs w:val="false"/>
            <w:sz w:val="28"/>
            <w:szCs w:val="28"/>
          </w:rPr>
          <w:t>T</w:t>
        </w:r>
      </w:ins>
      <w:r>
        <w:rPr>
          <w:rFonts w:cs="Times New Roman" w:ascii="Times New Roman" w:hAnsi="Times New Roman"/>
          <w:i w:val="false"/>
          <w:iCs w:val="false"/>
          <w:sz w:val="28"/>
          <w:szCs w:val="28"/>
        </w:rPr>
        <w:t xml:space="preserve">able 1 </w:t>
      </w:r>
      <w:ins w:id="133" w:author="Unknown Author" w:date="2015-04-02T19:02:00Z">
        <w:r>
          <w:rPr>
            <w:rFonts w:cs="Times New Roman" w:ascii="Times New Roman" w:hAnsi="Times New Roman"/>
            <w:i w:val="false"/>
            <w:iCs w:val="false"/>
            <w:sz w:val="28"/>
            <w:szCs w:val="28"/>
          </w:rPr>
          <w:t xml:space="preserve">records the range of </w:t>
        </w:r>
      </w:ins>
      <w:del w:id="134" w:author="Unknown Author" w:date="2015-04-02T19:02:00Z">
        <w:r>
          <w:rPr>
            <w:rFonts w:cs="Times New Roman" w:ascii="Times New Roman" w:hAnsi="Times New Roman"/>
            <w:i w:val="false"/>
            <w:iCs w:val="false"/>
            <w:sz w:val="28"/>
            <w:szCs w:val="28"/>
          </w:rPr>
          <w:delText xml:space="preserve">for </w:delText>
        </w:r>
      </w:del>
      <w:r>
        <w:rPr>
          <w:rFonts w:cs="Times New Roman" w:ascii="Times New Roman" w:hAnsi="Times New Roman"/>
          <w:i w:val="false"/>
          <w:iCs w:val="false"/>
          <w:sz w:val="28"/>
          <w:szCs w:val="28"/>
        </w:rPr>
        <w:t xml:space="preserve">parameter </w:t>
      </w:r>
      <w:ins w:id="135" w:author="Unknown Author" w:date="2015-04-02T19:02:00Z">
        <w:r>
          <w:rPr>
            <w:rFonts w:cs="Times New Roman" w:ascii="Times New Roman" w:hAnsi="Times New Roman"/>
            <w:i w:val="false"/>
            <w:iCs w:val="false"/>
            <w:sz w:val="28"/>
            <w:szCs w:val="28"/>
          </w:rPr>
          <w:t xml:space="preserve">values </w:t>
        </w:r>
      </w:ins>
      <w:del w:id="136" w:author="Unknown Author" w:date="2015-04-02T19:02:00Z">
        <w:r>
          <w:rPr>
            <w:rFonts w:cs="Times New Roman" w:ascii="Times New Roman" w:hAnsi="Times New Roman"/>
            <w:i w:val="false"/>
            <w:iCs w:val="false"/>
            <w:sz w:val="28"/>
            <w:szCs w:val="28"/>
          </w:rPr>
          <w:delText xml:space="preserve">ranges </w:delText>
        </w:r>
      </w:del>
      <w:r>
        <w:rPr>
          <w:rFonts w:cs="Times New Roman" w:ascii="Times New Roman" w:hAnsi="Times New Roman"/>
          <w:i w:val="false"/>
          <w:iCs w:val="false"/>
          <w:sz w:val="28"/>
          <w:szCs w:val="28"/>
        </w:rPr>
        <w:t>used in the three experiments</w:t>
      </w:r>
      <w:del w:id="137" w:author="Unknown Author" w:date="2015-04-02T19:02:00Z">
        <w:r>
          <w:rPr>
            <w:rFonts w:cs="Times New Roman" w:ascii="Times New Roman" w:hAnsi="Times New Roman"/>
            <w:i w:val="false"/>
            <w:iCs w:val="false"/>
            <w:sz w:val="28"/>
            <w:szCs w:val="28"/>
          </w:rPr>
          <w:delText>)</w:delText>
        </w:r>
      </w:del>
      <w:r>
        <w:rPr>
          <w:rFonts w:cs="Times New Roman" w:ascii="Times New Roman" w:hAnsi="Times New Roman"/>
          <w:i w:val="false"/>
          <w:iCs w:val="false"/>
          <w:sz w:val="28"/>
          <w:szCs w:val="28"/>
        </w:rPr>
        <w:t>.</w:t>
      </w:r>
      <w:del w:id="138" w:author="Unknown Author" w:date="2015-04-02T19:02:00Z">
        <w:r>
          <w:rPr>
            <w:rFonts w:cs="Times New Roman" w:ascii="Times New Roman" w:hAnsi="Times New Roman"/>
            <w:i w:val="false"/>
            <w:iCs w:val="false"/>
            <w:sz w:val="28"/>
            <w:szCs w:val="28"/>
          </w:rPr>
          <w:delText xml:space="preserve"> </w:delText>
        </w:r>
      </w:del>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t>[Table 1]</w:t>
      </w:r>
    </w:p>
    <w:p>
      <w:pPr>
        <w:pStyle w:val="Caption1"/>
        <w:keepNext/>
        <w:spacing w:lineRule="auto" w:line="480"/>
        <w:rPr>
          <w:rFonts w:ascii="Times New Roman" w:hAnsi="Times New Roman"/>
          <w:i w:val="false"/>
          <w:iCs w:val="false"/>
          <w:sz w:val="24"/>
          <w:szCs w:val="24"/>
        </w:rPr>
      </w:pPr>
      <w:r>
        <w:rPr>
          <w:rFonts w:ascii="Times New Roman" w:hAnsi="Times New Roman"/>
          <w:i w:val="false"/>
          <w:iCs w:val="false"/>
          <w:sz w:val="24"/>
          <w:szCs w:val="24"/>
        </w:rPr>
        <w:t>Table 1:</w:t>
      </w:r>
      <w:r>
        <w:rPr>
          <w:rFonts w:cs="Times New Roman" w:ascii="Times New Roman" w:hAnsi="Times New Roman"/>
          <w:i w:val="false"/>
          <w:iCs w:val="false"/>
          <w:sz w:val="24"/>
          <w:szCs w:val="24"/>
        </w:rPr>
        <w:t xml:space="preserve"> </w:t>
      </w:r>
      <w:r>
        <w:rPr>
          <w:rFonts w:ascii="Times New Roman" w:hAnsi="Times New Roman"/>
          <w:i w:val="false"/>
          <w:iCs w:val="false"/>
          <w:sz w:val="24"/>
          <w:szCs w:val="24"/>
        </w:rPr>
        <w:t>Model parameters and values used in the three experiments.</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108" w:type="dxa"/>
          <w:bottom w:w="0" w:type="dxa"/>
          <w:right w:w="108" w:type="dxa"/>
        </w:tblCellMar>
      </w:tblPr>
      <w:tblGrid>
        <w:gridCol w:w="985"/>
        <w:gridCol w:w="4495"/>
        <w:gridCol w:w="1260"/>
        <w:gridCol w:w="1170"/>
        <w:gridCol w:w="2260"/>
      </w:tblGrid>
      <w:tr>
        <w:trPr>
          <w:cantSplit w:val="false"/>
        </w:trPr>
        <w:tc>
          <w:tcPr>
            <w:tcW w:w="985"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Symbols</w:t>
            </w:r>
          </w:p>
        </w:tc>
        <w:tc>
          <w:tcPr>
            <w:tcW w:w="4495"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Description</w:t>
            </w:r>
          </w:p>
        </w:tc>
        <w:tc>
          <w:tcPr>
            <w:tcW w:w="1260"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Exp. 1</w:t>
            </w:r>
          </w:p>
        </w:tc>
        <w:tc>
          <w:tcPr>
            <w:tcW w:w="1170"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Exp.2</w:t>
            </w:r>
          </w:p>
        </w:tc>
        <w:tc>
          <w:tcPr>
            <w:tcW w:w="2260"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b/>
                <w:bCs/>
                <w:sz w:val="20"/>
                <w:szCs w:val="20"/>
              </w:rPr>
            </w:pPr>
            <w:r>
              <w:rPr>
                <w:b/>
                <w:bCs/>
                <w:sz w:val="20"/>
                <w:szCs w:val="20"/>
              </w:rPr>
              <w:t>Exp. 3</w:t>
            </w:r>
          </w:p>
        </w:tc>
      </w:tr>
      <w:tr>
        <w:trPr>
          <w:trHeight w:val="463" w:hRule="atLeast"/>
          <w:cantSplit w:val="false"/>
        </w:trPr>
        <w:tc>
          <w:tcPr>
            <w:tcW w:w="985"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N</w:t>
            </w:r>
          </w:p>
        </w:tc>
        <w:tc>
          <w:tcPr>
            <w:tcW w:w="4495"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Number of agents</w:t>
            </w:r>
          </w:p>
        </w:tc>
        <w:tc>
          <w:tcPr>
            <w:tcW w:w="1260"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2-151</w:t>
            </w:r>
          </w:p>
        </w:tc>
        <w:tc>
          <w:tcPr>
            <w:tcW w:w="1170"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1,000</w:t>
            </w:r>
          </w:p>
        </w:tc>
        <w:tc>
          <w:tcPr>
            <w:tcW w:w="2260"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sz w:val="20"/>
                <w:szCs w:val="20"/>
              </w:rPr>
            </w:pPr>
            <w:r>
              <w:rPr>
                <w:sz w:val="20"/>
                <w:szCs w:val="20"/>
              </w:rPr>
              <w:t>1,000, 2000, and 4000</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ListParagraph"/>
              <w:spacing w:lineRule="auto" w:line="480"/>
              <w:ind w:left="0" w:right="0" w:hanging="0"/>
              <w:jc w:val="center"/>
              <w:rPr>
                <w:rFonts w:cs="Times New Roman" w:ascii="Times New Roman" w:hAnsi="Times New Roman"/>
                <w:bCs/>
                <w:i/>
                <w:sz w:val="20"/>
                <w:szCs w:val="20"/>
              </w:rPr>
            </w:pPr>
            <w:r>
              <w:rPr>
                <w:rFonts w:cs="Times New Roman" w:ascii="Times New Roman" w:hAnsi="Times New Roman"/>
                <w:bCs/>
                <w:i/>
                <w:sz w:val="20"/>
                <w:szCs w:val="20"/>
              </w:rPr>
              <w:t>σ</w:t>
            </w:r>
          </w:p>
        </w:tc>
        <w:tc>
          <w:tcPr>
            <w:tcW w:w="449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Uncertainty of the payoff signal</w:t>
            </w:r>
            <w:del w:id="139" w:author="Unknown Author" w:date="2015-04-02T19:03:00Z">
              <w:r>
                <w:rPr>
                  <w:rFonts w:cs="Times New Roman" w:ascii="Times New Roman" w:hAnsi="Times New Roman"/>
                  <w:sz w:val="20"/>
                  <w:szCs w:val="20"/>
                </w:rPr>
                <w:delText>.</w:delText>
              </w:r>
            </w:del>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0.5, 1</w:t>
            </w:r>
          </w:p>
        </w:tc>
        <w:tc>
          <w:tcPr>
            <w:tcW w:w="117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0-3</w:t>
            </w:r>
          </w:p>
        </w:tc>
        <w:tc>
          <w:tcPr>
            <w:tcW w:w="2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0, 0.4, 1.5, and 4</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z</w:t>
            </w:r>
          </w:p>
        </w:tc>
        <w:tc>
          <w:tcPr>
            <w:tcW w:w="449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Frequency of social learning</w:t>
            </w:r>
            <w:del w:id="140" w:author="Unknown Author" w:date="2015-04-02T19:03:00Z">
              <w:r>
                <w:rPr>
                  <w:rFonts w:cs="Times New Roman" w:ascii="Times New Roman" w:hAnsi="Times New Roman"/>
                  <w:sz w:val="20"/>
                  <w:szCs w:val="20"/>
                </w:rPr>
                <w:delText>.</w:delText>
              </w:r>
            </w:del>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117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2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sz w:val="20"/>
                <w:szCs w:val="20"/>
              </w:rPr>
            </w:pPr>
            <w:r>
              <w:rPr>
                <w:sz w:val="20"/>
                <w:szCs w:val="20"/>
              </w:rPr>
              <w:t>1</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k</w:t>
            </w:r>
          </w:p>
        </w:tc>
        <w:tc>
          <w:tcPr>
            <w:tcW w:w="449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Size of the sample pool of potential model agents</w:t>
            </w:r>
            <w:del w:id="141" w:author="Unknown Author" w:date="2015-04-02T19:03:00Z">
              <w:r>
                <w:rPr>
                  <w:rFonts w:cs="Times New Roman" w:ascii="Times New Roman" w:hAnsi="Times New Roman"/>
                  <w:sz w:val="20"/>
                  <w:szCs w:val="20"/>
                </w:rPr>
                <w:delText>.</w:delText>
              </w:r>
            </w:del>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eastAsia="ＭＳ 明朝" w:cs="Times New Roman" w:ascii="Times New Roman" w:hAnsi="Times New Roman"/>
                <w:color w:val="00000A"/>
                <w:sz w:val="20"/>
                <w:szCs w:val="20"/>
                <w:lang w:val="en-GB" w:eastAsia="zh-CN" w:bidi="hi-IN"/>
              </w:rPr>
            </w:pPr>
            <w:r>
              <w:rPr>
                <w:rFonts w:eastAsia="ＭＳ 明朝" w:cs="Times New Roman" w:ascii="Times New Roman" w:hAnsi="Times New Roman"/>
                <w:i/>
                <w:iCs/>
                <w:color w:val="00000A"/>
                <w:sz w:val="20"/>
                <w:szCs w:val="20"/>
                <w:lang w:val="en-GB" w:eastAsia="zh-CN" w:bidi="hi-IN"/>
              </w:rPr>
              <w:t>N</w:t>
            </w:r>
            <w:r>
              <w:rPr>
                <w:rFonts w:eastAsia="ＭＳ 明朝" w:cs="Times New Roman" w:ascii="Times New Roman" w:hAnsi="Times New Roman"/>
                <w:color w:val="00000A"/>
                <w:sz w:val="20"/>
                <w:szCs w:val="20"/>
                <w:lang w:val="en-GB" w:eastAsia="zh-CN" w:bidi="hi-IN"/>
              </w:rPr>
              <w:t>-1</w:t>
            </w:r>
          </w:p>
        </w:tc>
        <w:tc>
          <w:tcPr>
            <w:tcW w:w="117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1-500</w:t>
            </w:r>
          </w:p>
        </w:tc>
        <w:tc>
          <w:tcPr>
            <w:tcW w:w="2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1-500</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μ</w:t>
            </w:r>
          </w:p>
        </w:tc>
        <w:tc>
          <w:tcPr>
            <w:tcW w:w="449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Innovation rate</w:t>
            </w:r>
            <w:del w:id="142" w:author="Unknown Author" w:date="2015-04-02T19:03:00Z">
              <w:r>
                <w:rPr>
                  <w:rFonts w:cs="Times New Roman" w:ascii="Times New Roman" w:hAnsi="Times New Roman"/>
                  <w:sz w:val="20"/>
                  <w:szCs w:val="20"/>
                </w:rPr>
                <w:delText>.</w:delText>
              </w:r>
            </w:del>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w:t>
            </w:r>
          </w:p>
        </w:tc>
        <w:tc>
          <w:tcPr>
            <w:tcW w:w="117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0.005</w:t>
            </w:r>
          </w:p>
        </w:tc>
        <w:tc>
          <w:tcPr>
            <w:tcW w:w="2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0.005</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i/>
                <w:iCs/>
                <w:sz w:val="20"/>
                <w:szCs w:val="20"/>
              </w:rPr>
            </w:pPr>
            <w:r>
              <w:rPr>
                <w:i/>
                <w:iCs/>
                <w:sz w:val="20"/>
                <w:szCs w:val="20"/>
              </w:rPr>
              <w:t>c</w:t>
            </w:r>
          </w:p>
        </w:tc>
        <w:tc>
          <w:tcPr>
            <w:tcW w:w="449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Convergent innovation rate</w:t>
            </w:r>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0, 0.005</w:t>
            </w:r>
          </w:p>
        </w:tc>
        <w:tc>
          <w:tcPr>
            <w:tcW w:w="117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w:t>
            </w:r>
          </w:p>
        </w:tc>
        <w:tc>
          <w:tcPr>
            <w:tcW w:w="2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b</w:t>
            </w:r>
          </w:p>
        </w:tc>
        <w:tc>
          <w:tcPr>
            <w:tcW w:w="449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Amount of beneficial innovation</w:t>
            </w:r>
            <w:del w:id="143" w:author="Unknown Author" w:date="2015-04-02T19:03:00Z">
              <w:r>
                <w:rPr>
                  <w:rFonts w:cs="Times New Roman" w:ascii="Times New Roman" w:hAnsi="Times New Roman"/>
                  <w:sz w:val="20"/>
                  <w:szCs w:val="20"/>
                </w:rPr>
                <w:delText>.</w:delText>
              </w:r>
            </w:del>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117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2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sz w:val="20"/>
                <w:szCs w:val="20"/>
              </w:rPr>
            </w:pPr>
            <w:r>
              <w:rPr>
                <w:sz w:val="20"/>
                <w:szCs w:val="20"/>
              </w:rPr>
              <w:t>1</w:t>
            </w:r>
          </w:p>
        </w:tc>
      </w:tr>
    </w:tbl>
    <w:p>
      <w:pPr>
        <w:pStyle w:val="Caption1"/>
        <w:spacing w:lineRule="auto" w:line="480"/>
        <w:jc w:val="both"/>
        <w:rPr>
          <w:rFonts w:eastAsia="ＭＳ 明朝" w:cs="Times New Roman" w:ascii="Times New Roman" w:hAnsi="Times New Roman"/>
          <w:i/>
          <w:iCs/>
          <w:color w:val="00000A"/>
          <w:sz w:val="28"/>
          <w:szCs w:val="28"/>
          <w:lang w:val="en-GB" w:eastAsia="zh-CN" w:bidi="hi-IN"/>
        </w:rPr>
      </w:pPr>
      <w:r>
        <w:rPr>
          <w:rFonts w:eastAsia="ＭＳ 明朝" w:cs="Times New Roman" w:ascii="Times New Roman" w:hAnsi="Times New Roman"/>
          <w:i/>
          <w:iCs/>
          <w:color w:val="00000A"/>
          <w:sz w:val="28"/>
          <w:szCs w:val="28"/>
          <w:lang w:val="en-GB" w:eastAsia="zh-CN" w:bidi="hi-IN"/>
        </w:rPr>
      </w:r>
    </w:p>
    <w:p>
      <w:pPr>
        <w:pStyle w:val="Normal"/>
        <w:spacing w:lineRule="auto" w:line="480"/>
        <w:jc w:val="center"/>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t>[Figure 1]</w:t>
      </w:r>
    </w:p>
    <w:p>
      <w:pPr>
        <w:pStyle w:val="Normal"/>
        <w:spacing w:lineRule="auto" w:line="480"/>
        <w:jc w:val="center"/>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center"/>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680970" cy="306451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80970" cy="3064510"/>
                    </a:xfrm>
                    <a:prstGeom prst="rect">
                      <a:avLst/>
                    </a:prstGeom>
                    <a:noFill/>
                    <a:ln w="9525">
                      <a:noFill/>
                      <a:miter lim="800000"/>
                      <a:headEnd/>
                      <a:tailEnd/>
                    </a:ln>
                  </pic:spPr>
                </pic:pic>
              </a:graphicData>
            </a:graphic>
          </wp:anchor>
        </w:drawing>
      </w:r>
    </w:p>
    <w:p>
      <w:pPr>
        <w:pStyle w:val="Caption1"/>
        <w:keepNext/>
        <w:spacing w:lineRule="auto" w:line="480"/>
        <w:jc w:val="left"/>
        <w:rPr>
          <w:rFonts w:ascii="Times New Roman" w:hAnsi="Times New Roman"/>
          <w:i w:val="false"/>
          <w:iCs w:val="false"/>
          <w:sz w:val="24"/>
          <w:szCs w:val="24"/>
        </w:rPr>
      </w:pPr>
      <w:r>
        <w:rPr>
          <w:rFonts w:ascii="Times New Roman" w:hAnsi="Times New Roman"/>
          <w:i w:val="false"/>
          <w:iCs w:val="false"/>
          <w:sz w:val="24"/>
          <w:szCs w:val="24"/>
        </w:rPr>
        <w:t>Figure 1:</w:t>
      </w:r>
      <w:r>
        <w:rPr>
          <w:rFonts w:cs="Times New Roman" w:ascii="Times New Roman" w:hAnsi="Times New Roman"/>
          <w:i w:val="false"/>
          <w:iCs w:val="false"/>
          <w:sz w:val="24"/>
          <w:szCs w:val="24"/>
        </w:rPr>
        <w:t xml:space="preserve"> Schematic illustration of how </w:t>
      </w:r>
      <w:r>
        <w:rPr>
          <w:rFonts w:cs="Times New Roman" w:ascii="Times New Roman" w:hAnsi="Times New Roman"/>
          <w:i/>
          <w:iCs/>
          <w:sz w:val="24"/>
          <w:szCs w:val="24"/>
        </w:rPr>
        <w:t xml:space="preserve">k </w:t>
      </w:r>
      <w:r>
        <w:rPr>
          <w:rFonts w:cs="Times New Roman" w:ascii="Times New Roman" w:hAnsi="Times New Roman"/>
          <w:i w:val="false"/>
          <w:iCs w:val="false"/>
          <w:sz w:val="24"/>
          <w:szCs w:val="24"/>
        </w:rPr>
        <w:t xml:space="preserve">is defined in experiments 2 </w:t>
      </w:r>
      <w:r>
        <w:rPr>
          <w:rFonts w:eastAsia="ＭＳ 明朝" w:cs="Times New Roman" w:ascii="Times New Roman" w:hAnsi="Times New Roman"/>
          <w:i w:val="false"/>
          <w:iCs w:val="false"/>
          <w:color w:val="00000A"/>
          <w:sz w:val="24"/>
          <w:szCs w:val="24"/>
          <w:lang w:val="en-GB" w:eastAsia="zh-CN" w:bidi="hi-IN"/>
        </w:rPr>
        <w:t>and 3</w:t>
      </w:r>
      <w:r>
        <w:rPr>
          <w:rFonts w:cs="Times New Roman" w:ascii="Times New Roman" w:hAnsi="Times New Roman"/>
          <w:i w:val="false"/>
          <w:iCs w:val="false"/>
          <w:sz w:val="24"/>
          <w:szCs w:val="24"/>
        </w:rPr>
        <w:t xml:space="preserve">. </w:t>
      </w:r>
      <w:ins w:id="144" w:author="Unknown Author" w:date="2015-04-02T19:04:00Z">
        <w:r>
          <w:rPr>
            <w:rFonts w:cs="Times New Roman" w:ascii="Times New Roman" w:hAnsi="Times New Roman"/>
            <w:i w:val="false"/>
            <w:iCs w:val="false"/>
            <w:sz w:val="24"/>
            <w:szCs w:val="24"/>
          </w:rPr>
          <w:t xml:space="preserve"> </w:t>
        </w:r>
      </w:ins>
      <w:r>
        <w:rPr>
          <w:rFonts w:cs="Times New Roman" w:ascii="Times New Roman" w:hAnsi="Times New Roman"/>
          <w:i w:val="false"/>
          <w:iCs w:val="false"/>
          <w:sz w:val="24"/>
          <w:szCs w:val="24"/>
        </w:rPr>
        <w:t xml:space="preserve">Focal individuals are </w:t>
      </w:r>
      <w:ins w:id="145" w:author="Unknown Author" w:date="2015-04-02T19:05:00Z">
        <w:r>
          <w:rPr>
            <w:rFonts w:cs="Times New Roman" w:ascii="Times New Roman" w:hAnsi="Times New Roman"/>
            <w:i w:val="false"/>
            <w:iCs w:val="false"/>
            <w:sz w:val="24"/>
            <w:szCs w:val="24"/>
          </w:rPr>
          <w:t xml:space="preserve">depicted as solid </w:t>
        </w:r>
      </w:ins>
      <w:r>
        <w:rPr>
          <w:rFonts w:cs="Times New Roman" w:ascii="Times New Roman" w:hAnsi="Times New Roman"/>
          <w:i w:val="false"/>
          <w:iCs w:val="false"/>
          <w:sz w:val="24"/>
          <w:szCs w:val="24"/>
        </w:rPr>
        <w:t>square</w:t>
      </w:r>
      <w:ins w:id="146" w:author="Unknown Author" w:date="2015-04-02T19:05:00Z">
        <w:r>
          <w:rPr>
            <w:rFonts w:cs="Times New Roman" w:ascii="Times New Roman" w:hAnsi="Times New Roman"/>
            <w:i w:val="false"/>
            <w:iCs w:val="false"/>
            <w:sz w:val="24"/>
            <w:szCs w:val="24"/>
          </w:rPr>
          <w:t>s</w:t>
        </w:r>
      </w:ins>
      <w:del w:id="147" w:author="Unknown Author" w:date="2015-04-02T19:05:00Z">
        <w:r>
          <w:rPr>
            <w:rFonts w:cs="Times New Roman" w:ascii="Times New Roman" w:hAnsi="Times New Roman"/>
            <w:i w:val="false"/>
            <w:iCs w:val="false"/>
            <w:sz w:val="24"/>
            <w:szCs w:val="24"/>
          </w:rPr>
          <w:delText>-shaped</w:delText>
        </w:r>
      </w:del>
      <w:r>
        <w:rPr>
          <w:rFonts w:cs="Times New Roman" w:ascii="Times New Roman" w:hAnsi="Times New Roman"/>
          <w:i w:val="false"/>
          <w:iCs w:val="false"/>
          <w:sz w:val="24"/>
          <w:szCs w:val="24"/>
        </w:rPr>
        <w:t xml:space="preserve">, with their respective pool of social teachers (the </w:t>
      </w:r>
      <w:r>
        <w:rPr>
          <w:rFonts w:cs="Times New Roman" w:ascii="Times New Roman" w:hAnsi="Times New Roman"/>
          <w:i/>
          <w:iCs/>
          <w:sz w:val="24"/>
          <w:szCs w:val="24"/>
        </w:rPr>
        <w:t>k</w:t>
      </w:r>
      <w:r>
        <w:rPr>
          <w:rFonts w:cs="Times New Roman" w:ascii="Times New Roman" w:hAnsi="Times New Roman"/>
          <w:i w:val="false"/>
          <w:iCs w:val="false"/>
          <w:sz w:val="24"/>
          <w:szCs w:val="24"/>
        </w:rPr>
        <w:t xml:space="preserve"> nearest neighbours) shown as </w:t>
      </w:r>
      <w:ins w:id="148" w:author="Unknown Author" w:date="2015-04-02T19:05:00Z">
        <w:r>
          <w:rPr>
            <w:rFonts w:cs="Times New Roman" w:ascii="Times New Roman" w:hAnsi="Times New Roman"/>
            <w:i w:val="false"/>
            <w:iCs w:val="false"/>
            <w:sz w:val="24"/>
            <w:szCs w:val="24"/>
          </w:rPr>
          <w:t xml:space="preserve">round </w:t>
        </w:r>
      </w:ins>
      <w:r>
        <w:rPr>
          <w:rFonts w:cs="Times New Roman" w:ascii="Times New Roman" w:hAnsi="Times New Roman"/>
          <w:i w:val="false"/>
          <w:iCs w:val="false"/>
          <w:sz w:val="24"/>
          <w:szCs w:val="24"/>
        </w:rPr>
        <w:t xml:space="preserve">dots </w:t>
      </w:r>
      <w:ins w:id="149" w:author="Unknown Author" w:date="2015-04-02T19:05:00Z">
        <w:r>
          <w:rPr>
            <w:rFonts w:cs="Times New Roman" w:ascii="Times New Roman" w:hAnsi="Times New Roman"/>
            <w:i w:val="false"/>
            <w:iCs w:val="false"/>
            <w:sz w:val="24"/>
            <w:szCs w:val="24"/>
          </w:rPr>
          <w:t xml:space="preserve">of </w:t>
        </w:r>
      </w:ins>
      <w:del w:id="150" w:author="Unknown Author" w:date="2015-04-02T19:05:00Z">
        <w:r>
          <w:rPr>
            <w:rFonts w:cs="Times New Roman" w:ascii="Times New Roman" w:hAnsi="Times New Roman"/>
            <w:i w:val="false"/>
            <w:iCs w:val="false"/>
            <w:sz w:val="24"/>
            <w:szCs w:val="24"/>
          </w:rPr>
          <w:delText xml:space="preserve">with </w:delText>
        </w:r>
      </w:del>
      <w:r>
        <w:rPr>
          <w:rFonts w:cs="Times New Roman" w:ascii="Times New Roman" w:hAnsi="Times New Roman"/>
          <w:i w:val="false"/>
          <w:iCs w:val="false"/>
          <w:sz w:val="24"/>
          <w:szCs w:val="24"/>
        </w:rPr>
        <w:t xml:space="preserve">the same colour. </w:t>
      </w:r>
      <w:ins w:id="151" w:author="Unknown Author" w:date="2015-04-02T19:05:00Z">
        <w:r>
          <w:rPr>
            <w:rFonts w:cs="Times New Roman" w:ascii="Times New Roman" w:hAnsi="Times New Roman"/>
            <w:i w:val="false"/>
            <w:iCs w:val="false"/>
            <w:sz w:val="24"/>
            <w:szCs w:val="24"/>
          </w:rPr>
          <w:t xml:space="preserve"> </w:t>
        </w:r>
      </w:ins>
      <w:r>
        <w:rPr>
          <w:rFonts w:cs="Times New Roman" w:ascii="Times New Roman" w:hAnsi="Times New Roman"/>
          <w:i w:val="false"/>
          <w:iCs w:val="false"/>
          <w:sz w:val="24"/>
          <w:szCs w:val="24"/>
        </w:rPr>
        <w:t>Green dots represent the shared portion of the pool, whil</w:t>
      </w:r>
      <w:del w:id="152" w:author="Unknown Author" w:date="2015-04-02T19:05:00Z">
        <w:r>
          <w:rPr>
            <w:rFonts w:cs="Times New Roman" w:ascii="Times New Roman" w:hAnsi="Times New Roman"/>
            <w:i w:val="false"/>
            <w:iCs w:val="false"/>
            <w:sz w:val="24"/>
            <w:szCs w:val="24"/>
          </w:rPr>
          <w:delText>st</w:delText>
        </w:r>
      </w:del>
      <w:ins w:id="153" w:author="Unknown Author" w:date="2015-04-02T19:05:00Z">
        <w:r>
          <w:rPr>
            <w:rFonts w:cs="Times New Roman" w:ascii="Times New Roman" w:hAnsi="Times New Roman"/>
            <w:i w:val="false"/>
            <w:iCs w:val="false"/>
            <w:sz w:val="24"/>
            <w:szCs w:val="24"/>
          </w:rPr>
          <w:t>e</w:t>
        </w:r>
      </w:ins>
      <w:r>
        <w:rPr>
          <w:rFonts w:cs="Times New Roman" w:ascii="Times New Roman" w:hAnsi="Times New Roman"/>
          <w:i w:val="false"/>
          <w:iCs w:val="false"/>
          <w:sz w:val="24"/>
          <w:szCs w:val="24"/>
        </w:rPr>
        <w:t xml:space="preserve"> the grey </w:t>
      </w:r>
      <w:del w:id="154" w:author="Unknown Author" w:date="2015-04-02T19:05:00Z">
        <w:r>
          <w:rPr>
            <w:rFonts w:cs="Times New Roman" w:ascii="Times New Roman" w:hAnsi="Times New Roman"/>
            <w:i w:val="false"/>
            <w:iCs w:val="false"/>
            <w:sz w:val="24"/>
            <w:szCs w:val="24"/>
          </w:rPr>
          <w:delText>ones</w:delText>
        </w:r>
      </w:del>
      <w:ins w:id="155" w:author="Unknown Author" w:date="2015-04-02T19:05:00Z">
        <w:r>
          <w:rPr>
            <w:rFonts w:cs="Times New Roman" w:ascii="Times New Roman" w:hAnsi="Times New Roman"/>
            <w:i w:val="false"/>
            <w:iCs w:val="false"/>
            <w:sz w:val="24"/>
            <w:szCs w:val="24"/>
          </w:rPr>
          <w:t>dots</w:t>
        </w:r>
      </w:ins>
      <w:r>
        <w:rPr>
          <w:rFonts w:cs="Times New Roman" w:ascii="Times New Roman" w:hAnsi="Times New Roman"/>
          <w:i w:val="false"/>
          <w:iCs w:val="false"/>
          <w:sz w:val="24"/>
          <w:szCs w:val="24"/>
        </w:rPr>
        <w:t xml:space="preserve"> are individuals </w:t>
      </w:r>
      <w:ins w:id="156" w:author="Unknown Author" w:date="2015-04-02T19:05:00Z">
        <w:r>
          <w:rPr>
            <w:rFonts w:cs="Times New Roman" w:ascii="Times New Roman" w:hAnsi="Times New Roman"/>
            <w:i w:val="false"/>
            <w:iCs w:val="false"/>
            <w:sz w:val="24"/>
            <w:szCs w:val="24"/>
          </w:rPr>
          <w:t xml:space="preserve">which fall </w:t>
        </w:r>
      </w:ins>
      <w:r>
        <w:rPr>
          <w:rFonts w:cs="Times New Roman" w:ascii="Times New Roman" w:hAnsi="Times New Roman"/>
          <w:i w:val="false"/>
          <w:iCs w:val="false"/>
          <w:sz w:val="24"/>
          <w:szCs w:val="24"/>
        </w:rPr>
        <w:t>outside the sampling pool (</w:t>
      </w:r>
      <w:r>
        <w:rPr>
          <w:rFonts w:cs="Times New Roman" w:ascii="Times New Roman" w:hAnsi="Times New Roman"/>
          <w:i/>
          <w:iCs/>
          <w:sz w:val="24"/>
          <w:szCs w:val="24"/>
        </w:rPr>
        <w:t>N</w:t>
      </w:r>
      <w:r>
        <w:rPr>
          <w:rFonts w:cs="Times New Roman" w:ascii="Times New Roman" w:hAnsi="Times New Roman"/>
          <w:i w:val="false"/>
          <w:iCs w:val="false"/>
          <w:sz w:val="24"/>
          <w:szCs w:val="24"/>
        </w:rPr>
        <w:t xml:space="preserve">=1000, </w:t>
      </w:r>
      <w:r>
        <w:rPr>
          <w:rFonts w:cs="Times New Roman" w:ascii="Times New Roman" w:hAnsi="Times New Roman"/>
          <w:i/>
          <w:iCs/>
          <w:sz w:val="24"/>
          <w:szCs w:val="24"/>
        </w:rPr>
        <w:t>k</w:t>
      </w:r>
      <w:r>
        <w:rPr>
          <w:rFonts w:cs="Times New Roman" w:ascii="Times New Roman" w:hAnsi="Times New Roman"/>
          <w:i w:val="false"/>
          <w:iCs w:val="false"/>
          <w:sz w:val="24"/>
          <w:szCs w:val="24"/>
        </w:rPr>
        <w:t>=100)</w:t>
      </w:r>
      <w:r>
        <w:rPr>
          <w:rFonts w:ascii="Times New Roman" w:hAnsi="Times New Roman"/>
          <w:i w:val="false"/>
          <w:iCs w:val="false"/>
          <w:sz w:val="24"/>
          <w:szCs w:val="24"/>
        </w:rPr>
        <w:t>.</w:t>
      </w:r>
    </w:p>
    <w:p>
      <w:pPr>
        <w:pStyle w:val="Normal"/>
        <w:spacing w:lineRule="auto" w:line="480"/>
        <w:jc w:val="center"/>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3. Results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sz w:val="28"/>
          <w:szCs w:val="28"/>
        </w:rPr>
      </w:pPr>
      <w:r>
        <w:rPr>
          <w:rFonts w:cs="Times New Roman" w:ascii="Times New Roman" w:hAnsi="Times New Roman"/>
          <w:i/>
          <w:sz w:val="28"/>
          <w:szCs w:val="28"/>
        </w:rPr>
        <w:t>3.1. Experiment 1: Loss of a beneficial innovation</w:t>
      </w:r>
    </w:p>
    <w:p>
      <w:pPr>
        <w:pStyle w:val="Normal"/>
        <w:spacing w:lineRule="auto" w:line="480"/>
        <w:jc w:val="both"/>
        <w:rPr>
          <w:i w:val="false"/>
          <w:iCs w:val="false"/>
        </w:rPr>
      </w:pPr>
      <w:r>
        <w:rPr>
          <w:i w:val="false"/>
          <w:iCs w:val="false"/>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When the mode of social learning is random copying we can calculate the probability of the population losing the innovation, P(</w:t>
      </w:r>
      <w:r>
        <w:rPr>
          <w:rFonts w:cs="Times New Roman" w:ascii="Times New Roman" w:hAnsi="Times New Roman"/>
          <w:b w:val="false"/>
          <w:bCs w:val="false"/>
          <w:i/>
          <w:iCs/>
          <w:sz w:val="28"/>
          <w:szCs w:val="28"/>
        </w:rPr>
        <w:t>loss of B</w:t>
      </w:r>
      <w:r>
        <w:rPr>
          <w:rFonts w:cs="Times New Roman" w:ascii="Times New Roman" w:hAnsi="Times New Roman"/>
          <w:sz w:val="28"/>
          <w:szCs w:val="28"/>
        </w:rPr>
        <w:t xml:space="preserve">), as follows.  First, recall that we assume that one individual has innovated a better trait, B, and all other </w:t>
      </w:r>
      <w:r>
        <w:rPr>
          <w:rFonts w:cs="Times New Roman" w:ascii="Times New Roman" w:hAnsi="Times New Roman"/>
          <w:i/>
          <w:iCs/>
          <w:sz w:val="28"/>
          <w:szCs w:val="28"/>
        </w:rPr>
        <w:t>N</w:t>
      </w:r>
      <w:r>
        <w:rPr>
          <w:rFonts w:cs="Times New Roman" w:ascii="Times New Roman" w:hAnsi="Times New Roman"/>
          <w:sz w:val="28"/>
          <w:szCs w:val="28"/>
        </w:rPr>
        <w:t xml:space="preserve">-1 individuals possess an inferior trait, A.  Recall also that we fix </w:t>
      </w:r>
      <w:r>
        <w:rPr>
          <w:rFonts w:cs="Times New Roman" w:ascii="Times New Roman" w:hAnsi="Times New Roman"/>
          <w:i/>
          <w:iCs/>
          <w:sz w:val="28"/>
          <w:szCs w:val="28"/>
        </w:rPr>
        <w:t>k</w:t>
      </w:r>
      <w:r>
        <w:rPr>
          <w:rFonts w:cs="Times New Roman" w:ascii="Times New Roman" w:hAnsi="Times New Roman"/>
          <w:sz w:val="28"/>
          <w:szCs w:val="28"/>
        </w:rPr>
        <w:t xml:space="preserve"> = </w:t>
      </w:r>
      <w:r>
        <w:rPr>
          <w:rFonts w:cs="Times New Roman" w:ascii="Times New Roman" w:hAnsi="Times New Roman"/>
          <w:i/>
          <w:iCs/>
          <w:sz w:val="28"/>
          <w:szCs w:val="28"/>
        </w:rPr>
        <w:t>N</w:t>
      </w:r>
      <w:r>
        <w:rPr>
          <w:rFonts w:cs="Times New Roman" w:ascii="Times New Roman" w:hAnsi="Times New Roman"/>
          <w:sz w:val="28"/>
          <w:szCs w:val="28"/>
        </w:rPr>
        <w:t>-1, which means that individuals do not copy themselves.  The probability that the population looses B is the product of the probability, P(</w:t>
      </w:r>
      <w:r>
        <w:rPr>
          <w:rFonts w:cs="Times New Roman" w:ascii="Times New Roman" w:hAnsi="Times New Roman"/>
          <w:i/>
          <w:iCs/>
          <w:sz w:val="28"/>
          <w:szCs w:val="28"/>
        </w:rPr>
        <w:t>innovator loses B</w:t>
      </w:r>
      <w:r>
        <w:rPr>
          <w:rFonts w:cs="Times New Roman" w:ascii="Times New Roman" w:hAnsi="Times New Roman"/>
          <w:sz w:val="28"/>
          <w:szCs w:val="28"/>
        </w:rPr>
        <w:t>), that the innovator looses B by copying A and the probability, P(</w:t>
      </w:r>
      <w:r>
        <w:rPr>
          <w:rFonts w:cs="Times New Roman" w:ascii="Times New Roman" w:hAnsi="Times New Roman"/>
          <w:i/>
          <w:iCs/>
          <w:sz w:val="28"/>
          <w:szCs w:val="28"/>
        </w:rPr>
        <w:t>others do not copy B</w:t>
      </w:r>
      <w:r>
        <w:rPr>
          <w:rFonts w:cs="Times New Roman" w:ascii="Times New Roman" w:hAnsi="Times New Roman"/>
          <w:sz w:val="28"/>
          <w:szCs w:val="28"/>
        </w:rPr>
        <w:t xml:space="preserve">), that none of the other </w:t>
      </w:r>
      <w:r>
        <w:rPr>
          <w:rFonts w:cs="Times New Roman" w:ascii="Times New Roman" w:hAnsi="Times New Roman"/>
          <w:i/>
          <w:iCs/>
          <w:sz w:val="28"/>
          <w:szCs w:val="28"/>
        </w:rPr>
        <w:t>N</w:t>
      </w:r>
      <w:r>
        <w:rPr>
          <w:rFonts w:cs="Times New Roman" w:ascii="Times New Roman" w:hAnsi="Times New Roman"/>
          <w:sz w:val="28"/>
          <w:szCs w:val="28"/>
        </w:rPr>
        <w:t>-1 individuals copies B from the innovator.  Considering each in turn: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P(</w:t>
      </w:r>
      <w:r>
        <w:rPr>
          <w:rFonts w:cs="Times New Roman" w:ascii="Times New Roman" w:hAnsi="Times New Roman"/>
          <w:i/>
          <w:iCs/>
          <w:sz w:val="28"/>
          <w:szCs w:val="28"/>
        </w:rPr>
        <w:t>innovator loses B</w:t>
      </w:r>
      <w:r>
        <w:rPr>
          <w:rFonts w:cs="Times New Roman" w:ascii="Times New Roman" w:hAnsi="Times New Roman"/>
          <w:sz w:val="28"/>
          <w:szCs w:val="28"/>
        </w:rPr>
        <w:t>)=</w:t>
      </w:r>
      <w:r>
        <w:rPr>
          <w:rFonts w:cs="Times New Roman" w:ascii="Times New Roman" w:hAnsi="Times New Roman"/>
          <w:i/>
          <w:iCs/>
          <w:sz w:val="28"/>
          <w:szCs w:val="28"/>
        </w:rPr>
        <w:t>z</w:t>
      </w:r>
      <w:r>
        <w:rPr>
          <w:rFonts w:cs="Times New Roman" w:ascii="Times New Roman" w:hAnsi="Times New Roman"/>
          <w:sz w:val="28"/>
          <w:szCs w:val="28"/>
        </w:rPr>
        <w:t>, because the innovator will always loose B if it engages in unbiased social learning as all other individuals from which it can learn have trait A;</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P(</w:t>
      </w:r>
      <w:r>
        <w:rPr>
          <w:rFonts w:cs="Times New Roman" w:ascii="Times New Roman" w:hAnsi="Times New Roman"/>
          <w:i/>
          <w:iCs/>
          <w:sz w:val="28"/>
          <w:szCs w:val="28"/>
        </w:rPr>
        <w:t>others do not copy B</w:t>
      </w:r>
      <w:r>
        <w:rPr>
          <w:rFonts w:cs="Times New Roman" w:ascii="Times New Roman" w:hAnsi="Times New Roman"/>
          <w:sz w:val="28"/>
          <w:szCs w:val="28"/>
        </w:rPr>
        <w:t>)=(1-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vertAlign w:val="superscript"/>
        </w:rPr>
        <w:t>k</w:t>
      </w:r>
      <w:r>
        <w:rPr>
          <w:rFonts w:cs="Times New Roman" w:ascii="Times New Roman" w:hAnsi="Times New Roman"/>
          <w:sz w:val="28"/>
          <w:szCs w:val="28"/>
        </w:rPr>
        <w:t xml:space="preserve">, because the probability of any one of the </w:t>
      </w:r>
      <w:r>
        <w:rPr>
          <w:rFonts w:cs="Times New Roman" w:ascii="Times New Roman" w:hAnsi="Times New Roman"/>
          <w:i/>
          <w:iCs/>
          <w:sz w:val="28"/>
          <w:szCs w:val="28"/>
        </w:rPr>
        <w:t>N</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 xml:space="preserve">-1 individuals who are not the innovator copying trait B is </w:t>
      </w:r>
      <w:del w:id="157" w:author="Unknown Author" w:date="2015-04-02T19:07:00Z">
        <w:r>
          <w:rPr>
            <w:rFonts w:cs="Times New Roman" w:ascii="Times New Roman" w:hAnsi="Times New Roman"/>
            <w:sz w:val="28"/>
            <w:szCs w:val="28"/>
          </w:rPr>
          <w:delText xml:space="preserve"> </w:delText>
        </w:r>
      </w:del>
      <w:r>
        <w:rPr>
          <w:rFonts w:cs="Times New Roman" w:ascii="Times New Roman" w:hAnsi="Times New Roman"/>
          <w:sz w:val="28"/>
          <w:szCs w:val="28"/>
        </w:rPr>
        <w:t>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position w:val="0"/>
          <w:sz w:val="28"/>
          <w:sz w:val="28"/>
          <w:szCs w:val="28"/>
          <w:vertAlign w:val="baseline"/>
        </w:rPr>
      </w:pPr>
      <w:r>
        <w:rPr>
          <w:rFonts w:cs="Times New Roman" w:ascii="Times New Roman" w:hAnsi="Times New Roman"/>
          <w:sz w:val="28"/>
          <w:szCs w:val="28"/>
        </w:rPr>
        <w:t>It follows that P(</w:t>
      </w:r>
      <w:r>
        <w:rPr>
          <w:rFonts w:cs="Times New Roman" w:ascii="Times New Roman" w:hAnsi="Times New Roman"/>
          <w:i/>
          <w:iCs/>
          <w:sz w:val="28"/>
          <w:szCs w:val="28"/>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r>
        <w:rPr>
          <w:rFonts w:cs="Times New Roman" w:ascii="Times New Roman" w:hAnsi="Times New Roman"/>
          <w:i/>
          <w:iCs/>
          <w:position w:val="0"/>
          <w:sz w:val="28"/>
          <w:sz w:val="28"/>
          <w:szCs w:val="28"/>
          <w:vertAlign w:val="baseline"/>
        </w:rPr>
        <w: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This solution does not, however, allow for the possibility that each of the individuals who has trait A might gain B, not by copying it from the innovator, but by convergent innovation of its own.  Although this possibility might be remote (but perhaps less so for simpler traits), we take a conservative stance by incorporating it: if the innovation is lost even with the possibility of convergence then the probability of loosing it without convergence would be even higher.  Assuming that copying trait B and independently innovating it are not mutually exclusive possibilities and that the probability of convergent innovation is </w:t>
      </w:r>
      <w:r>
        <w:rPr>
          <w:rFonts w:cs="Times New Roman" w:ascii="Times New Roman" w:hAnsi="Times New Roman"/>
          <w:i/>
          <w:iCs/>
          <w:sz w:val="28"/>
          <w:szCs w:val="28"/>
        </w:rPr>
        <w:t>c</w:t>
      </w:r>
      <w:r>
        <w:rPr>
          <w:rFonts w:cs="Times New Roman" w:ascii="Times New Roman" w:hAnsi="Times New Roman"/>
          <w:sz w:val="28"/>
          <w:szCs w:val="28"/>
        </w:rPr>
        <w:t xml:space="preserve">, then by the law of addition, the probability of any one individual who is not the original innovator acquiring the trait B is: </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rPr>
        <w:t>c</w:t>
      </w:r>
      <w:r>
        <w:rPr>
          <w:rFonts w:cs="Times New Roman" w:ascii="Times New Roman" w:hAnsi="Times New Roman"/>
          <w:sz w:val="28"/>
          <w:szCs w:val="28"/>
        </w:rPr>
        <w:t>-c</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Substituting this revised formulation back into our original solution we find the probability of trait B being lost from the entire population to be: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vertAlign w:val="superscript"/>
        </w:rPr>
      </w:pPr>
      <w:r>
        <w:rPr>
          <w:rFonts w:cs="Times New Roman" w:ascii="Times New Roman" w:hAnsi="Times New Roman"/>
          <w:sz w:val="28"/>
          <w:szCs w:val="28"/>
        </w:rPr>
        <w:t>P(</w:t>
      </w:r>
      <w:r>
        <w:rPr>
          <w:rFonts w:cs="Times New Roman" w:ascii="Times New Roman" w:hAnsi="Times New Roman"/>
          <w:i/>
          <w:iCs/>
          <w:sz w:val="28"/>
          <w:szCs w:val="28"/>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-z/k+c-cz</w:t>
      </w:r>
      <w:r>
        <w:rPr>
          <w:rFonts w:cs="Times New Roman" w:ascii="Times New Roman" w:hAnsi="Times New Roman"/>
          <w:i w:val="false"/>
          <w:iCs w:val="false"/>
          <w:sz w:val="28"/>
          <w:szCs w:val="28"/>
        </w:rPr>
        <w:t>/</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val="false"/>
          <w:iCs w:val="false"/>
          <w:position w:val="0"/>
          <w:sz w:val="28"/>
          <w:sz w:val="28"/>
          <w:szCs w:val="28"/>
          <w:vertAlign w:val="baseline"/>
        </w:rPr>
      </w:pPr>
      <w:r>
        <w:rPr>
          <w:rFonts w:ascii="Times New Roman" w:hAnsi="Times New Roman"/>
          <w:i w:val="false"/>
          <w:iCs w:val="false"/>
          <w:sz w:val="28"/>
          <w:szCs w:val="28"/>
        </w:rPr>
        <w:t xml:space="preserve">We did not identify an analytical solution for the copy-if-better and copy-the-best models, and hence we solved the </w:t>
      </w:r>
      <w:r>
        <w:rPr>
          <w:rFonts w:cs="Times New Roman" w:ascii="Times New Roman" w:hAnsi="Times New Roman"/>
          <w:i w:val="false"/>
          <w:iCs w:val="false"/>
          <w:sz w:val="28"/>
          <w:szCs w:val="28"/>
        </w:rPr>
        <w:t>probability of innovation loss via simulation</w:t>
      </w:r>
      <w:r>
        <w:rPr>
          <w:rFonts w:cs="Times New Roman" w:ascii="Times New Roman" w:hAnsi="Times New Roman"/>
          <w:i w:val="false"/>
          <w:iCs w:val="false"/>
          <w:sz w:val="28"/>
          <w:szCs w:val="28"/>
        </w:rPr>
        <w:commentReference w:id="11"/>
      </w:r>
      <w:r>
        <w:rPr>
          <w:rFonts w:cs="Times New Roman" w:ascii="Times New Roman" w:hAnsi="Times New Roman"/>
          <w:i w:val="false"/>
          <w:iCs w:val="false"/>
          <w:sz w:val="28"/>
          <w:szCs w:val="28"/>
        </w:rPr>
        <w:commentReference w:id="12"/>
      </w:r>
      <w:r>
        <w:rPr>
          <w:rFonts w:cs="Times New Roman" w:ascii="Times New Roman" w:hAnsi="Times New Roman"/>
          <w:i w:val="false"/>
          <w:iCs w:val="false"/>
          <w:sz w:val="28"/>
          <w:szCs w:val="28"/>
        </w:rPr>
        <w:t xml:space="preserve">. </w:t>
      </w:r>
      <w:ins w:id="158" w:author="Unknown Author" w:date="2015-04-02T19:08:00Z">
        <w:r>
          <w:rPr>
            <w:rFonts w:cs="Times New Roman" w:ascii="Times New Roman" w:hAnsi="Times New Roman"/>
            <w:i w:val="false"/>
            <w:iCs w:val="false"/>
            <w:sz w:val="28"/>
            <w:szCs w:val="28"/>
          </w:rPr>
          <w:t xml:space="preserve"> </w:t>
        </w:r>
      </w:ins>
      <w:r>
        <w:rPr>
          <w:rFonts w:cs="Times New Roman" w:ascii="Times New Roman" w:hAnsi="Times New Roman"/>
          <w:i w:val="false"/>
          <w:iCs w:val="false"/>
          <w:sz w:val="28"/>
          <w:szCs w:val="28"/>
        </w:rPr>
        <w:t>Figure 2 highlights how the three models are affected by</w:t>
      </w:r>
      <w:del w:id="159" w:author="Unknown Author" w:date="2015-04-02T19:09:00Z">
        <w:r>
          <w:rPr>
            <w:rFonts w:cs="Times New Roman" w:ascii="Times New Roman" w:hAnsi="Times New Roman"/>
            <w:i w:val="false"/>
            <w:iCs w:val="false"/>
            <w:sz w:val="28"/>
            <w:szCs w:val="28"/>
          </w:rPr>
          <w:delText xml:space="preserve"> </w:delText>
        </w:r>
      </w:del>
      <w:del w:id="160" w:author="Unknown Author" w:date="2015-04-02T19:09:00Z">
        <w:r>
          <w:rPr>
            <w:rFonts w:cs="Times New Roman" w:ascii="Times New Roman" w:hAnsi="Times New Roman"/>
            <w:i/>
            <w:iCs/>
            <w:sz w:val="28"/>
            <w:szCs w:val="28"/>
          </w:rPr>
          <w:delText>k,</w:delText>
        </w:r>
      </w:del>
      <w:r>
        <w:rPr>
          <w:rFonts w:cs="Times New Roman" w:ascii="Times New Roman" w:hAnsi="Times New Roman"/>
          <w:i/>
          <w:iCs/>
          <w:sz w:val="28"/>
          <w:szCs w:val="28"/>
        </w:rPr>
        <w:t xml:space="preserve"> </w:t>
      </w:r>
      <w:r>
        <w:rPr>
          <w:rFonts w:cs="Times New Roman" w:ascii="Times New Roman" w:hAnsi="Times New Roman"/>
          <w:i w:val="false"/>
          <w:iCs w:val="false"/>
          <w:sz w:val="28"/>
          <w:szCs w:val="28"/>
        </w:rPr>
        <w:t>the size of the sample pool,</w:t>
      </w:r>
      <w:ins w:id="161" w:author="Unknown Author" w:date="2015-04-02T19:09:00Z">
        <w:r>
          <w:rPr>
            <w:rFonts w:cs="Times New Roman" w:ascii="Times New Roman" w:hAnsi="Times New Roman"/>
            <w:i w:val="false"/>
            <w:iCs w:val="false"/>
            <w:sz w:val="28"/>
            <w:szCs w:val="28"/>
          </w:rPr>
          <w:t xml:space="preserve"> </w:t>
        </w:r>
      </w:ins>
      <w:ins w:id="162" w:author="Unknown Author" w:date="2015-04-02T19:09:00Z">
        <w:r>
          <w:rPr>
            <w:rFonts w:cs="Times New Roman" w:ascii="Times New Roman" w:hAnsi="Times New Roman"/>
            <w:i/>
            <w:iCs/>
            <w:sz w:val="28"/>
            <w:szCs w:val="28"/>
          </w:rPr>
          <w:t>k,</w:t>
        </w:r>
      </w:ins>
      <w:r>
        <w:rPr>
          <w:rFonts w:cs="Times New Roman" w:ascii="Times New Roman" w:hAnsi="Times New Roman"/>
          <w:i w:val="false"/>
          <w:iCs w:val="false"/>
          <w:sz w:val="28"/>
          <w:szCs w:val="28"/>
        </w:rPr>
        <w:t xml:space="preserve"> and</w:t>
      </w:r>
      <w:del w:id="163" w:author="Unknown Author" w:date="2015-04-02T19:09:00Z">
        <w:r>
          <w:rPr>
            <w:rFonts w:cs="Times New Roman" w:ascii="Times New Roman" w:hAnsi="Times New Roman"/>
            <w:i w:val="false"/>
            <w:iCs w:val="false"/>
            <w:sz w:val="28"/>
            <w:szCs w:val="28"/>
          </w:rPr>
          <w:delText xml:space="preserve"> </w:delText>
        </w:r>
      </w:del>
      <w:del w:id="164" w:author="Unknown Author" w:date="2015-04-02T19:09:00Z">
        <w:r>
          <w:rPr>
            <w:rFonts w:cs="Times New Roman" w:ascii="Times New Roman" w:hAnsi="Times New Roman"/>
            <w:i/>
            <w:iCs/>
            <w:sz w:val="28"/>
            <w:szCs w:val="28"/>
          </w:rPr>
          <w:delText>σ,</w:delText>
        </w:r>
      </w:del>
      <w:r>
        <w:rPr>
          <w:rFonts w:cs="Times New Roman" w:ascii="Times New Roman" w:hAnsi="Times New Roman"/>
          <w:i w:val="false"/>
          <w:iCs w:val="false"/>
          <w:sz w:val="28"/>
          <w:szCs w:val="28"/>
        </w:rPr>
        <w:t xml:space="preserve"> the uncertainty in the payoff signal,</w:t>
      </w:r>
      <w:ins w:id="165" w:author="Unknown Author" w:date="2015-04-02T19:09:00Z">
        <w:r>
          <w:rPr>
            <w:rFonts w:cs="Times New Roman" w:ascii="Times New Roman" w:hAnsi="Times New Roman"/>
            <w:i w:val="false"/>
            <w:iCs w:val="false"/>
            <w:sz w:val="28"/>
            <w:szCs w:val="28"/>
          </w:rPr>
          <w:t xml:space="preserve"> </w:t>
        </w:r>
      </w:ins>
      <w:ins w:id="166" w:author="Unknown Author" w:date="2015-04-02T19:09:00Z">
        <w:r>
          <w:rPr>
            <w:rFonts w:cs="Times New Roman" w:ascii="Times New Roman" w:hAnsi="Times New Roman"/>
            <w:i/>
            <w:iCs/>
            <w:sz w:val="28"/>
            <w:szCs w:val="28"/>
          </w:rPr>
          <w:t>σ,</w:t>
        </w:r>
      </w:ins>
      <w:r>
        <w:rPr>
          <w:rFonts w:cs="Times New Roman" w:ascii="Times New Roman" w:hAnsi="Times New Roman"/>
          <w:i w:val="false"/>
          <w:iCs w:val="false"/>
          <w:sz w:val="28"/>
          <w:szCs w:val="28"/>
        </w:rPr>
        <w:t xml:space="preserve"> assuming that </w:t>
      </w:r>
      <w:r>
        <w:rPr>
          <w:rFonts w:cs="Times New Roman" w:ascii="Times New Roman" w:hAnsi="Times New Roman"/>
          <w:i/>
          <w:iCs/>
          <w:sz w:val="28"/>
          <w:szCs w:val="28"/>
        </w:rPr>
        <w:t>g</w:t>
      </w:r>
      <w:r>
        <w:rPr>
          <w:rFonts w:cs="Times New Roman" w:ascii="Times New Roman" w:hAnsi="Times New Roman"/>
          <w:i w:val="false"/>
          <w:iCs w:val="false"/>
          <w:sz w:val="28"/>
          <w:szCs w:val="28"/>
          <w:vertAlign w:val="subscript"/>
        </w:rPr>
        <w:t>A</w:t>
      </w:r>
      <w:r>
        <w:rPr>
          <w:rFonts w:cs="Times New Roman" w:ascii="Times New Roman" w:hAnsi="Times New Roman"/>
          <w:i w:val="false"/>
          <w:iCs w:val="false"/>
          <w:position w:val="0"/>
          <w:sz w:val="28"/>
          <w:sz w:val="28"/>
          <w:szCs w:val="28"/>
          <w:vertAlign w:val="baseline"/>
        </w:rPr>
        <w:t xml:space="preserve">=1, </w:t>
      </w:r>
      <w:r>
        <w:rPr>
          <w:rFonts w:cs="Times New Roman" w:ascii="Times New Roman" w:hAnsi="Times New Roman"/>
          <w:i/>
          <w:iCs/>
          <w:position w:val="0"/>
          <w:sz w:val="28"/>
          <w:sz w:val="28"/>
          <w:szCs w:val="28"/>
          <w:vertAlign w:val="baseline"/>
        </w:rPr>
        <w:t>g</w:t>
      </w:r>
      <w:r>
        <w:rPr>
          <w:rFonts w:cs="Times New Roman" w:ascii="Times New Roman" w:hAnsi="Times New Roman"/>
          <w:i w:val="false"/>
          <w:iCs w:val="false"/>
          <w:sz w:val="28"/>
          <w:szCs w:val="28"/>
          <w:vertAlign w:val="subscript"/>
        </w:rPr>
        <w:t>B</w:t>
      </w:r>
      <w:r>
        <w:rPr>
          <w:rFonts w:cs="Times New Roman" w:ascii="Times New Roman" w:hAnsi="Times New Roman"/>
          <w:i w:val="false"/>
          <w:iCs w:val="false"/>
          <w:position w:val="0"/>
          <w:sz w:val="28"/>
          <w:sz w:val="28"/>
          <w:szCs w:val="28"/>
          <w:vertAlign w:val="baseline"/>
        </w:rPr>
        <w:t>=3, and z=1.</w:t>
      </w:r>
      <w:ins w:id="167" w:author="Unknown Author" w:date="2015-04-02T19:09:00Z">
        <w:r>
          <w:rPr>
            <w:rFonts w:cs="Times New Roman" w:ascii="Times New Roman" w:hAnsi="Times New Roman"/>
            <w:i w:val="false"/>
            <w:iCs w:val="false"/>
            <w:position w:val="0"/>
            <w:sz w:val="28"/>
            <w:sz w:val="28"/>
            <w:szCs w:val="28"/>
            <w:vertAlign w:val="baseline"/>
          </w:rPr>
          <w:t xml:space="preserve"> </w:t>
        </w:r>
      </w:ins>
      <w:r>
        <w:rPr>
          <w:rFonts w:cs="Times New Roman" w:ascii="Times New Roman" w:hAnsi="Times New Roman"/>
          <w:i w:val="false"/>
          <w:iCs w:val="false"/>
          <w:position w:val="0"/>
          <w:sz w:val="28"/>
          <w:sz w:val="28"/>
          <w:szCs w:val="28"/>
          <w:vertAlign w:val="baseline"/>
        </w:rPr>
        <w:t xml:space="preserve"> In general terms, </w:t>
      </w:r>
      <w:ins w:id="168" w:author="Unknown Author" w:date="2015-04-02T19:09:00Z">
        <w:r>
          <w:rPr>
            <w:rFonts w:cs="Times New Roman" w:ascii="Times New Roman" w:hAnsi="Times New Roman"/>
            <w:i w:val="false"/>
            <w:iCs w:val="false"/>
            <w:position w:val="0"/>
            <w:sz w:val="28"/>
            <w:sz w:val="28"/>
            <w:szCs w:val="28"/>
            <w:vertAlign w:val="baseline"/>
          </w:rPr>
          <w:t xml:space="preserve">the </w:t>
        </w:r>
      </w:ins>
      <w:r>
        <w:rPr>
          <w:rFonts w:cs="Times New Roman" w:ascii="Times New Roman" w:hAnsi="Times New Roman"/>
          <w:i w:val="false"/>
          <w:iCs w:val="false"/>
          <w:position w:val="0"/>
          <w:sz w:val="28"/>
          <w:sz w:val="28"/>
          <w:szCs w:val="28"/>
          <w:vertAlign w:val="baseline"/>
        </w:rPr>
        <w:t>lowest values of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w:t>
      </w:r>
      <w:ins w:id="169" w:author="Unknown Author" w:date="2015-04-02T19:10:00Z">
        <w:r>
          <w:rPr>
            <w:rFonts w:cs="Times New Roman" w:ascii="Times New Roman" w:hAnsi="Times New Roman"/>
            <w:i w:val="false"/>
            <w:iCs w:val="false"/>
            <w:position w:val="0"/>
            <w:sz w:val="28"/>
            <w:sz w:val="28"/>
            <w:szCs w:val="28"/>
            <w:vertAlign w:val="baseline"/>
          </w:rPr>
          <w:t xml:space="preserve">are </w:t>
        </w:r>
      </w:ins>
      <w:del w:id="170" w:author="Unknown Author" w:date="2015-04-02T19:10:00Z">
        <w:r>
          <w:rPr>
            <w:rFonts w:cs="Times New Roman" w:ascii="Times New Roman" w:hAnsi="Times New Roman"/>
            <w:i w:val="false"/>
            <w:iCs w:val="false"/>
            <w:position w:val="0"/>
            <w:sz w:val="28"/>
            <w:sz w:val="28"/>
            <w:szCs w:val="28"/>
            <w:vertAlign w:val="baseline"/>
          </w:rPr>
          <w:delText>i</w:delText>
        </w:r>
      </w:del>
      <w:del w:id="171" w:author="Unknown Author" w:date="2015-04-02T19:09:00Z">
        <w:r>
          <w:rPr>
            <w:rFonts w:cs="Times New Roman" w:ascii="Times New Roman" w:hAnsi="Times New Roman"/>
            <w:i w:val="false"/>
            <w:iCs w:val="false"/>
            <w:position w:val="0"/>
            <w:sz w:val="28"/>
            <w:sz w:val="28"/>
            <w:szCs w:val="28"/>
            <w:vertAlign w:val="baseline"/>
          </w:rPr>
          <w:delText xml:space="preserve">s </w:delText>
        </w:r>
      </w:del>
      <w:r>
        <w:rPr>
          <w:rFonts w:cs="Times New Roman" w:ascii="Times New Roman" w:hAnsi="Times New Roman"/>
          <w:i w:val="false"/>
          <w:iCs w:val="false"/>
          <w:position w:val="0"/>
          <w:sz w:val="28"/>
          <w:sz w:val="28"/>
          <w:szCs w:val="28"/>
          <w:vertAlign w:val="baseline"/>
        </w:rPr>
        <w:t>achieved by copy-if-better</w:t>
      </w:r>
      <w:ins w:id="172" w:author="Unknown Author" w:date="2015-04-02T19:10:00Z">
        <w:r>
          <w:rPr>
            <w:rFonts w:cs="Times New Roman" w:ascii="Times New Roman" w:hAnsi="Times New Roman"/>
            <w:i w:val="false"/>
            <w:iCs w:val="false"/>
            <w:position w:val="0"/>
            <w:sz w:val="28"/>
            <w:sz w:val="28"/>
            <w:szCs w:val="28"/>
            <w:vertAlign w:val="baseline"/>
          </w:rPr>
          <w:t xml:space="preserve"> social learning</w:t>
        </w:r>
      </w:ins>
      <w:r>
        <w:rPr>
          <w:rFonts w:cs="Times New Roman" w:ascii="Times New Roman" w:hAnsi="Times New Roman"/>
          <w:i w:val="false"/>
          <w:iCs w:val="false"/>
          <w:position w:val="0"/>
          <w:sz w:val="28"/>
          <w:sz w:val="28"/>
          <w:szCs w:val="28"/>
          <w:vertAlign w:val="baseline"/>
        </w:rPr>
        <w:t>, whil</w:t>
      </w:r>
      <w:ins w:id="173" w:author="Unknown Author" w:date="2015-04-02T19:10:00Z">
        <w:r>
          <w:rPr>
            <w:rFonts w:cs="Times New Roman" w:ascii="Times New Roman" w:hAnsi="Times New Roman"/>
            <w:i w:val="false"/>
            <w:iCs w:val="false"/>
            <w:position w:val="0"/>
            <w:sz w:val="28"/>
            <w:sz w:val="28"/>
            <w:szCs w:val="28"/>
            <w:vertAlign w:val="baseline"/>
          </w:rPr>
          <w:t>e</w:t>
        </w:r>
      </w:ins>
      <w:del w:id="174" w:author="Unknown Author" w:date="2015-04-02T19:10:00Z">
        <w:r>
          <w:rPr>
            <w:rFonts w:cs="Times New Roman" w:ascii="Times New Roman" w:hAnsi="Times New Roman"/>
            <w:i w:val="false"/>
            <w:iCs w:val="false"/>
            <w:position w:val="0"/>
            <w:sz w:val="28"/>
            <w:sz w:val="28"/>
            <w:szCs w:val="28"/>
            <w:vertAlign w:val="baseline"/>
          </w:rPr>
          <w:delText>st</w:delText>
        </w:r>
      </w:del>
      <w:r>
        <w:rPr>
          <w:rFonts w:cs="Times New Roman" w:ascii="Times New Roman" w:hAnsi="Times New Roman"/>
          <w:i w:val="false"/>
          <w:iCs w:val="false"/>
          <w:position w:val="0"/>
          <w:sz w:val="28"/>
          <w:sz w:val="28"/>
          <w:szCs w:val="28"/>
          <w:vertAlign w:val="baseline"/>
        </w:rPr>
        <w:t xml:space="preserve"> copy-the-best </w:t>
      </w:r>
      <w:ins w:id="175" w:author="Unknown Author" w:date="2015-04-02T19:10:00Z">
        <w:r>
          <w:rPr>
            <w:rFonts w:cs="Times New Roman" w:ascii="Times New Roman" w:hAnsi="Times New Roman"/>
            <w:i w:val="false"/>
            <w:iCs w:val="false"/>
            <w:position w:val="0"/>
            <w:sz w:val="28"/>
            <w:sz w:val="28"/>
            <w:szCs w:val="28"/>
            <w:vertAlign w:val="baseline"/>
          </w:rPr>
          <w:t xml:space="preserve">social learning </w:t>
        </w:r>
      </w:ins>
      <w:r>
        <w:rPr>
          <w:rFonts w:cs="Times New Roman" w:ascii="Times New Roman" w:hAnsi="Times New Roman"/>
          <w:i w:val="false"/>
          <w:iCs w:val="false"/>
          <w:position w:val="0"/>
          <w:sz w:val="28"/>
          <w:sz w:val="28"/>
          <w:szCs w:val="28"/>
          <w:vertAlign w:val="baseline"/>
        </w:rPr>
        <w:t>can be better or worse than random copying depending on the degree of payoff uncertainty.</w:t>
      </w:r>
      <w:ins w:id="176" w:author="Unknown Author" w:date="2015-04-02T19:10:00Z">
        <w:r>
          <w:rPr>
            <w:rFonts w:cs="Times New Roman" w:ascii="Times New Roman" w:hAnsi="Times New Roman"/>
            <w:i w:val="false"/>
            <w:iCs w:val="false"/>
            <w:position w:val="0"/>
            <w:sz w:val="28"/>
            <w:sz w:val="28"/>
            <w:szCs w:val="28"/>
            <w:vertAlign w:val="baseline"/>
          </w:rPr>
          <w:t xml:space="preserve"> </w:t>
        </w:r>
      </w:ins>
      <w:r>
        <w:rPr>
          <w:rFonts w:cs="Times New Roman" w:ascii="Times New Roman" w:hAnsi="Times New Roman"/>
          <w:i w:val="false"/>
          <w:iCs w:val="false"/>
          <w:position w:val="0"/>
          <w:sz w:val="28"/>
          <w:sz w:val="28"/>
          <w:szCs w:val="28"/>
          <w:vertAlign w:val="baseline"/>
        </w:rPr>
        <w:t xml:space="preserve"> </w:t>
      </w:r>
      <w:del w:id="177" w:author="Unknown Author" w:date="2015-04-02T19:11:00Z">
        <w:r>
          <w:rPr>
            <w:rFonts w:cs="Times New Roman" w:ascii="Times New Roman" w:hAnsi="Times New Roman"/>
            <w:i w:val="false"/>
            <w:iCs w:val="false"/>
            <w:position w:val="0"/>
            <w:sz w:val="28"/>
            <w:sz w:val="28"/>
            <w:szCs w:val="28"/>
            <w:vertAlign w:val="baseline"/>
          </w:rPr>
          <w:delText>This</w:delText>
        </w:r>
      </w:del>
      <w:ins w:id="178" w:author="Unknown Author" w:date="2015-04-02T19:13:00Z">
        <w:r>
          <w:rPr>
            <w:rFonts w:cs="Times New Roman" w:ascii="Times New Roman" w:hAnsi="Times New Roman"/>
            <w:i w:val="false"/>
            <w:iCs w:val="false"/>
            <w:position w:val="0"/>
            <w:sz w:val="28"/>
            <w:sz w:val="28"/>
            <w:szCs w:val="28"/>
            <w:vertAlign w:val="baseline"/>
          </w:rPr>
          <w:t>Payoff uncertainty</w:t>
        </w:r>
      </w:ins>
      <w:r>
        <w:rPr>
          <w:rFonts w:cs="Times New Roman" w:ascii="Times New Roman" w:hAnsi="Times New Roman"/>
          <w:i w:val="false"/>
          <w:iCs w:val="false"/>
          <w:position w:val="0"/>
          <w:sz w:val="28"/>
          <w:sz w:val="28"/>
          <w:szCs w:val="28"/>
          <w:vertAlign w:val="baseline"/>
        </w:rPr>
        <w:t xml:space="preserve"> is detrimental </w:t>
      </w:r>
      <w:del w:id="179" w:author="Unknown Author" w:date="2015-04-02T19:10:00Z">
        <w:r>
          <w:rPr>
            <w:rFonts w:cs="Times New Roman" w:ascii="Times New Roman" w:hAnsi="Times New Roman"/>
            <w:i w:val="false"/>
            <w:iCs w:val="false"/>
            <w:position w:val="0"/>
            <w:sz w:val="28"/>
            <w:sz w:val="28"/>
            <w:szCs w:val="28"/>
            <w:vertAlign w:val="baseline"/>
          </w:rPr>
          <w:delText xml:space="preserve"> </w:delText>
        </w:r>
      </w:del>
      <w:ins w:id="180" w:author="Unknown Author" w:date="2015-04-02T19:13:00Z">
        <w:r>
          <w:rPr>
            <w:rFonts w:cs="Times New Roman" w:ascii="Times New Roman" w:hAnsi="Times New Roman"/>
            <w:i w:val="false"/>
            <w:iCs w:val="false"/>
            <w:position w:val="0"/>
            <w:sz w:val="28"/>
            <w:sz w:val="28"/>
            <w:szCs w:val="28"/>
            <w:vertAlign w:val="baseline"/>
          </w:rPr>
          <w:t>to</w:t>
        </w:r>
      </w:ins>
      <w:del w:id="181" w:author="Unknown Author" w:date="2015-04-02T19:13:00Z">
        <w:r>
          <w:rPr>
            <w:rFonts w:cs="Times New Roman" w:ascii="Times New Roman" w:hAnsi="Times New Roman"/>
            <w:i w:val="false"/>
            <w:iCs w:val="false"/>
            <w:position w:val="0"/>
            <w:sz w:val="28"/>
            <w:sz w:val="28"/>
            <w:szCs w:val="28"/>
            <w:vertAlign w:val="baseline"/>
          </w:rPr>
          <w:delText>for</w:delText>
        </w:r>
      </w:del>
      <w:r>
        <w:rPr>
          <w:rFonts w:cs="Times New Roman" w:ascii="Times New Roman" w:hAnsi="Times New Roman"/>
          <w:i w:val="false"/>
          <w:iCs w:val="false"/>
          <w:position w:val="0"/>
          <w:sz w:val="28"/>
          <w:sz w:val="28"/>
          <w:szCs w:val="28"/>
          <w:vertAlign w:val="baseline"/>
        </w:rPr>
        <w:t xml:space="preserve"> the retention of the optimal variants </w:t>
      </w:r>
      <w:del w:id="182" w:author="Unknown Author" w:date="2015-04-02T19:14:00Z">
        <w:r>
          <w:rPr>
            <w:rFonts w:cs="Times New Roman" w:ascii="Times New Roman" w:hAnsi="Times New Roman"/>
            <w:i w:val="false"/>
            <w:iCs w:val="false"/>
            <w:position w:val="0"/>
            <w:sz w:val="28"/>
            <w:sz w:val="28"/>
            <w:szCs w:val="28"/>
            <w:vertAlign w:val="baseline"/>
          </w:rPr>
          <w:delText>for</w:delText>
        </w:r>
      </w:del>
      <w:ins w:id="183" w:author="Unknown Author" w:date="2015-04-02T19:14:00Z">
        <w:r>
          <w:rPr>
            <w:rFonts w:cs="Times New Roman" w:ascii="Times New Roman" w:hAnsi="Times New Roman"/>
            <w:i w:val="false"/>
            <w:iCs w:val="false"/>
            <w:position w:val="0"/>
            <w:sz w:val="28"/>
            <w:sz w:val="28"/>
            <w:szCs w:val="28"/>
            <w:vertAlign w:val="baseline"/>
          </w:rPr>
          <w:t>under</w:t>
        </w:r>
      </w:ins>
      <w:r>
        <w:rPr>
          <w:rFonts w:cs="Times New Roman" w:ascii="Times New Roman" w:hAnsi="Times New Roman"/>
          <w:i w:val="false"/>
          <w:iCs w:val="false"/>
          <w:position w:val="0"/>
          <w:sz w:val="28"/>
          <w:sz w:val="28"/>
          <w:szCs w:val="28"/>
          <w:vertAlign w:val="baseline"/>
        </w:rPr>
        <w:t xml:space="preserve"> both copy-the-best and copy-if-better</w:t>
      </w:r>
      <w:ins w:id="184" w:author="Unknown Author" w:date="2015-04-02T19:10:00Z">
        <w:r>
          <w:rPr>
            <w:rFonts w:cs="Times New Roman" w:ascii="Times New Roman" w:hAnsi="Times New Roman"/>
            <w:i w:val="false"/>
            <w:iCs w:val="false"/>
            <w:position w:val="0"/>
            <w:sz w:val="28"/>
            <w:sz w:val="28"/>
            <w:szCs w:val="28"/>
            <w:vertAlign w:val="baseline"/>
          </w:rPr>
          <w:t xml:space="preserve"> </w:t>
        </w:r>
      </w:ins>
      <w:ins w:id="185" w:author="Unknown Author" w:date="2015-04-02T19:11:00Z">
        <w:r>
          <w:rPr>
            <w:rFonts w:cs="Times New Roman" w:ascii="Times New Roman" w:hAnsi="Times New Roman"/>
            <w:i w:val="false"/>
            <w:iCs w:val="false"/>
            <w:position w:val="0"/>
            <w:sz w:val="28"/>
            <w:sz w:val="28"/>
            <w:szCs w:val="28"/>
            <w:vertAlign w:val="baseline"/>
          </w:rPr>
          <w:t>social learning</w:t>
        </w:r>
      </w:ins>
      <w:r>
        <w:rPr>
          <w:rFonts w:cs="Times New Roman" w:ascii="Times New Roman" w:hAnsi="Times New Roman"/>
          <w:i w:val="false"/>
          <w:iCs w:val="false"/>
          <w:position w:val="0"/>
          <w:sz w:val="28"/>
          <w:sz w:val="28"/>
          <w:szCs w:val="28"/>
          <w:vertAlign w:val="baseline"/>
        </w:rPr>
        <w:t xml:space="preserve">, </w:t>
      </w:r>
      <w:del w:id="186" w:author="Unknown Author" w:date="2015-04-02T19:11:00Z">
        <w:r>
          <w:rPr>
            <w:rFonts w:cs="Times New Roman" w:ascii="Times New Roman" w:hAnsi="Times New Roman"/>
            <w:i w:val="false"/>
            <w:iCs w:val="false"/>
            <w:position w:val="0"/>
            <w:sz w:val="28"/>
            <w:sz w:val="28"/>
            <w:szCs w:val="28"/>
            <w:vertAlign w:val="baseline"/>
          </w:rPr>
          <w:delText xml:space="preserve"> </w:delText>
        </w:r>
      </w:del>
      <w:r>
        <w:rPr>
          <w:rFonts w:cs="Times New Roman" w:ascii="Times New Roman" w:hAnsi="Times New Roman"/>
          <w:i w:val="false"/>
          <w:iCs w:val="false"/>
          <w:position w:val="0"/>
          <w:sz w:val="28"/>
          <w:sz w:val="28"/>
          <w:szCs w:val="28"/>
          <w:vertAlign w:val="baseline"/>
        </w:rPr>
        <w:t xml:space="preserve">although the magnitude of its negative effect is much larger for the former.  The relationship between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and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also varies between the three models. </w:t>
      </w:r>
      <w:ins w:id="187" w:author="Unknown Author" w:date="2015-04-02T19:15:00Z">
        <w:r>
          <w:rPr>
            <w:rFonts w:cs="Times New Roman" w:ascii="Times New Roman" w:hAnsi="Times New Roman"/>
            <w:i w:val="false"/>
            <w:iCs w:val="false"/>
            <w:position w:val="0"/>
            <w:sz w:val="28"/>
            <w:sz w:val="28"/>
            <w:szCs w:val="28"/>
            <w:vertAlign w:val="baseline"/>
          </w:rPr>
          <w:t xml:space="preserve"> </w:t>
        </w:r>
      </w:ins>
      <w:r>
        <w:rPr>
          <w:rFonts w:cs="Times New Roman" w:ascii="Times New Roman" w:hAnsi="Times New Roman"/>
          <w:i w:val="false"/>
          <w:iCs w:val="false"/>
          <w:position w:val="0"/>
          <w:sz w:val="28"/>
          <w:sz w:val="28"/>
          <w:szCs w:val="28"/>
          <w:vertAlign w:val="baseline"/>
        </w:rPr>
        <w:t xml:space="preserve">Random copying and copy-if-better </w:t>
      </w:r>
      <w:del w:id="188" w:author="Unknown Author" w:date="2015-04-02T19:15:00Z">
        <w:r>
          <w:rPr>
            <w:rFonts w:cs="Times New Roman" w:ascii="Times New Roman" w:hAnsi="Times New Roman"/>
            <w:i w:val="false"/>
            <w:iCs w:val="false"/>
            <w:position w:val="0"/>
            <w:sz w:val="28"/>
            <w:sz w:val="28"/>
            <w:szCs w:val="28"/>
            <w:vertAlign w:val="baseline"/>
          </w:rPr>
          <w:delText>models</w:delText>
        </w:r>
      </w:del>
      <w:ins w:id="189" w:author="Unknown Author" w:date="2015-04-02T19:15:00Z">
        <w:r>
          <w:rPr>
            <w:rFonts w:cs="Times New Roman" w:ascii="Times New Roman" w:hAnsi="Times New Roman"/>
            <w:i w:val="false"/>
            <w:iCs w:val="false"/>
            <w:position w:val="0"/>
            <w:sz w:val="28"/>
            <w:sz w:val="28"/>
            <w:szCs w:val="28"/>
            <w:vertAlign w:val="baseline"/>
          </w:rPr>
          <w:t>social learning</w:t>
        </w:r>
      </w:ins>
      <w:r>
        <w:rPr>
          <w:rFonts w:cs="Times New Roman" w:ascii="Times New Roman" w:hAnsi="Times New Roman"/>
          <w:i w:val="false"/>
          <w:iCs w:val="false"/>
          <w:position w:val="0"/>
          <w:sz w:val="28"/>
          <w:sz w:val="28"/>
          <w:szCs w:val="28"/>
          <w:vertAlign w:val="baseline"/>
        </w:rPr>
        <w:t xml:space="preserve"> show a stable relationship </w:t>
      </w:r>
      <w:del w:id="190" w:author="Unknown Author" w:date="2015-04-02T19:15:00Z">
        <w:r>
          <w:rPr>
            <w:rFonts w:cs="Times New Roman" w:ascii="Times New Roman" w:hAnsi="Times New Roman"/>
            <w:i w:val="false"/>
            <w:iCs w:val="false"/>
            <w:position w:val="0"/>
            <w:sz w:val="28"/>
            <w:sz w:val="28"/>
            <w:szCs w:val="28"/>
            <w:vertAlign w:val="baseline"/>
          </w:rPr>
          <w:delText xml:space="preserve"> </w:delText>
        </w:r>
      </w:del>
      <w:r>
        <w:rPr>
          <w:rFonts w:cs="Times New Roman" w:ascii="Times New Roman" w:hAnsi="Times New Roman"/>
          <w:i w:val="false"/>
          <w:iCs w:val="false"/>
          <w:position w:val="0"/>
          <w:sz w:val="28"/>
          <w:sz w:val="28"/>
          <w:szCs w:val="28"/>
          <w:vertAlign w:val="baseline"/>
        </w:rPr>
        <w:t xml:space="preserve">(albeit the former has a lower probability of loss when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&lt; ca. 15), whil</w:t>
      </w:r>
      <w:del w:id="191" w:author="Unknown Author" w:date="2015-04-02T19:16:00Z">
        <w:r>
          <w:rPr>
            <w:rFonts w:cs="Times New Roman" w:ascii="Times New Roman" w:hAnsi="Times New Roman"/>
            <w:i w:val="false"/>
            <w:iCs w:val="false"/>
            <w:position w:val="0"/>
            <w:sz w:val="28"/>
            <w:sz w:val="28"/>
            <w:szCs w:val="28"/>
            <w:vertAlign w:val="baseline"/>
          </w:rPr>
          <w:delText>st</w:delText>
        </w:r>
      </w:del>
      <w:ins w:id="192" w:author="Unknown Author" w:date="2015-04-02T19:16:00Z">
        <w:r>
          <w:rPr>
            <w:rFonts w:cs="Times New Roman" w:ascii="Times New Roman" w:hAnsi="Times New Roman"/>
            <w:i w:val="false"/>
            <w:iCs w:val="false"/>
            <w:position w:val="0"/>
            <w:sz w:val="28"/>
            <w:sz w:val="28"/>
            <w:szCs w:val="28"/>
            <w:vertAlign w:val="baseline"/>
          </w:rPr>
          <w:t>e</w:t>
        </w:r>
      </w:ins>
      <w:r>
        <w:rPr>
          <w:rFonts w:cs="Times New Roman" w:ascii="Times New Roman" w:hAnsi="Times New Roman"/>
          <w:i w:val="false"/>
          <w:iCs w:val="false"/>
          <w:position w:val="0"/>
          <w:sz w:val="28"/>
          <w:sz w:val="28"/>
          <w:szCs w:val="28"/>
          <w:vertAlign w:val="baseline"/>
        </w:rPr>
        <w:t xml:space="preserve"> in </w:t>
      </w:r>
      <w:ins w:id="193" w:author="Unknown Author" w:date="2015-04-02T19:16:00Z">
        <w:r>
          <w:rPr>
            <w:rFonts w:cs="Times New Roman" w:ascii="Times New Roman" w:hAnsi="Times New Roman"/>
            <w:i w:val="false"/>
            <w:iCs w:val="false"/>
            <w:position w:val="0"/>
            <w:sz w:val="28"/>
            <w:sz w:val="28"/>
            <w:szCs w:val="28"/>
            <w:vertAlign w:val="baseline"/>
          </w:rPr>
          <w:t xml:space="preserve">the case of </w:t>
        </w:r>
      </w:ins>
      <w:r>
        <w:rPr>
          <w:rFonts w:cs="Times New Roman" w:ascii="Times New Roman" w:hAnsi="Times New Roman"/>
          <w:i w:val="false"/>
          <w:iCs w:val="false"/>
          <w:position w:val="0"/>
          <w:sz w:val="28"/>
          <w:sz w:val="28"/>
          <w:szCs w:val="28"/>
          <w:vertAlign w:val="baseline"/>
        </w:rPr>
        <w:t xml:space="preserve">copy-the-best </w:t>
      </w:r>
      <w:ins w:id="194" w:author="Unknown Author" w:date="2015-04-02T19:16:00Z">
        <w:r>
          <w:rPr>
            <w:rFonts w:cs="Times New Roman" w:ascii="Times New Roman" w:hAnsi="Times New Roman"/>
            <w:i w:val="false"/>
            <w:iCs w:val="false"/>
            <w:position w:val="0"/>
            <w:sz w:val="28"/>
            <w:sz w:val="28"/>
            <w:szCs w:val="28"/>
            <w:vertAlign w:val="baseline"/>
          </w:rPr>
          <w:t xml:space="preserve">learning </w:t>
        </w:r>
      </w:ins>
      <w:r>
        <w:rPr>
          <w:rFonts w:cs="Times New Roman" w:ascii="Times New Roman" w:hAnsi="Times New Roman"/>
          <w:i w:val="false"/>
          <w:iCs w:val="false"/>
          <w:position w:val="0"/>
          <w:sz w:val="28"/>
          <w:sz w:val="28"/>
          <w:szCs w:val="28"/>
          <w:vertAlign w:val="baseline"/>
        </w:rPr>
        <w:t>we observe a continuous increase in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as function of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In other words, </w:t>
      </w:r>
      <w:del w:id="195" w:author="Unknown Author" w:date="2015-04-02T19:17:00Z">
        <w:r>
          <w:rPr>
            <w:rFonts w:cs="Times New Roman" w:ascii="Times New Roman" w:hAnsi="Times New Roman"/>
            <w:i w:val="false"/>
            <w:iCs w:val="false"/>
            <w:position w:val="0"/>
            <w:sz w:val="28"/>
            <w:sz w:val="28"/>
            <w:szCs w:val="28"/>
            <w:vertAlign w:val="baseline"/>
          </w:rPr>
          <w:delText xml:space="preserve">on the one hand </w:delText>
        </w:r>
      </w:del>
      <w:r>
        <w:rPr>
          <w:rFonts w:cs="Times New Roman" w:ascii="Times New Roman" w:hAnsi="Times New Roman"/>
          <w:i w:val="false"/>
          <w:iCs w:val="false"/>
          <w:position w:val="0"/>
          <w:sz w:val="28"/>
          <w:sz w:val="28"/>
          <w:szCs w:val="28"/>
          <w:vertAlign w:val="baseline"/>
        </w:rPr>
        <w:t xml:space="preserve">random copying and copy-if-better </w:t>
      </w:r>
      <w:ins w:id="196" w:author="Unknown Author" w:date="2015-04-02T19:16:00Z">
        <w:r>
          <w:rPr>
            <w:rFonts w:cs="Times New Roman" w:ascii="Times New Roman" w:hAnsi="Times New Roman"/>
            <w:i w:val="false"/>
            <w:iCs w:val="false"/>
            <w:position w:val="0"/>
            <w:sz w:val="28"/>
            <w:sz w:val="28"/>
            <w:szCs w:val="28"/>
            <w:vertAlign w:val="baseline"/>
          </w:rPr>
          <w:t xml:space="preserve">social learning </w:t>
        </w:r>
      </w:ins>
      <w:r>
        <w:rPr>
          <w:rFonts w:cs="Times New Roman" w:ascii="Times New Roman" w:hAnsi="Times New Roman"/>
          <w:i w:val="false"/>
          <w:iCs w:val="false"/>
          <w:position w:val="0"/>
          <w:sz w:val="28"/>
          <w:sz w:val="28"/>
          <w:szCs w:val="28"/>
          <w:vertAlign w:val="baseline"/>
        </w:rPr>
        <w:t xml:space="preserve">are almost unaffected by the size of the sample pool (with the latter minimally affected by payoff uncertainty) </w:t>
      </w:r>
      <w:del w:id="197" w:author="Unknown Author" w:date="2015-04-02T19:17:00Z">
        <w:r>
          <w:rPr>
            <w:rFonts w:cs="Times New Roman" w:ascii="Times New Roman" w:hAnsi="Times New Roman"/>
            <w:i w:val="false"/>
            <w:iCs w:val="false"/>
            <w:position w:val="0"/>
            <w:sz w:val="28"/>
            <w:sz w:val="28"/>
            <w:szCs w:val="28"/>
            <w:vertAlign w:val="baseline"/>
          </w:rPr>
          <w:delText>whilst on the other hand</w:delText>
        </w:r>
      </w:del>
      <w:ins w:id="198" w:author="Unknown Author" w:date="2015-04-02T19:17:00Z">
        <w:r>
          <w:rPr>
            <w:rFonts w:cs="Times New Roman" w:ascii="Times New Roman" w:hAnsi="Times New Roman"/>
            <w:i w:val="false"/>
            <w:iCs w:val="false"/>
            <w:position w:val="0"/>
            <w:sz w:val="28"/>
            <w:sz w:val="28"/>
            <w:szCs w:val="28"/>
            <w:vertAlign w:val="baseline"/>
          </w:rPr>
          <w:t>whereas</w:t>
        </w:r>
      </w:ins>
      <w:r>
        <w:rPr>
          <w:rFonts w:cs="Times New Roman" w:ascii="Times New Roman" w:hAnsi="Times New Roman"/>
          <w:i w:val="false"/>
          <w:iCs w:val="false"/>
          <w:position w:val="0"/>
          <w:sz w:val="28"/>
          <w:sz w:val="28"/>
          <w:szCs w:val="28"/>
          <w:vertAlign w:val="baseline"/>
        </w:rPr>
        <w:t xml:space="preserve"> copy-the-best </w:t>
      </w:r>
      <w:ins w:id="199" w:author="Unknown Author" w:date="2015-04-02T19:17:00Z">
        <w:r>
          <w:rPr>
            <w:rFonts w:cs="Times New Roman" w:ascii="Times New Roman" w:hAnsi="Times New Roman"/>
            <w:i w:val="false"/>
            <w:iCs w:val="false"/>
            <w:position w:val="0"/>
            <w:sz w:val="28"/>
            <w:sz w:val="28"/>
            <w:szCs w:val="28"/>
            <w:vertAlign w:val="baseline"/>
          </w:rPr>
          <w:t xml:space="preserve">social learning </w:t>
        </w:r>
      </w:ins>
      <w:r>
        <w:rPr>
          <w:rFonts w:cs="Times New Roman" w:ascii="Times New Roman" w:hAnsi="Times New Roman"/>
          <w:i w:val="false"/>
          <w:iCs w:val="false"/>
          <w:position w:val="0"/>
          <w:sz w:val="28"/>
          <w:sz w:val="28"/>
          <w:szCs w:val="28"/>
          <w:vertAlign w:val="baseline"/>
        </w:rPr>
        <w:t xml:space="preserve">is strongly dependent on both payoff uncertainty and size of sample pool. </w:t>
      </w:r>
      <w:ins w:id="200" w:author="Unknown Author" w:date="2015-04-02T19:17:00Z">
        <w:r>
          <w:rPr>
            <w:rFonts w:cs="Times New Roman" w:ascii="Times New Roman" w:hAnsi="Times New Roman"/>
            <w:i w:val="false"/>
            <w:iCs w:val="false"/>
            <w:position w:val="0"/>
            <w:sz w:val="28"/>
            <w:sz w:val="28"/>
            <w:szCs w:val="28"/>
            <w:vertAlign w:val="baseline"/>
          </w:rPr>
          <w:t xml:space="preserve"> </w:t>
        </w:r>
      </w:ins>
      <w:r>
        <w:rPr>
          <w:rFonts w:cs="Times New Roman" w:ascii="Times New Roman" w:hAnsi="Times New Roman"/>
          <w:i w:val="false"/>
          <w:iCs w:val="false"/>
          <w:position w:val="0"/>
          <w:sz w:val="28"/>
          <w:sz w:val="28"/>
          <w:szCs w:val="28"/>
          <w:vertAlign w:val="baseline"/>
        </w:rPr>
        <w:t xml:space="preserve">When we allow for convergent evolution (fig.2-b), the deleterious effect of larger </w:t>
      </w:r>
      <w:r>
        <w:rPr>
          <w:rFonts w:cs="Times New Roman" w:ascii="Times New Roman" w:hAnsi="Times New Roman"/>
          <w:i/>
          <w:iCs/>
          <w:position w:val="0"/>
          <w:sz w:val="28"/>
          <w:sz w:val="28"/>
          <w:szCs w:val="28"/>
          <w:vertAlign w:val="baseline"/>
        </w:rPr>
        <w:t xml:space="preserve">k </w:t>
      </w:r>
      <w:ins w:id="201" w:author="Unknown Author" w:date="2015-04-02T19:18:00Z">
        <w:r>
          <w:rPr>
            <w:rFonts w:cs="Times New Roman" w:ascii="Times New Roman" w:hAnsi="Times New Roman"/>
            <w:i/>
            <w:iCs/>
            <w:position w:val="0"/>
            <w:sz w:val="28"/>
            <w:sz w:val="28"/>
            <w:szCs w:val="28"/>
            <w:vertAlign w:val="baseline"/>
          </w:rPr>
          <w:t>o</w:t>
        </w:r>
      </w:ins>
      <w:del w:id="202" w:author="Unknown Author" w:date="2015-04-02T19:18:00Z">
        <w:r>
          <w:rPr>
            <w:rFonts w:cs="Times New Roman" w:ascii="Times New Roman" w:hAnsi="Times New Roman"/>
            <w:i w:val="false"/>
            <w:iCs w:val="false"/>
            <w:position w:val="0"/>
            <w:sz w:val="28"/>
            <w:sz w:val="28"/>
            <w:szCs w:val="28"/>
            <w:vertAlign w:val="baseline"/>
          </w:rPr>
          <w:delText>i</w:delText>
        </w:r>
      </w:del>
      <w:r>
        <w:rPr>
          <w:rFonts w:cs="Times New Roman" w:ascii="Times New Roman" w:hAnsi="Times New Roman"/>
          <w:i w:val="false"/>
          <w:iCs w:val="false"/>
          <w:position w:val="0"/>
          <w:sz w:val="28"/>
          <w:sz w:val="28"/>
          <w:szCs w:val="28"/>
          <w:vertAlign w:val="baseline"/>
        </w:rPr>
        <w:t xml:space="preserve">n copy-the-best </w:t>
      </w:r>
      <w:ins w:id="203" w:author="Unknown Author" w:date="2015-04-02T19:18:00Z">
        <w:r>
          <w:rPr>
            <w:rFonts w:cs="Times New Roman" w:ascii="Times New Roman" w:hAnsi="Times New Roman"/>
            <w:i w:val="false"/>
            <w:iCs w:val="false"/>
            <w:position w:val="0"/>
            <w:sz w:val="28"/>
            <w:sz w:val="28"/>
            <w:szCs w:val="28"/>
            <w:vertAlign w:val="baseline"/>
          </w:rPr>
          <w:t xml:space="preserve">social learning </w:t>
        </w:r>
      </w:ins>
      <w:r>
        <w:rPr>
          <w:rFonts w:cs="Times New Roman" w:ascii="Times New Roman" w:hAnsi="Times New Roman"/>
          <w:i w:val="false"/>
          <w:iCs w:val="false"/>
          <w:position w:val="0"/>
          <w:sz w:val="28"/>
          <w:sz w:val="28"/>
          <w:szCs w:val="28"/>
          <w:vertAlign w:val="baseline"/>
        </w:rPr>
        <w:t xml:space="preserve">is </w:t>
      </w:r>
      <w:del w:id="204" w:author="Unknown Author" w:date="2015-04-02T19:18:00Z">
        <w:r>
          <w:rPr>
            <w:rFonts w:cs="Times New Roman" w:ascii="Times New Roman" w:hAnsi="Times New Roman"/>
            <w:i w:val="false"/>
            <w:iCs w:val="false"/>
            <w:position w:val="0"/>
            <w:sz w:val="28"/>
            <w:sz w:val="28"/>
            <w:szCs w:val="28"/>
            <w:vertAlign w:val="baseline"/>
          </w:rPr>
          <w:delText>counter-balanced</w:delText>
        </w:r>
      </w:del>
      <w:ins w:id="205" w:author="Unknown Author" w:date="2015-04-02T19:18:00Z">
        <w:r>
          <w:rPr>
            <w:rFonts w:cs="Times New Roman" w:ascii="Times New Roman" w:hAnsi="Times New Roman"/>
            <w:i w:val="false"/>
            <w:iCs w:val="false"/>
            <w:position w:val="0"/>
            <w:sz w:val="28"/>
            <w:sz w:val="28"/>
            <w:szCs w:val="28"/>
            <w:vertAlign w:val="baseline"/>
          </w:rPr>
          <w:t>mitigated</w:t>
        </w:r>
      </w:ins>
      <w:r>
        <w:rPr>
          <w:rFonts w:cs="Times New Roman" w:ascii="Times New Roman" w:hAnsi="Times New Roman"/>
          <w:i w:val="false"/>
          <w:iCs w:val="false"/>
          <w:position w:val="0"/>
          <w:sz w:val="28"/>
          <w:sz w:val="28"/>
          <w:szCs w:val="28"/>
          <w:vertAlign w:val="baseline"/>
        </w:rPr>
        <w:t xml:space="preserve"> by the larger number of potential innovators. </w:t>
      </w:r>
      <w:ins w:id="206" w:author="Unknown Author" w:date="2015-04-02T19:18:00Z">
        <w:r>
          <w:rPr>
            <w:rFonts w:cs="Times New Roman" w:ascii="Times New Roman" w:hAnsi="Times New Roman"/>
            <w:i w:val="false"/>
            <w:iCs w:val="false"/>
            <w:position w:val="0"/>
            <w:sz w:val="28"/>
            <w:sz w:val="28"/>
            <w:szCs w:val="28"/>
            <w:vertAlign w:val="baseline"/>
          </w:rPr>
          <w:t xml:space="preserve"> </w:t>
        </w:r>
      </w:ins>
      <w:r>
        <w:rPr>
          <w:rFonts w:cs="Times New Roman" w:ascii="Times New Roman" w:hAnsi="Times New Roman"/>
          <w:i w:val="false"/>
          <w:iCs w:val="false"/>
          <w:position w:val="0"/>
          <w:sz w:val="28"/>
          <w:sz w:val="28"/>
          <w:szCs w:val="28"/>
          <w:vertAlign w:val="baseline"/>
        </w:rPr>
        <w:t xml:space="preserve">This leads to a non-linear relationship between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and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with the </w:t>
      </w:r>
      <w:ins w:id="207" w:author="Unknown Author" w:date="2015-04-02T19:19:00Z">
        <w:r>
          <w:rPr>
            <w:rFonts w:cs="Times New Roman" w:ascii="Times New Roman" w:hAnsi="Times New Roman"/>
            <w:i w:val="false"/>
            <w:iCs w:val="false"/>
            <w:position w:val="0"/>
            <w:sz w:val="28"/>
            <w:sz w:val="28"/>
            <w:szCs w:val="28"/>
            <w:vertAlign w:val="baseline"/>
          </w:rPr>
          <w:t xml:space="preserve">highest values of the </w:t>
        </w:r>
      </w:ins>
      <w:r>
        <w:rPr>
          <w:rFonts w:cs="Times New Roman" w:ascii="Times New Roman" w:hAnsi="Times New Roman"/>
          <w:i w:val="false"/>
          <w:iCs w:val="false"/>
          <w:position w:val="0"/>
          <w:sz w:val="28"/>
          <w:sz w:val="28"/>
          <w:szCs w:val="28"/>
          <w:vertAlign w:val="baseline"/>
        </w:rPr>
        <w:t xml:space="preserve">latter </w:t>
      </w:r>
      <w:del w:id="208" w:author="Unknown Author" w:date="2015-04-02T19:19:00Z">
        <w:r>
          <w:rPr>
            <w:rFonts w:cs="Times New Roman" w:ascii="Times New Roman" w:hAnsi="Times New Roman"/>
            <w:i w:val="false"/>
            <w:iCs w:val="false"/>
            <w:position w:val="0"/>
            <w:sz w:val="28"/>
            <w:sz w:val="28"/>
            <w:szCs w:val="28"/>
            <w:vertAlign w:val="baseline"/>
          </w:rPr>
          <w:delText>achieving highest values</w:delText>
        </w:r>
      </w:del>
      <w:ins w:id="209" w:author="Unknown Author" w:date="2015-04-02T19:19:00Z">
        <w:r>
          <w:rPr>
            <w:rFonts w:cs="Times New Roman" w:ascii="Times New Roman" w:hAnsi="Times New Roman"/>
            <w:i w:val="false"/>
            <w:iCs w:val="false"/>
            <w:position w:val="0"/>
            <w:sz w:val="28"/>
            <w:sz w:val="28"/>
            <w:szCs w:val="28"/>
            <w:vertAlign w:val="baseline"/>
          </w:rPr>
          <w:t>obtained</w:t>
        </w:r>
      </w:ins>
      <w:r>
        <w:rPr>
          <w:rFonts w:cs="Times New Roman" w:ascii="Times New Roman" w:hAnsi="Times New Roman"/>
          <w:i w:val="false"/>
          <w:iCs w:val="false"/>
          <w:position w:val="0"/>
          <w:sz w:val="28"/>
          <w:sz w:val="28"/>
          <w:szCs w:val="28"/>
          <w:vertAlign w:val="baseline"/>
        </w:rPr>
        <w:t xml:space="preserve"> for intermediate values of the former.</w:t>
      </w:r>
      <w:del w:id="210" w:author="Unknown Author" w:date="2015-04-02T19:19:00Z">
        <w:r>
          <w:rPr>
            <w:rFonts w:cs="Times New Roman" w:ascii="Times New Roman" w:hAnsi="Times New Roman"/>
            <w:i w:val="false"/>
            <w:iCs w:val="false"/>
            <w:position w:val="0"/>
            <w:sz w:val="28"/>
            <w:sz w:val="28"/>
            <w:szCs w:val="28"/>
            <w:vertAlign w:val="baseline"/>
          </w:rPr>
          <w:delText xml:space="preserve">  </w:delText>
        </w:r>
      </w:del>
    </w:p>
    <w:p>
      <w:pPr>
        <w:pStyle w:val="Normal"/>
        <w:spacing w:lineRule="auto" w:line="480"/>
        <w:jc w:val="center"/>
        <w:rPr>
          <w:rFonts w:ascii="Times New Roman" w:hAnsi="Times New Roman"/>
          <w:sz w:val="28"/>
          <w:szCs w:val="28"/>
        </w:rPr>
      </w:pPr>
      <w:r>
        <w:rPr>
          <w:rFonts w:ascii="Times New Roman" w:hAnsi="Times New Roman"/>
          <w:sz w:val="28"/>
          <w:szCs w:val="28"/>
        </w:rPr>
        <w:t>[Figure 2]</w:t>
      </w:r>
    </w:p>
    <w:p>
      <w:pPr>
        <w:pStyle w:val="Caption1"/>
        <w:keepNext/>
        <w:spacing w:lineRule="auto" w:line="480"/>
        <w:jc w:val="left"/>
        <w:rPr>
          <w:rFonts w:eastAsia="ＭＳ 明朝" w:cs="Times New Roman" w:ascii="Times New Roman" w:hAnsi="Times New Roman"/>
          <w:i w:val="false"/>
          <w:iCs w:val="false"/>
          <w:color w:val="00000A"/>
          <w:sz w:val="24"/>
          <w:szCs w:val="24"/>
          <w:lang w:val="en-GB" w:eastAsia="zh-CN" w:bidi="hi-IN"/>
        </w:rPr>
      </w:pPr>
      <w:r>
        <w:rPr>
          <w:rFonts w:eastAsia="ＭＳ 明朝" w:cs="Times New Roman" w:ascii="Times New Roman" w:hAnsi="Times New Roman"/>
          <w:i w:val="false"/>
          <w:iCs w:val="false"/>
          <w:color w:val="00000A"/>
          <w:sz w:val="24"/>
          <w:szCs w:val="24"/>
          <w:lang w:val="en-GB" w:eastAsia="zh-CN" w:bidi="hi-IN"/>
        </w:rPr>
        <w:t xml:space="preserve">Figure 2: Probability of losing a single optimal variant (B) as a function of </w:t>
      </w:r>
      <w:r>
        <w:rPr>
          <w:rFonts w:eastAsia="ＭＳ 明朝" w:cs="Times New Roman" w:ascii="Times New Roman" w:hAnsi="Times New Roman"/>
          <w:i/>
          <w:iCs/>
          <w:color w:val="00000A"/>
          <w:sz w:val="24"/>
          <w:szCs w:val="24"/>
          <w:lang w:val="en-GB" w:eastAsia="zh-CN" w:bidi="hi-IN"/>
          <w:rPrChange w:id="0" w:author="" w:date="0-00-00T00:00:00Z">
            <w:rPr>
              <w:lang w:val="en-GB"/>
            </w:rPr>
          </w:rPrChange>
        </w:rPr>
        <w:t>k</w:t>
      </w:r>
      <w:r>
        <w:rPr>
          <w:rFonts w:eastAsia="ＭＳ 明朝" w:cs="Times New Roman" w:ascii="Times New Roman" w:hAnsi="Times New Roman"/>
          <w:i w:val="false"/>
          <w:iCs w:val="false"/>
          <w:color w:val="00000A"/>
          <w:sz w:val="24"/>
          <w:szCs w:val="24"/>
          <w:lang w:val="en-GB" w:eastAsia="zh-CN" w:bidi="hi-IN"/>
        </w:rPr>
        <w:t xml:space="preserve"> for different models of social learning: a) without convergent innovation; b)with convergent innovation (</w:t>
      </w:r>
      <w:r>
        <w:rPr>
          <w:rFonts w:eastAsia="ＭＳ 明朝" w:cs="Times New Roman" w:ascii="Times New Roman" w:hAnsi="Times New Roman"/>
          <w:i/>
          <w:iCs/>
          <w:color w:val="00000A"/>
          <w:sz w:val="24"/>
          <w:szCs w:val="24"/>
          <w:lang w:val="en-GB" w:eastAsia="zh-CN" w:bidi="hi-IN"/>
          <w:rPrChange w:id="0" w:author="" w:date="0-00-00T00:00:00Z">
            <w:rPr>
              <w:lang w:val="en-GB"/>
            </w:rPr>
          </w:rPrChange>
        </w:rPr>
        <w:t>c</w:t>
      </w:r>
      <w:r>
        <w:rPr>
          <w:rFonts w:eastAsia="ＭＳ 明朝" w:cs="Times New Roman" w:ascii="Times New Roman" w:hAnsi="Times New Roman"/>
          <w:i w:val="false"/>
          <w:iCs w:val="false"/>
          <w:color w:val="00000A"/>
          <w:sz w:val="24"/>
          <w:szCs w:val="24"/>
          <w:lang w:val="en-GB" w:eastAsia="zh-CN" w:bidi="hi-IN"/>
        </w:rPr>
        <w:t xml:space="preserve">=0.005). </w:t>
      </w:r>
      <w:ins w:id="213" w:author="Unknown Author" w:date="2015-04-02T19:19:00Z">
        <w:r>
          <w:rPr>
            <w:rFonts w:eastAsia="ＭＳ 明朝" w:cs="Times New Roman" w:ascii="Times New Roman" w:hAnsi="Times New Roman"/>
            <w:i w:val="false"/>
            <w:iCs w:val="false"/>
            <w:color w:val="00000A"/>
            <w:sz w:val="24"/>
            <w:szCs w:val="24"/>
            <w:lang w:val="en-GB" w:eastAsia="zh-CN" w:bidi="hi-IN"/>
          </w:rPr>
          <w:t xml:space="preserve"> </w:t>
        </w:r>
      </w:ins>
      <w:r>
        <w:rPr>
          <w:rFonts w:eastAsia="ＭＳ 明朝" w:cs="Times New Roman" w:ascii="Times New Roman" w:hAnsi="Times New Roman"/>
          <w:i w:val="false"/>
          <w:iCs w:val="false"/>
          <w:color w:val="00000A"/>
          <w:sz w:val="24"/>
          <w:szCs w:val="24"/>
          <w:lang w:val="en-GB" w:eastAsia="zh-CN" w:bidi="hi-IN"/>
        </w:rPr>
        <w:t>In all cases g</w:t>
      </w:r>
      <w:r>
        <w:rPr>
          <w:rFonts w:eastAsia="ＭＳ 明朝" w:cs="Times New Roman" w:ascii="Times New Roman" w:hAnsi="Times New Roman"/>
          <w:i w:val="false"/>
          <w:iCs w:val="false"/>
          <w:color w:val="00000A"/>
          <w:sz w:val="24"/>
          <w:szCs w:val="24"/>
          <w:vertAlign w:val="subscript"/>
          <w:lang w:val="en-GB" w:eastAsia="zh-CN" w:bidi="hi-IN"/>
        </w:rPr>
        <w:t>B</w:t>
      </w:r>
      <w:r>
        <w:rPr>
          <w:rFonts w:eastAsia="ＭＳ 明朝" w:cs="Times New Roman" w:ascii="Times New Roman" w:hAnsi="Times New Roman"/>
          <w:i w:val="false"/>
          <w:iCs w:val="false"/>
          <w:color w:val="00000A"/>
          <w:sz w:val="24"/>
          <w:szCs w:val="24"/>
          <w:lang w:val="en-GB" w:eastAsia="zh-CN" w:bidi="hi-IN"/>
        </w:rPr>
        <w:t>=3 and g</w:t>
      </w:r>
      <w:r>
        <w:rPr>
          <w:rFonts w:eastAsia="ＭＳ 明朝" w:cs="Times New Roman" w:ascii="Times New Roman" w:hAnsi="Times New Roman"/>
          <w:i w:val="false"/>
          <w:iCs w:val="false"/>
          <w:color w:val="00000A"/>
          <w:sz w:val="24"/>
          <w:szCs w:val="24"/>
          <w:vertAlign w:val="subscript"/>
          <w:lang w:val="en-GB" w:eastAsia="zh-CN" w:bidi="hi-IN"/>
        </w:rPr>
        <w:t>A</w:t>
      </w:r>
      <w:r>
        <w:rPr>
          <w:rFonts w:eastAsia="ＭＳ 明朝" w:cs="Times New Roman" w:ascii="Times New Roman" w:hAnsi="Times New Roman"/>
          <w:i w:val="false"/>
          <w:iCs w:val="false"/>
          <w:color w:val="00000A"/>
          <w:sz w:val="24"/>
          <w:szCs w:val="24"/>
          <w:lang w:val="en-GB" w:eastAsia="zh-CN" w:bidi="hi-IN"/>
        </w:rPr>
        <w:t xml:space="preserve">=1. Probabilities obtained from 10,000 simulations for each value of </w:t>
      </w:r>
      <w:r>
        <w:rPr>
          <w:rFonts w:eastAsia="ＭＳ 明朝" w:cs="Times New Roman" w:ascii="Times New Roman" w:hAnsi="Times New Roman"/>
          <w:i/>
          <w:iCs/>
          <w:color w:val="00000A"/>
          <w:sz w:val="24"/>
          <w:szCs w:val="24"/>
          <w:lang w:val="en-GB" w:eastAsia="zh-CN" w:bidi="hi-IN"/>
          <w:rPrChange w:id="0" w:author="" w:date="0-00-00T00:00:00Z">
            <w:rPr>
              <w:lang w:val="en-GB"/>
            </w:rPr>
          </w:rPrChange>
        </w:rPr>
        <w:t>k</w:t>
      </w:r>
      <w:ins w:id="215" w:author="Unknown Author" w:date="2015-04-02T19:20:00Z">
        <w:r>
          <w:rPr>
            <w:rFonts w:eastAsia="ＭＳ 明朝" w:cs="Times New Roman" w:ascii="Times New Roman" w:hAnsi="Times New Roman"/>
            <w:i w:val="false"/>
            <w:iCs w:val="false"/>
            <w:color w:val="00000A"/>
            <w:sz w:val="24"/>
            <w:szCs w:val="24"/>
            <w:lang w:val="en-GB" w:eastAsia="zh-CN" w:bidi="hi-IN"/>
          </w:rPr>
          <w:t>,</w:t>
        </w:r>
      </w:ins>
      <w:r>
        <w:rPr>
          <w:rFonts w:eastAsia="ＭＳ 明朝" w:cs="Times New Roman" w:ascii="Times New Roman" w:hAnsi="Times New Roman"/>
          <w:i w:val="false"/>
          <w:iCs w:val="false"/>
          <w:color w:val="00000A"/>
          <w:sz w:val="24"/>
          <w:szCs w:val="24"/>
          <w:lang w:val="en-GB" w:eastAsia="zh-CN" w:bidi="hi-IN"/>
        </w:rPr>
        <w:t xml:space="preserve"> except for the random copying model.</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3077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307715"/>
                    </a:xfrm>
                    <a:prstGeom prst="rect">
                      <a:avLst/>
                    </a:prstGeom>
                    <a:noFill/>
                    <a:ln w="9525">
                      <a:noFill/>
                      <a:miter lim="800000"/>
                      <a:headEnd/>
                      <a:tailEnd/>
                    </a:ln>
                  </pic:spPr>
                </pic:pic>
              </a:graphicData>
            </a:graphic>
          </wp:anchor>
        </w:drawing>
      </w:r>
    </w:p>
    <w:p>
      <w:pPr>
        <w:pStyle w:val="Normal"/>
        <w:spacing w:lineRule="auto" w:line="480"/>
        <w:jc w:val="center"/>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sz w:val="28"/>
          <w:szCs w:val="28"/>
        </w:rPr>
      </w:pPr>
      <w:r>
        <w:rPr>
          <w:rFonts w:cs="Times New Roman" w:ascii="Times New Roman" w:hAnsi="Times New Roman"/>
          <w:i/>
          <w:sz w:val="28"/>
          <w:szCs w:val="28"/>
        </w:rPr>
        <w:t xml:space="preserve">3.2. Experiments 2 </w:t>
      </w:r>
      <w:del w:id="216" w:author="Unknown Author" w:date="2015-04-02T19:21:00Z">
        <w:r>
          <w:rPr>
            <w:rFonts w:cs="Times New Roman" w:ascii="Times New Roman" w:hAnsi="Times New Roman"/>
            <w:i/>
            <w:sz w:val="28"/>
            <w:szCs w:val="28"/>
          </w:rPr>
          <w:delText>&amp;</w:delText>
        </w:r>
      </w:del>
      <w:ins w:id="217" w:author="Unknown Author" w:date="2015-04-02T19:21:00Z">
        <w:r>
          <w:rPr>
            <w:rFonts w:cs="Times New Roman" w:ascii="Times New Roman" w:hAnsi="Times New Roman"/>
            <w:i/>
            <w:sz w:val="28"/>
            <w:szCs w:val="28"/>
          </w:rPr>
          <w:t>and</w:t>
        </w:r>
      </w:ins>
      <w:r>
        <w:rPr>
          <w:rFonts w:cs="Times New Roman" w:ascii="Times New Roman" w:hAnsi="Times New Roman"/>
          <w:i/>
          <w:sz w:val="28"/>
          <w:szCs w:val="28"/>
        </w:rPr>
        <w:t xml:space="preserve"> 3: </w:t>
      </w:r>
      <w:del w:id="218" w:author="Unknown Author" w:date="2015-04-02T19:21:00Z">
        <w:r>
          <w:rPr>
            <w:rFonts w:cs="Times New Roman" w:ascii="Times New Roman" w:hAnsi="Times New Roman"/>
            <w:i/>
            <w:sz w:val="28"/>
            <w:szCs w:val="28"/>
          </w:rPr>
          <w:delText>Spread of innovation over space</w:delText>
        </w:r>
      </w:del>
      <w:ins w:id="219" w:author="Unknown Author" w:date="2015-04-02T20:04:00Z">
        <w:r>
          <w:rPr>
            <w:rFonts w:cs="Times New Roman" w:ascii="Times New Roman" w:hAnsi="Times New Roman"/>
            <w:i/>
            <w:sz w:val="28"/>
            <w:szCs w:val="28"/>
          </w:rPr>
          <w:t>Spread of innovation through a population</w:t>
        </w:r>
      </w:ins>
      <w:r>
        <w:rPr>
          <w:rFonts w:cs="Times New Roman" w:ascii="Times New Roman" w:hAnsi="Times New Roman"/>
          <w:i/>
          <w:sz w:val="28"/>
          <w:szCs w:val="28"/>
        </w:rPr>
        <w:commentReference w:id="13"/>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The results of the first </w:t>
      </w:r>
      <w:del w:id="220" w:author="Unknown Author" w:date="2015-04-02T19:23:00Z">
        <w:r>
          <w:rPr>
            <w:rFonts w:cs="Times New Roman" w:ascii="Times New Roman" w:hAnsi="Times New Roman"/>
            <w:sz w:val="28"/>
            <w:szCs w:val="28"/>
          </w:rPr>
          <w:delText>scenario</w:delText>
        </w:r>
      </w:del>
      <w:ins w:id="221" w:author="Unknown Author" w:date="2015-04-02T19:23:00Z">
        <w:r>
          <w:rPr>
            <w:rFonts w:cs="Times New Roman" w:ascii="Times New Roman" w:hAnsi="Times New Roman"/>
            <w:sz w:val="28"/>
            <w:szCs w:val="28"/>
          </w:rPr>
          <w:t>experiment</w:t>
        </w:r>
      </w:ins>
      <w:r>
        <w:rPr>
          <w:rFonts w:cs="Times New Roman" w:ascii="Times New Roman" w:hAnsi="Times New Roman"/>
          <w:sz w:val="28"/>
          <w:szCs w:val="28"/>
        </w:rPr>
        <w:t xml:space="preserve"> suggest that when social learning uses a copy-the-best rule, a decreased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its corresponding payoff signal </w:t>
      </w:r>
      <w:r>
        <w:rPr>
          <w:rFonts w:cs="Times New Roman" w:ascii="Times New Roman" w:hAnsi="Times New Roman"/>
          <w:i/>
          <w:iCs/>
          <w:sz w:val="28"/>
          <w:szCs w:val="28"/>
        </w:rPr>
        <w:t xml:space="preserve">p (i.e. </w:t>
      </w:r>
      <w:r>
        <w:rPr>
          <w:rFonts w:cs="Times New Roman" w:ascii="Times New Roman" w:hAnsi="Times New Roman"/>
          <w:sz w:val="28"/>
          <w:szCs w:val="28"/>
        </w:rPr>
        <w:t xml:space="preserve">larger </w:t>
      </w:r>
      <w:r>
        <w:rPr>
          <w:rFonts w:cs="Times New Roman" w:ascii="Times New Roman" w:hAnsi="Times New Roman"/>
          <w:i/>
          <w:iCs/>
          <w:sz w:val="28"/>
          <w:szCs w:val="28"/>
        </w:rPr>
        <w:t>σ</w:t>
      </w:r>
      <w:r>
        <w:rPr>
          <w:rFonts w:cs="Times New Roman" w:ascii="Times New Roman" w:hAnsi="Times New Roman"/>
          <w:sz w:val="28"/>
          <w:szCs w:val="28"/>
        </w:rPr>
        <w:t>) can lead to smaller sample pools</w:t>
      </w:r>
      <w:ins w:id="222" w:author="Unknown Author" w:date="2015-04-02T19:24:00Z">
        <w:r>
          <w:rPr>
            <w:rFonts w:cs="Times New Roman" w:ascii="Times New Roman" w:hAnsi="Times New Roman"/>
            <w:sz w:val="28"/>
            <w:szCs w:val="28"/>
          </w:rPr>
          <w:t xml:space="preserve">, </w:t>
        </w:r>
      </w:ins>
      <w:ins w:id="223" w:author="Unknown Author" w:date="2015-04-02T19:24:00Z">
        <w:r>
          <w:rPr>
            <w:rFonts w:cs="Times New Roman" w:ascii="Times New Roman" w:hAnsi="Times New Roman"/>
            <w:i/>
            <w:iCs/>
            <w:sz w:val="28"/>
            <w:szCs w:val="28"/>
          </w:rPr>
          <w:t>k</w:t>
        </w:r>
      </w:ins>
      <w:ins w:id="224" w:author="Unknown Author" w:date="2015-04-02T19:24:00Z">
        <w:r>
          <w:rPr>
            <w:rFonts w:cs="Times New Roman" w:ascii="Times New Roman" w:hAnsi="Times New Roman"/>
            <w:sz w:val="28"/>
            <w:szCs w:val="28"/>
          </w:rPr>
          <w:t>,</w:t>
        </w:r>
      </w:ins>
      <w:r>
        <w:rPr>
          <w:rFonts w:cs="Times New Roman" w:ascii="Times New Roman" w:hAnsi="Times New Roman"/>
          <w:sz w:val="28"/>
          <w:szCs w:val="28"/>
        </w:rPr>
        <w:t xml:space="preserve"> better supporting the retention of rare, </w:t>
      </w:r>
      <w:del w:id="225" w:author="Unknown Author" w:date="2015-04-02T19:24: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beneficial traits.  However, small </w:t>
      </w:r>
      <w:r>
        <w:rPr>
          <w:rFonts w:cs="Times New Roman" w:ascii="Times New Roman" w:hAnsi="Times New Roman"/>
          <w:i/>
          <w:iCs/>
          <w:sz w:val="28"/>
          <w:szCs w:val="28"/>
        </w:rPr>
        <w:t>k</w:t>
      </w:r>
      <w:r>
        <w:rPr>
          <w:rFonts w:cs="Times New Roman" w:ascii="Times New Roman" w:hAnsi="Times New Roman"/>
          <w:sz w:val="28"/>
          <w:szCs w:val="28"/>
        </w:rPr>
        <w:t xml:space="preserve"> </w:t>
      </w:r>
      <w:ins w:id="226" w:author="Unknown Author" w:date="2015-04-02T19:25:00Z">
        <w:r>
          <w:rPr>
            <w:rFonts w:cs="Times New Roman" w:ascii="Times New Roman" w:hAnsi="Times New Roman"/>
            <w:sz w:val="28"/>
            <w:szCs w:val="28"/>
          </w:rPr>
          <w:t xml:space="preserve">also </w:t>
        </w:r>
      </w:ins>
      <w:r>
        <w:rPr>
          <w:rFonts w:cs="Times New Roman" w:ascii="Times New Roman" w:hAnsi="Times New Roman"/>
          <w:sz w:val="28"/>
          <w:szCs w:val="28"/>
        </w:rPr>
        <w:t xml:space="preserve">implies </w:t>
      </w:r>
      <w:del w:id="227" w:author="Unknown Author" w:date="2015-04-02T19:25:00Z">
        <w:r>
          <w:rPr>
            <w:rFonts w:cs="Times New Roman" w:ascii="Times New Roman" w:hAnsi="Times New Roman"/>
            <w:sz w:val="28"/>
            <w:szCs w:val="28"/>
          </w:rPr>
          <w:delText xml:space="preserve">also </w:delText>
        </w:r>
      </w:del>
      <w:r>
        <w:rPr>
          <w:rFonts w:cs="Times New Roman" w:ascii="Times New Roman" w:hAnsi="Times New Roman"/>
          <w:sz w:val="28"/>
          <w:szCs w:val="28"/>
        </w:rPr>
        <w:t xml:space="preserve">a smaller chance that a beneficial innovation occurs within the social clique (sample) in the first place.  </w:t>
      </w:r>
      <w:ins w:id="228" w:author="Unknown Author" w:date="2015-04-02T19:29:00Z">
        <w:r>
          <w:rPr>
            <w:rFonts w:cs="Times New Roman" w:ascii="Times New Roman" w:hAnsi="Times New Roman"/>
            <w:sz w:val="28"/>
            <w:szCs w:val="28"/>
          </w:rPr>
          <w:t xml:space="preserve">There are, </w:t>
        </w:r>
      </w:ins>
      <w:del w:id="229" w:author="Unknown Author" w:date="2015-04-02T19:28:00Z">
        <w:r>
          <w:rPr>
            <w:rFonts w:cs="Times New Roman" w:ascii="Times New Roman" w:hAnsi="Times New Roman"/>
            <w:sz w:val="28"/>
            <w:szCs w:val="28"/>
          </w:rPr>
          <w:delText xml:space="preserve">We </w:delText>
        </w:r>
      </w:del>
      <w:r>
        <w:rPr>
          <w:rFonts w:cs="Times New Roman" w:ascii="Times New Roman" w:hAnsi="Times New Roman"/>
          <w:sz w:val="28"/>
          <w:szCs w:val="28"/>
        </w:rPr>
        <w:t>thus</w:t>
      </w:r>
      <w:ins w:id="230" w:author="Unknown Author" w:date="2015-04-02T19:29:00Z">
        <w:r>
          <w:rPr>
            <w:rFonts w:cs="Times New Roman" w:ascii="Times New Roman" w:hAnsi="Times New Roman"/>
            <w:sz w:val="28"/>
            <w:szCs w:val="28"/>
          </w:rPr>
          <w:t>,</w:t>
        </w:r>
      </w:ins>
      <w:r>
        <w:rPr>
          <w:rFonts w:cs="Times New Roman" w:ascii="Times New Roman" w:hAnsi="Times New Roman"/>
          <w:sz w:val="28"/>
          <w:szCs w:val="28"/>
        </w:rPr>
        <w:t xml:space="preserve"> </w:t>
      </w:r>
      <w:del w:id="231" w:author="Unknown Author" w:date="2015-04-02T19:28:00Z">
        <w:r>
          <w:rPr>
            <w:rFonts w:cs="Times New Roman" w:ascii="Times New Roman" w:hAnsi="Times New Roman"/>
            <w:sz w:val="28"/>
            <w:szCs w:val="28"/>
          </w:rPr>
          <w:delText>face</w:delText>
        </w:r>
      </w:del>
      <w:r>
        <w:rPr>
          <w:rFonts w:cs="Times New Roman" w:ascii="Times New Roman" w:hAnsi="Times New Roman"/>
          <w:sz w:val="28"/>
          <w:szCs w:val="28"/>
        </w:rPr>
        <w:t xml:space="preserve"> two contrasting forces: low </w:t>
      </w:r>
      <w:r>
        <w:rPr>
          <w:rFonts w:cs="Times New Roman" w:ascii="Times New Roman" w:hAnsi="Times New Roman"/>
          <w:i/>
          <w:iCs/>
          <w:sz w:val="28"/>
          <w:szCs w:val="28"/>
        </w:rPr>
        <w:t xml:space="preserve">k </w:t>
      </w:r>
      <w:r>
        <w:rPr>
          <w:rFonts w:cs="Times New Roman" w:ascii="Times New Roman" w:hAnsi="Times New Roman"/>
          <w:sz w:val="28"/>
          <w:szCs w:val="28"/>
        </w:rPr>
        <w:t xml:space="preserve">promotes the retention of beneficial innovations, but decreases the probability of </w:t>
      </w:r>
      <w:del w:id="232" w:author="Unknown Author" w:date="2015-04-02T19:26:00Z">
        <w:r>
          <w:rPr>
            <w:rFonts w:cs="Times New Roman" w:ascii="Times New Roman" w:hAnsi="Times New Roman"/>
            <w:sz w:val="28"/>
            <w:szCs w:val="28"/>
          </w:rPr>
          <w:delText xml:space="preserve">detecting </w:delText>
        </w:r>
      </w:del>
      <w:r>
        <w:rPr>
          <w:rFonts w:cs="Times New Roman" w:ascii="Times New Roman" w:hAnsi="Times New Roman"/>
          <w:sz w:val="28"/>
          <w:szCs w:val="28"/>
        </w:rPr>
        <w:t>such innovations</w:t>
      </w:r>
      <w:ins w:id="233" w:author="Unknown Author" w:date="2015-04-02T19:26:00Z">
        <w:r>
          <w:rPr>
            <w:rFonts w:cs="Times New Roman" w:ascii="Times New Roman" w:hAnsi="Times New Roman"/>
            <w:sz w:val="28"/>
            <w:szCs w:val="28"/>
          </w:rPr>
          <w:t xml:space="preserve"> occuring</w:t>
        </w:r>
      </w:ins>
      <w:r>
        <w:rPr>
          <w:rFonts w:cs="Times New Roman" w:ascii="Times New Roman" w:hAnsi="Times New Roman"/>
          <w:sz w:val="28"/>
          <w:szCs w:val="28"/>
        </w:rPr>
        <w:t xml:space="preserve">; high </w:t>
      </w:r>
      <w:r>
        <w:rPr>
          <w:rFonts w:cs="Times New Roman" w:ascii="Times New Roman" w:hAnsi="Times New Roman"/>
          <w:i/>
          <w:iCs/>
          <w:sz w:val="28"/>
          <w:szCs w:val="28"/>
        </w:rPr>
        <w:t>k</w:t>
      </w:r>
      <w:r>
        <w:rPr>
          <w:rFonts w:cs="Times New Roman" w:ascii="Times New Roman" w:hAnsi="Times New Roman"/>
          <w:sz w:val="28"/>
          <w:szCs w:val="28"/>
        </w:rPr>
        <w:t xml:space="preserve"> increases the probability of erroneously selecting suboptimal traits present at higher frequencies, but also increases the probability that a beneficial innovation </w:t>
      </w:r>
      <w:ins w:id="234" w:author="Unknown Author" w:date="2015-04-02T19:26:00Z">
        <w:r>
          <w:rPr>
            <w:rFonts w:cs="Times New Roman" w:ascii="Times New Roman" w:hAnsi="Times New Roman"/>
            <w:sz w:val="28"/>
            <w:szCs w:val="28"/>
          </w:rPr>
          <w:t xml:space="preserve">occurs </w:t>
        </w:r>
      </w:ins>
      <w:del w:id="235" w:author="Unknown Author" w:date="2015-04-02T19:26:00Z">
        <w:r>
          <w:rPr>
            <w:rFonts w:cs="Times New Roman" w:ascii="Times New Roman" w:hAnsi="Times New Roman"/>
            <w:sz w:val="28"/>
            <w:szCs w:val="28"/>
          </w:rPr>
          <w:delText xml:space="preserve">is present </w:delText>
        </w:r>
      </w:del>
      <w:r>
        <w:rPr>
          <w:rFonts w:cs="Times New Roman" w:ascii="Times New Roman" w:hAnsi="Times New Roman"/>
          <w:sz w:val="28"/>
          <w:szCs w:val="28"/>
        </w:rPr>
        <w:t xml:space="preserve">(and </w:t>
      </w:r>
      <w:ins w:id="236" w:author="Unknown Author" w:date="2015-04-02T19:26:00Z">
        <w:r>
          <w:rPr>
            <w:rFonts w:cs="Times New Roman" w:ascii="Times New Roman" w:hAnsi="Times New Roman"/>
            <w:sz w:val="28"/>
            <w:szCs w:val="28"/>
          </w:rPr>
          <w:t xml:space="preserve">is </w:t>
        </w:r>
      </w:ins>
      <w:r>
        <w:rPr>
          <w:rFonts w:cs="Times New Roman" w:ascii="Times New Roman" w:hAnsi="Times New Roman"/>
          <w:sz w:val="28"/>
          <w:szCs w:val="28"/>
        </w:rPr>
        <w:t>thus available to be copied) within the social clique.</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cs="Times New Roman" w:ascii="Times New Roman" w:hAnsi="Times New Roman"/>
          <w:sz w:val="28"/>
          <w:szCs w:val="28"/>
        </w:rPr>
        <w:t xml:space="preserve">We </w:t>
      </w:r>
      <w:ins w:id="237" w:author="Unknown Author" w:date="2015-04-02T19:28:00Z">
        <w:r>
          <w:rPr>
            <w:rFonts w:cs="Times New Roman" w:ascii="Times New Roman" w:hAnsi="Times New Roman"/>
            <w:sz w:val="28"/>
            <w:szCs w:val="28"/>
          </w:rPr>
          <w:t xml:space="preserve">now </w:t>
        </w:r>
      </w:ins>
      <w:r>
        <w:rPr>
          <w:rFonts w:cs="Times New Roman" w:ascii="Times New Roman" w:hAnsi="Times New Roman"/>
          <w:sz w:val="28"/>
          <w:szCs w:val="28"/>
        </w:rPr>
        <w:t xml:space="preserve">explore the balance between these two contrasting forces in a spatially </w:t>
      </w:r>
      <w:del w:id="238" w:author="Unknown Author" w:date="2015-04-02T19:37:00Z">
        <w:r>
          <w:rPr>
            <w:rFonts w:cs="Times New Roman" w:ascii="Times New Roman" w:hAnsi="Times New Roman"/>
            <w:sz w:val="28"/>
            <w:szCs w:val="28"/>
          </w:rPr>
          <w:delText>structured</w:delText>
        </w:r>
      </w:del>
      <w:ins w:id="239" w:author="Unknown Author" w:date="2015-04-02T19:37:00Z">
        <w:r>
          <w:rPr>
            <w:rFonts w:cs="Times New Roman" w:ascii="Times New Roman" w:hAnsi="Times New Roman"/>
            <w:sz w:val="28"/>
            <w:szCs w:val="28"/>
          </w:rPr>
          <w:t>explicit</w:t>
        </w:r>
      </w:ins>
      <w:r>
        <w:rPr>
          <w:rFonts w:cs="Times New Roman" w:ascii="Times New Roman" w:hAnsi="Times New Roman"/>
          <w:sz w:val="28"/>
          <w:szCs w:val="28"/>
        </w:rPr>
        <w:t xml:space="preserve"> population </w:t>
      </w:r>
      <w:ins w:id="240" w:author="Unknown Author" w:date="2015-04-02T19:37:00Z">
        <w:r>
          <w:rPr>
            <w:rFonts w:cs="Times New Roman" w:ascii="Times New Roman" w:hAnsi="Times New Roman"/>
            <w:sz w:val="28"/>
            <w:szCs w:val="28"/>
          </w:rPr>
          <w:t>of N randomly</w:t>
        </w:r>
      </w:ins>
      <w:ins w:id="241" w:author="Unknown Author" w:date="2015-04-02T19:38:00Z">
        <w:r>
          <w:rPr>
            <w:rFonts w:cs="Times New Roman" w:ascii="Times New Roman" w:hAnsi="Times New Roman"/>
            <w:sz w:val="28"/>
            <w:szCs w:val="28"/>
          </w:rPr>
          <w:t xml:space="preserve"> distributed agents</w:t>
        </w:r>
      </w:ins>
      <w:del w:id="242" w:author="Unknown Author" w:date="2015-04-02T19:39:00Z">
        <w:r>
          <w:rPr>
            <w:rFonts w:cs="Times New Roman" w:ascii="Times New Roman" w:hAnsi="Times New Roman"/>
            <w:sz w:val="28"/>
            <w:szCs w:val="28"/>
          </w:rPr>
          <w:delText xml:space="preserve">with a constant density defined by </w:delText>
        </w:r>
      </w:del>
      <w:del w:id="243" w:author="Unknown Author" w:date="2015-04-02T19:39:00Z">
        <w:r>
          <w:rPr>
            <w:rFonts w:cs="Times New Roman" w:ascii="Times New Roman" w:hAnsi="Times New Roman"/>
            <w:i/>
            <w:iCs/>
            <w:sz w:val="28"/>
            <w:szCs w:val="28"/>
          </w:rPr>
          <w:delText>N</w:delText>
        </w:r>
      </w:del>
      <w:del w:id="244" w:author="Unknown Author" w:date="2015-04-02T19:39:00Z">
        <w:r>
          <w:rPr>
            <w:rFonts w:cs="Times New Roman" w:ascii="Times New Roman" w:hAnsi="Times New Roman"/>
            <w:i w:val="false"/>
            <w:iCs w:val="false"/>
            <w:sz w:val="28"/>
            <w:szCs w:val="28"/>
          </w:rPr>
          <w:delText xml:space="preserve"> (we assume a unit area)</w:delText>
        </w:r>
      </w:del>
      <w:r>
        <w:rPr>
          <w:rFonts w:cs="Times New Roman" w:ascii="Times New Roman" w:hAnsi="Times New Roman"/>
          <w:i w:val="false"/>
          <w:iCs w:val="false"/>
          <w:sz w:val="28"/>
          <w:szCs w:val="28"/>
        </w:rPr>
        <w:commentReference w:id="14"/>
      </w:r>
      <w:r>
        <w:rPr>
          <w:rFonts w:cs="Times New Roman" w:ascii="Times New Roman" w:hAnsi="Times New Roman"/>
          <w:sz w:val="28"/>
          <w:szCs w:val="28"/>
        </w:rPr>
        <w:t xml:space="preserve">, where </w:t>
      </w:r>
      <w:ins w:id="245" w:author="Unknown Author" w:date="2015-04-02T19:39:00Z">
        <w:r>
          <w:rPr>
            <w:rFonts w:cs="Times New Roman" w:ascii="Times New Roman" w:hAnsi="Times New Roman"/>
            <w:sz w:val="28"/>
            <w:szCs w:val="28"/>
          </w:rPr>
          <w:t xml:space="preserve">the sample pool size </w:t>
        </w:r>
      </w:ins>
      <w:ins w:id="246" w:author="Unknown Author" w:date="2015-04-02T19:40:00Z">
        <w:r>
          <w:rPr>
            <w:rFonts w:cs="Times New Roman" w:ascii="Times New Roman" w:hAnsi="Times New Roman"/>
            <w:sz w:val="28"/>
            <w:szCs w:val="28"/>
          </w:rPr>
          <w:t xml:space="preserve">is determined by </w:t>
        </w:r>
      </w:ins>
      <w:del w:id="247" w:author="Unknown Author" w:date="2015-04-02T19:40:00Z">
        <w:r>
          <w:rPr>
            <w:rFonts w:cs="Times New Roman" w:ascii="Times New Roman" w:hAnsi="Times New Roman"/>
            <w:i/>
            <w:iCs/>
            <w:sz w:val="28"/>
            <w:szCs w:val="28"/>
          </w:rPr>
          <w:delText>k</w:delText>
        </w:r>
      </w:del>
      <w:del w:id="248" w:author="Unknown Author" w:date="2015-04-02T19:40:00Z">
        <w:r>
          <w:rPr>
            <w:rFonts w:cs="Times New Roman" w:ascii="Times New Roman" w:hAnsi="Times New Roman"/>
            <w:sz w:val="28"/>
            <w:szCs w:val="28"/>
          </w:rPr>
          <w:delText xml:space="preserve"> becomes </w:delText>
        </w:r>
      </w:del>
      <w:r>
        <w:rPr>
          <w:rFonts w:cs="Times New Roman" w:ascii="Times New Roman" w:hAnsi="Times New Roman"/>
          <w:sz w:val="28"/>
          <w:szCs w:val="28"/>
        </w:rPr>
        <w:t xml:space="preserve">the </w:t>
      </w:r>
      <w:commentRangeStart w:id="15"/>
      <w:r>
        <w:rPr>
          <w:rFonts w:cs="Times New Roman" w:ascii="Times New Roman" w:hAnsi="Times New Roman"/>
          <w:sz w:val="28"/>
          <w:szCs w:val="28"/>
        </w:rPr>
        <w:t>local interaction radius</w:t>
      </w:r>
      <w:commentRangeEnd w:id="15"/>
      <w:r>
        <w:rPr>
          <w:rFonts w:cs="Times New Roman" w:ascii="Times New Roman" w:hAnsi="Times New Roman"/>
          <w:sz w:val="28"/>
          <w:szCs w:val="28"/>
        </w:rPr>
      </w:r>
      <w:r>
        <w:rPr>
          <w:rFonts w:cs="Times New Roman" w:ascii="Times New Roman" w:hAnsi="Times New Roman"/>
          <w:sz w:val="28"/>
          <w:szCs w:val="28"/>
        </w:rPr>
        <w:commentReference w:id="15"/>
      </w:r>
      <w:r>
        <w:rPr>
          <w:rFonts w:cs="Times New Roman" w:ascii="Times New Roman" w:hAnsi="Times New Roman"/>
          <w:sz w:val="28"/>
          <w:szCs w:val="28"/>
        </w:rPr>
        <w:t xml:space="preserve">, </w:t>
      </w:r>
      <w:ins w:id="249" w:author="Unknown Author" w:date="2015-04-02T19:40:00Z">
        <w:r>
          <w:rPr>
            <w:rFonts w:cs="Times New Roman" w:ascii="Times New Roman" w:hAnsi="Times New Roman"/>
            <w:sz w:val="28"/>
            <w:szCs w:val="28"/>
          </w:rPr>
          <w:t xml:space="preserve">defined as </w:t>
        </w:r>
      </w:ins>
      <w:r>
        <w:rPr>
          <w:rFonts w:cs="Times New Roman" w:ascii="Times New Roman" w:hAnsi="Times New Roman"/>
          <w:sz w:val="28"/>
          <w:szCs w:val="28"/>
        </w:rPr>
        <w:t xml:space="preserve">the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nearest neighbour</w:t>
      </w:r>
      <w:ins w:id="250" w:author="Unknown Author" w:date="2015-04-02T19:40:00Z">
        <w:r>
          <w:rPr>
            <w:rFonts w:cs="Times New Roman" w:ascii="Times New Roman" w:hAnsi="Times New Roman"/>
            <w:i w:val="false"/>
            <w:iCs w:val="false"/>
            <w:sz w:val="28"/>
            <w:szCs w:val="28"/>
          </w:rPr>
          <w:t>s</w:t>
        </w:r>
      </w:ins>
      <w:r>
        <w:rPr>
          <w:rFonts w:cs="Times New Roman" w:ascii="Times New Roman" w:hAnsi="Times New Roman"/>
          <w:i w:val="false"/>
          <w:iCs w:val="false"/>
          <w:sz w:val="28"/>
          <w:szCs w:val="28"/>
        </w:rPr>
        <w:t xml:space="preserve"> to each focal agent</w:t>
      </w:r>
      <w:r>
        <w:rPr>
          <w:rFonts w:cs="Times New Roman" w:ascii="Times New Roman" w:hAnsi="Times New Roman"/>
          <w:sz w:val="28"/>
          <w:szCs w:val="28"/>
        </w:rPr>
        <w:t xml:space="preserve">.  High values of </w:t>
      </w:r>
      <w:r>
        <w:rPr>
          <w:rFonts w:cs="Times New Roman" w:ascii="Times New Roman" w:hAnsi="Times New Roman"/>
          <w:i/>
          <w:iCs/>
          <w:sz w:val="28"/>
          <w:szCs w:val="28"/>
        </w:rPr>
        <w:t>k</w:t>
      </w:r>
      <w:r>
        <w:rPr>
          <w:rFonts w:cs="Times New Roman" w:ascii="Times New Roman" w:hAnsi="Times New Roman"/>
          <w:sz w:val="28"/>
          <w:szCs w:val="28"/>
        </w:rPr>
        <w:t xml:space="preserve"> allow wider interaction, increasing the probability that a sampled model possesses a beneficial mutation, while low values of </w:t>
      </w:r>
      <w:r>
        <w:rPr>
          <w:rFonts w:cs="Times New Roman" w:ascii="Times New Roman" w:hAnsi="Times New Roman"/>
          <w:i/>
          <w:iCs/>
          <w:sz w:val="28"/>
          <w:szCs w:val="28"/>
        </w:rPr>
        <w:t>k</w:t>
      </w:r>
      <w:r>
        <w:rPr>
          <w:rFonts w:cs="Times New Roman" w:ascii="Times New Roman" w:hAnsi="Times New Roman"/>
          <w:sz w:val="28"/>
          <w:szCs w:val="28"/>
        </w:rPr>
        <w:t xml:space="preserve"> produce more localised interaction with a concomitantly lower probability of innovation loss.  </w:t>
      </w:r>
      <w:ins w:id="251" w:author="Unknown Author" w:date="2015-04-02T19:47:00Z">
        <w:r>
          <w:rPr>
            <w:rFonts w:cs="Times New Roman" w:ascii="Times New Roman" w:hAnsi="Times New Roman"/>
            <w:sz w:val="28"/>
            <w:szCs w:val="28"/>
          </w:rPr>
          <w:t xml:space="preserve">For experiment two, </w:t>
        </w:r>
      </w:ins>
      <w:del w:id="252" w:author="Unknown Author" w:date="2015-04-02T19:51:00Z">
        <w:r>
          <w:rPr>
            <w:rFonts w:cs="Times New Roman" w:ascii="Times New Roman" w:hAnsi="Times New Roman"/>
            <w:sz w:val="28"/>
            <w:szCs w:val="28"/>
          </w:rPr>
          <w:delText>W</w:delText>
        </w:r>
      </w:del>
      <w:ins w:id="253" w:author="Unknown Author" w:date="2015-04-02T19:51:00Z">
        <w:r>
          <w:rPr>
            <w:rFonts w:cs="Times New Roman" w:ascii="Times New Roman" w:hAnsi="Times New Roman"/>
            <w:sz w:val="28"/>
            <w:szCs w:val="28"/>
          </w:rPr>
          <w:t>w</w:t>
        </w:r>
      </w:ins>
      <w:r>
        <w:rPr>
          <w:rFonts w:cs="Times New Roman" w:ascii="Times New Roman" w:hAnsi="Times New Roman"/>
          <w:sz w:val="28"/>
          <w:szCs w:val="28"/>
        </w:rPr>
        <w:t xml:space="preserve">e use Latin hypercube sampling (McKay et al 1979) to ensure uniform coverage of a parameter space comprising 30,000 unique combinations for each of the three models, with </w:t>
      </w:r>
      <w:r>
        <w:rPr>
          <w:rFonts w:cs="Times New Roman" w:ascii="Times New Roman" w:hAnsi="Times New Roman"/>
          <w:i/>
          <w:iCs/>
          <w:sz w:val="28"/>
          <w:szCs w:val="28"/>
        </w:rPr>
        <w:t>σ</w:t>
      </w:r>
      <w:r>
        <w:rPr>
          <w:rFonts w:cs="Times New Roman" w:ascii="Times New Roman" w:hAnsi="Times New Roman"/>
          <w:sz w:val="28"/>
          <w:szCs w:val="28"/>
        </w:rPr>
        <w:t xml:space="preserve"> bounded between 0 and 3, </w:t>
      </w:r>
      <w:r>
        <w:rPr>
          <w:rFonts w:cs="Times New Roman" w:ascii="Times New Roman" w:hAnsi="Times New Roman"/>
          <w:i/>
          <w:sz w:val="28"/>
          <w:szCs w:val="28"/>
        </w:rPr>
        <w:t xml:space="preserve">k </w:t>
      </w:r>
      <w:r>
        <w:rPr>
          <w:rFonts w:cs="Times New Roman" w:ascii="Times New Roman" w:hAnsi="Times New Roman"/>
          <w:sz w:val="28"/>
          <w:szCs w:val="28"/>
        </w:rPr>
        <w:t xml:space="preserve">between 1 and 500, and fixing </w:t>
      </w:r>
      <w:r>
        <w:rPr>
          <w:rFonts w:cs="Times New Roman" w:ascii="Times New Roman" w:hAnsi="Times New Roman"/>
          <w:i/>
          <w:sz w:val="28"/>
          <w:szCs w:val="28"/>
        </w:rPr>
        <w:t>N</w:t>
      </w:r>
      <w:r>
        <w:rPr>
          <w:rFonts w:cs="Times New Roman" w:ascii="Times New Roman" w:hAnsi="Times New Roman"/>
          <w:sz w:val="28"/>
          <w:szCs w:val="28"/>
        </w:rPr>
        <w:t xml:space="preserve"> to 1,000, </w:t>
      </w:r>
      <w:r>
        <w:rPr>
          <w:rFonts w:cs="Times New Roman" w:ascii="Times New Roman" w:hAnsi="Times New Roman"/>
          <w:i/>
          <w:sz w:val="28"/>
          <w:szCs w:val="28"/>
        </w:rPr>
        <w:t xml:space="preserve">b </w:t>
      </w:r>
      <w:r>
        <w:rPr>
          <w:rFonts w:cs="Times New Roman" w:ascii="Times New Roman" w:hAnsi="Times New Roman"/>
          <w:sz w:val="28"/>
          <w:szCs w:val="28"/>
        </w:rPr>
        <w:t xml:space="preserve">and </w:t>
      </w:r>
      <w:r>
        <w:rPr>
          <w:rFonts w:cs="Times New Roman" w:ascii="Times New Roman" w:hAnsi="Times New Roman"/>
          <w:i/>
          <w:sz w:val="28"/>
          <w:szCs w:val="28"/>
        </w:rPr>
        <w:t xml:space="preserve">z </w:t>
      </w:r>
      <w:r>
        <w:rPr>
          <w:rFonts w:cs="Times New Roman" w:ascii="Times New Roman" w:hAnsi="Times New Roman"/>
          <w:sz w:val="28"/>
          <w:szCs w:val="28"/>
        </w:rPr>
        <w:t xml:space="preserve">to </w:t>
      </w:r>
      <w:del w:id="254" w:author="Unknown Author" w:date="2015-04-02T19:51:00Z">
        <w:r>
          <w:rPr>
            <w:rFonts w:cs="Times New Roman" w:ascii="Times New Roman" w:hAnsi="Times New Roman"/>
            <w:sz w:val="28"/>
            <w:szCs w:val="28"/>
          </w:rPr>
          <w:delText>unit</w:delText>
        </w:r>
      </w:del>
      <w:ins w:id="255" w:author="Unknown Author" w:date="2015-04-02T19:51:00Z">
        <w:r>
          <w:rPr>
            <w:rFonts w:cs="Times New Roman" w:ascii="Times New Roman" w:hAnsi="Times New Roman"/>
            <w:sz w:val="28"/>
            <w:szCs w:val="28"/>
          </w:rPr>
          <w:t>1.0</w:t>
        </w:r>
      </w:ins>
      <w:r>
        <w:rPr>
          <w:rFonts w:cs="Times New Roman" w:ascii="Times New Roman" w:hAnsi="Times New Roman"/>
          <w:sz w:val="28"/>
          <w:szCs w:val="28"/>
        </w:rPr>
        <w:t xml:space="preserve">, and </w:t>
      </w:r>
      <w:r>
        <w:rPr>
          <w:rFonts w:cs="Times New Roman" w:ascii="Times New Roman" w:hAnsi="Times New Roman"/>
          <w:i/>
          <w:sz w:val="28"/>
          <w:szCs w:val="28"/>
        </w:rPr>
        <w:t>μ</w:t>
      </w:r>
      <w:r>
        <w:rPr>
          <w:rFonts w:cs="Times New Roman" w:ascii="Times New Roman" w:hAnsi="Times New Roman"/>
          <w:sz w:val="28"/>
          <w:szCs w:val="28"/>
        </w:rPr>
        <w:t xml:space="preserve"> to 0.005.  In all cases we initialised the entire population </w:t>
      </w:r>
      <w:r>
        <w:rPr>
          <w:rFonts w:eastAsia="ＭＳ 明朝" w:cs="Times New Roman" w:ascii="Times New Roman" w:hAnsi="Times New Roman"/>
          <w:color w:val="00000A"/>
          <w:sz w:val="28"/>
          <w:szCs w:val="28"/>
          <w:lang w:val="en-GB" w:eastAsia="zh-CN" w:bidi="hi-IN"/>
        </w:rPr>
        <w:t xml:space="preserve">with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t xml:space="preserve">=0, executing 1,000 time-steps and recording the average final cultural trait value </w:t>
      </w:r>
      <w:commentRangeStart w:id="16"/>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t>g</w:t>
      </w:r>
      <w:commentRangeEnd w:id="16"/>
      <w:r>
        <w:rPr>
          <w:rFonts w:eastAsia="ＭＳ 明朝" w:cs="Times New Roman" w:ascii="Times New Roman" w:hAnsi="Times New Roman"/>
          <w:i/>
          <w:iCs/>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commentReference w:id="16"/>
      </w:r>
      <w:r>
        <w:rPr>
          <w:rFonts w:eastAsia="ＭＳ 明朝" w:cs="Times New Roman" w:ascii="Times New Roman" w:hAnsi="Times New Roman"/>
          <w:i w:val="false"/>
          <w:iCs w:val="false"/>
          <w:color w:val="00000A"/>
          <w:sz w:val="28"/>
          <w:szCs w:val="28"/>
          <w:lang w:val="en-GB" w:eastAsia="zh-CN" w:bidi="hi-IN"/>
        </w:rPr>
        <w:t xml:space="preserve">. </w:t>
      </w:r>
      <w:ins w:id="256" w:author="Unknown Author" w:date="2015-04-02T19:51:00Z">
        <w:r>
          <w:rPr>
            <w:rFonts w:eastAsia="ＭＳ 明朝" w:cs="Times New Roman" w:ascii="Times New Roman" w:hAnsi="Times New Roman"/>
            <w:i w:val="false"/>
            <w:iCs w:val="false"/>
            <w:color w:val="00000A"/>
            <w:sz w:val="28"/>
            <w:szCs w:val="28"/>
            <w:lang w:val="en-GB" w:eastAsia="zh-CN" w:bidi="hi-IN"/>
          </w:rPr>
          <w:t xml:space="preserve"> </w:t>
        </w:r>
      </w:ins>
      <w:r>
        <w:rPr>
          <w:rFonts w:eastAsia="ＭＳ 明朝" w:cs="Times New Roman" w:ascii="Times New Roman" w:hAnsi="Times New Roman"/>
          <w:i w:val="false"/>
          <w:iCs w:val="false"/>
          <w:color w:val="00000A"/>
          <w:sz w:val="28"/>
          <w:szCs w:val="28"/>
          <w:lang w:val="en-GB" w:eastAsia="zh-CN" w:bidi="hi-IN"/>
        </w:rPr>
        <w:t xml:space="preserve">Notice that the theoretical maximum of </w:t>
      </w:r>
      <w:commentRangeStart w:id="17"/>
      <w:r>
        <w:rPr>
          <w:rFonts w:eastAsia="ＭＳ 明朝" w:cs="Times New Roman" w:ascii="Times New Roman" w:hAnsi="Times New Roman"/>
          <w:i w:val="false"/>
          <w:iCs w:val="false"/>
          <w:color w:val="00000A"/>
          <w:sz w:val="28"/>
          <w:szCs w:val="28"/>
          <w:lang w:val="en-GB" w:eastAsia="zh-CN" w:bidi="hi-IN"/>
        </w:rPr>
        <w:t>g</w:t>
      </w:r>
      <w:commentRangeEnd w:id="17"/>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val="false"/>
          <w:iCs w:val="false"/>
          <w:color w:val="00000A"/>
          <w:sz w:val="28"/>
          <w:szCs w:val="28"/>
          <w:lang w:val="en-GB" w:eastAsia="zh-CN" w:bidi="hi-IN"/>
        </w:rPr>
        <w:commentReference w:id="17"/>
      </w:r>
      <w:r>
        <w:rPr>
          <w:rFonts w:eastAsia="ＭＳ 明朝" w:cs="Times New Roman" w:ascii="Times New Roman" w:hAnsi="Times New Roman"/>
          <w:i w:val="false"/>
          <w:iCs w:val="false"/>
          <w:color w:val="00000A"/>
          <w:sz w:val="28"/>
          <w:szCs w:val="28"/>
          <w:lang w:val="en-GB" w:eastAsia="zh-CN" w:bidi="hi-IN"/>
        </w:rPr>
        <w:t xml:space="preserve"> is 1,000,  </w:t>
      </w:r>
      <w:del w:id="257" w:author="Unknown Author" w:date="2015-04-02T19:51:00Z">
        <w:r>
          <w:rPr>
            <w:rFonts w:eastAsia="ＭＳ 明朝" w:cs="Times New Roman" w:ascii="Times New Roman" w:hAnsi="Times New Roman"/>
            <w:i w:val="false"/>
            <w:iCs w:val="false"/>
            <w:color w:val="00000A"/>
            <w:sz w:val="28"/>
            <w:szCs w:val="28"/>
            <w:lang w:val="en-GB" w:eastAsia="zh-CN" w:bidi="hi-IN"/>
          </w:rPr>
          <w:delText>t</w:delText>
        </w:r>
      </w:del>
      <w:r>
        <w:rPr>
          <w:rFonts w:eastAsia="ＭＳ 明朝" w:cs="Times New Roman" w:ascii="Times New Roman" w:hAnsi="Times New Roman"/>
          <w:i w:val="false"/>
          <w:iCs w:val="false"/>
          <w:color w:val="00000A"/>
          <w:sz w:val="28"/>
          <w:szCs w:val="28"/>
          <w:lang w:val="en-GB" w:eastAsia="zh-CN" w:bidi="hi-IN"/>
        </w:rPr>
        <w:t xml:space="preserve">hat is the number of time-steps plus the value of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t xml:space="preserve"> at </w:t>
      </w:r>
      <w:ins w:id="258" w:author="Unknown Author" w:date="2015-04-02T19:44:00Z">
        <w:r>
          <w:rPr>
            <w:rFonts w:eastAsia="ＭＳ 明朝" w:cs="Times New Roman" w:ascii="Times New Roman" w:hAnsi="Times New Roman"/>
            <w:i w:val="false"/>
            <w:iCs w:val="false"/>
            <w:color w:val="00000A"/>
            <w:sz w:val="28"/>
            <w:szCs w:val="28"/>
            <w:lang w:val="en-GB" w:eastAsia="zh-CN" w:bidi="hi-IN"/>
          </w:rPr>
          <w:t>initialisation</w:t>
        </w:r>
      </w:ins>
      <w:del w:id="259" w:author="Unknown Author" w:date="2015-04-02T19:44:00Z">
        <w:r>
          <w:rPr>
            <w:rFonts w:eastAsia="ＭＳ 明朝" w:cs="Times New Roman" w:ascii="Times New Roman" w:hAnsi="Times New Roman"/>
            <w:i w:val="false"/>
            <w:iCs w:val="false"/>
            <w:color w:val="00000A"/>
            <w:sz w:val="28"/>
            <w:szCs w:val="28"/>
            <w:lang w:val="en-GB" w:eastAsia="zh-CN" w:bidi="hi-IN"/>
          </w:rPr>
          <w:delText>initilisation</w:delText>
        </w:r>
      </w:del>
      <w:r>
        <w:rPr>
          <w:rFonts w:eastAsia="ＭＳ 明朝" w:cs="Times New Roman" w:ascii="Times New Roman" w:hAnsi="Times New Roman"/>
          <w:i w:val="false"/>
          <w:iCs w:val="false"/>
          <w:color w:val="00000A"/>
          <w:sz w:val="28"/>
          <w:szCs w:val="28"/>
          <w:lang w:val="en-GB" w:eastAsia="zh-CN" w:bidi="hi-IN"/>
        </w:rPr>
        <w:t xml:space="preserve"> (0)</w:t>
      </w:r>
      <w:ins w:id="260" w:author="Unknown Author" w:date="2015-04-02T19:51:00Z">
        <w:r>
          <w:rPr>
            <w:rFonts w:eastAsia="ＭＳ 明朝" w:cs="Times New Roman" w:ascii="Times New Roman" w:hAnsi="Times New Roman"/>
            <w:i w:val="false"/>
            <w:iCs w:val="false"/>
            <w:color w:val="00000A"/>
            <w:sz w:val="28"/>
            <w:szCs w:val="28"/>
            <w:lang w:val="en-GB" w:eastAsia="zh-CN" w:bidi="hi-IN"/>
          </w:rPr>
          <w:t>.</w:t>
        </w:r>
      </w:ins>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Figure 3 shows the relationship between the final average cultural trait and the size of the sample pool</w:t>
      </w:r>
      <w:del w:id="261" w:author="Unknown Author" w:date="2015-04-02T19:52:00Z">
        <w:r>
          <w:rPr>
            <w:rFonts w:cs="Times New Roman" w:ascii="Times New Roman" w:hAnsi="Times New Roman"/>
            <w:sz w:val="28"/>
            <w:szCs w:val="28"/>
          </w:rPr>
          <w:delText>/</w:delText>
        </w:r>
      </w:del>
      <w:ins w:id="262" w:author="Unknown Author" w:date="2015-04-02T19:52:00Z">
        <w:r>
          <w:rPr>
            <w:rFonts w:cs="Times New Roman" w:ascii="Times New Roman" w:hAnsi="Times New Roman"/>
            <w:sz w:val="28"/>
            <w:szCs w:val="28"/>
          </w:rPr>
          <w:t xml:space="preserve"> (</w:t>
        </w:r>
      </w:ins>
      <w:r>
        <w:rPr>
          <w:rFonts w:cs="Times New Roman" w:ascii="Times New Roman" w:hAnsi="Times New Roman"/>
          <w:sz w:val="28"/>
          <w:szCs w:val="28"/>
        </w:rPr>
        <w:t>interaction radius</w:t>
      </w:r>
      <w:ins w:id="263" w:author="Unknown Author" w:date="2015-04-02T19:53:00Z">
        <w:r>
          <w:rPr>
            <w:rFonts w:cs="Times New Roman" w:ascii="Times New Roman" w:hAnsi="Times New Roman"/>
            <w:sz w:val="28"/>
            <w:szCs w:val="28"/>
          </w:rPr>
          <w:t>)</w:t>
        </w:r>
      </w:ins>
      <w:ins w:id="264" w:author="Unknown Author" w:date="2015-04-02T19:52:00Z">
        <w:r>
          <w:rPr>
            <w:rFonts w:cs="Times New Roman" w:ascii="Times New Roman" w:hAnsi="Times New Roman"/>
            <w:sz w:val="28"/>
            <w:szCs w:val="28"/>
          </w:rPr>
          <w:t>,</w:t>
        </w:r>
      </w:ins>
      <w:r>
        <w:rPr>
          <w:rFonts w:cs="Times New Roman" w:ascii="Times New Roman" w:hAnsi="Times New Roman"/>
          <w:sz w:val="28"/>
          <w:szCs w:val="28"/>
        </w:rPr>
        <w:t xml:space="preserve"> </w:t>
      </w:r>
      <w:del w:id="265" w:author="Unknown Author" w:date="2015-04-02T19:52:00Z">
        <w:r>
          <w:rPr>
            <w:rFonts w:cs="Times New Roman" w:ascii="Times New Roman" w:hAnsi="Times New Roman"/>
            <w:sz w:val="28"/>
            <w:szCs w:val="28"/>
          </w:rPr>
          <w:delText>(</w:delText>
        </w:r>
      </w:del>
      <w:r>
        <w:rPr>
          <w:rFonts w:cs="Times New Roman" w:ascii="Times New Roman" w:hAnsi="Times New Roman"/>
          <w:i/>
          <w:iCs/>
          <w:sz w:val="28"/>
          <w:szCs w:val="28"/>
        </w:rPr>
        <w:t>k</w:t>
      </w:r>
      <w:ins w:id="266" w:author="Unknown Author" w:date="2015-04-02T19:53:00Z">
        <w:r>
          <w:rPr>
            <w:rFonts w:cs="Times New Roman" w:ascii="Times New Roman" w:hAnsi="Times New Roman"/>
            <w:i w:val="false"/>
            <w:iCs w:val="false"/>
            <w:sz w:val="28"/>
            <w:szCs w:val="28"/>
          </w:rPr>
          <w:t>,</w:t>
        </w:r>
      </w:ins>
      <w:del w:id="267" w:author="Unknown Author" w:date="2015-04-02T19:53:00Z">
        <w:r>
          <w:rPr>
            <w:rFonts w:cs="Times New Roman" w:ascii="Times New Roman" w:hAnsi="Times New Roman"/>
            <w:i w:val="false"/>
            <w:iCs w:val="false"/>
            <w:sz w:val="28"/>
            <w:szCs w:val="28"/>
          </w:rPr>
          <w:delText>)</w:delText>
        </w:r>
      </w:del>
      <w:r>
        <w:rPr>
          <w:rFonts w:cs="Times New Roman" w:ascii="Times New Roman" w:hAnsi="Times New Roman"/>
          <w:i/>
          <w:sz w:val="28"/>
          <w:szCs w:val="28"/>
        </w:rPr>
        <w:t xml:space="preserve"> </w:t>
      </w:r>
      <w:r>
        <w:rPr>
          <w:rFonts w:cs="Times New Roman" w:ascii="Times New Roman" w:hAnsi="Times New Roman"/>
          <w:sz w:val="28"/>
          <w:szCs w:val="28"/>
        </w:rPr>
        <w:t xml:space="preserve">for different ranges of </w:t>
      </w:r>
      <w:ins w:id="268" w:author="Unknown Author" w:date="2015-04-02T19:52:00Z">
        <w:r>
          <w:rPr>
            <w:rFonts w:cs="Times New Roman" w:ascii="Times New Roman" w:hAnsi="Times New Roman"/>
            <w:sz w:val="28"/>
            <w:szCs w:val="28"/>
          </w:rPr>
          <w:t xml:space="preserve">payoff uncertainty, </w:t>
        </w:r>
      </w:ins>
      <w:r>
        <w:rPr>
          <w:rFonts w:cs="Times New Roman" w:ascii="Times New Roman" w:hAnsi="Times New Roman"/>
          <w:i/>
          <w:iCs/>
          <w:sz w:val="28"/>
          <w:szCs w:val="28"/>
        </w:rPr>
        <w:t>σ</w:t>
      </w:r>
      <w:r>
        <w:rPr>
          <w:rFonts w:cs="Times New Roman" w:ascii="Times New Roman" w:hAnsi="Times New Roman"/>
          <w:sz w:val="28"/>
          <w:szCs w:val="28"/>
        </w:rPr>
        <w:t>.</w:t>
      </w:r>
      <w:r>
        <w:rPr>
          <w:rFonts w:cs="Times New Roman" w:ascii="Times New Roman" w:hAnsi="Times New Roman"/>
          <w:i/>
          <w:sz w:val="28"/>
          <w:szCs w:val="28"/>
        </w:rPr>
        <w:t xml:space="preserve"> </w:t>
      </w:r>
      <w:ins w:id="269" w:author="Unknown Author" w:date="2015-04-02T19:52:00Z">
        <w:r>
          <w:rPr>
            <w:rFonts w:cs="Times New Roman" w:ascii="Times New Roman" w:hAnsi="Times New Roman"/>
            <w:i/>
            <w:sz w:val="28"/>
            <w:szCs w:val="28"/>
          </w:rPr>
          <w:t xml:space="preserve"> </w:t>
        </w:r>
      </w:ins>
      <w:r>
        <w:rPr>
          <w:rFonts w:cs="Times New Roman" w:ascii="Times New Roman" w:hAnsi="Times New Roman"/>
          <w:i w:val="false"/>
          <w:iCs w:val="false"/>
          <w:sz w:val="28"/>
          <w:szCs w:val="28"/>
        </w:rPr>
        <w:t xml:space="preserve">For all parameter settings we </w:t>
      </w:r>
      <w:del w:id="270" w:author="Unknown Author" w:date="2015-04-02T19:53:00Z">
        <w:r>
          <w:rPr>
            <w:rFonts w:cs="Times New Roman" w:ascii="Times New Roman" w:hAnsi="Times New Roman"/>
            <w:i w:val="false"/>
            <w:iCs w:val="false"/>
            <w:sz w:val="28"/>
            <w:szCs w:val="28"/>
          </w:rPr>
          <w:delText>see</w:delText>
        </w:r>
      </w:del>
      <w:ins w:id="271" w:author="Unknown Author" w:date="2015-04-02T19:53:00Z">
        <w:r>
          <w:rPr>
            <w:rFonts w:cs="Times New Roman" w:ascii="Times New Roman" w:hAnsi="Times New Roman"/>
            <w:i w:val="false"/>
            <w:iCs w:val="false"/>
            <w:sz w:val="28"/>
            <w:szCs w:val="28"/>
          </w:rPr>
          <w:t>find that</w:t>
        </w:r>
      </w:ins>
      <w:r>
        <w:rPr>
          <w:rFonts w:cs="Times New Roman" w:ascii="Times New Roman" w:hAnsi="Times New Roman"/>
          <w:i w:val="false"/>
          <w:iCs w:val="false"/>
          <w:sz w:val="28"/>
          <w:szCs w:val="28"/>
        </w:rPr>
        <w:t xml:space="preserve"> random copying </w:t>
      </w:r>
      <w:del w:id="272" w:author="Unknown Author" w:date="2015-04-02T19:53:00Z">
        <w:r>
          <w:rPr>
            <w:rFonts w:cs="Times New Roman" w:ascii="Times New Roman" w:hAnsi="Times New Roman"/>
            <w:i w:val="false"/>
            <w:iCs w:val="false"/>
            <w:sz w:val="28"/>
            <w:szCs w:val="28"/>
          </w:rPr>
          <w:delText>as</w:delText>
        </w:r>
      </w:del>
      <w:ins w:id="273" w:author="Unknown Author" w:date="2015-04-02T19:53:00Z">
        <w:r>
          <w:rPr>
            <w:rFonts w:cs="Times New Roman" w:ascii="Times New Roman" w:hAnsi="Times New Roman"/>
            <w:i w:val="false"/>
            <w:iCs w:val="false"/>
            <w:sz w:val="28"/>
            <w:szCs w:val="28"/>
          </w:rPr>
          <w:t>is</w:t>
        </w:r>
      </w:ins>
      <w:r>
        <w:rPr>
          <w:rFonts w:cs="Times New Roman" w:ascii="Times New Roman" w:hAnsi="Times New Roman"/>
          <w:i w:val="false"/>
          <w:iCs w:val="false"/>
          <w:sz w:val="28"/>
          <w:szCs w:val="28"/>
        </w:rPr>
        <w:t xml:space="preserve"> the slowest </w:t>
      </w:r>
      <w:ins w:id="274" w:author="Unknown Author" w:date="2015-04-02T19:53:00Z">
        <w:r>
          <w:rPr>
            <w:rFonts w:cs="Times New Roman" w:ascii="Times New Roman" w:hAnsi="Times New Roman"/>
            <w:i w:val="false"/>
            <w:iCs w:val="false"/>
            <w:sz w:val="28"/>
            <w:szCs w:val="28"/>
          </w:rPr>
          <w:t xml:space="preserve">social </w:t>
        </w:r>
      </w:ins>
      <w:r>
        <w:rPr>
          <w:rFonts w:cs="Times New Roman" w:ascii="Times New Roman" w:hAnsi="Times New Roman"/>
          <w:i w:val="false"/>
          <w:iCs w:val="false"/>
          <w:sz w:val="28"/>
          <w:szCs w:val="28"/>
        </w:rPr>
        <w:t xml:space="preserve">learning strategy, with </w:t>
      </w:r>
      <w:commentRangeStart w:id="18"/>
      <w:r>
        <w:rPr>
          <w:rFonts w:cs="Times New Roman" w:ascii="Times New Roman" w:hAnsi="Times New Roman"/>
          <w:i w:val="false"/>
          <w:iCs w:val="false"/>
          <w:sz w:val="28"/>
          <w:szCs w:val="28"/>
        </w:rPr>
      </w:r>
      <w:r>
        <w:rPr>
          <w:rFonts w:eastAsia="ＭＳ 明朝" w:cs="Times New Roman" w:ascii="Times New Roman" w:hAnsi="Times New Roman"/>
          <w:i/>
          <w:iCs/>
          <w:color w:val="00000A"/>
          <w:sz w:val="28"/>
          <w:szCs w:val="28"/>
          <w:lang w:val="en-GB" w:eastAsia="zh-CN" w:bidi="hi-IN"/>
        </w:rPr>
        <w:t>g</w:t>
      </w:r>
      <w:commentRangeEnd w:id="18"/>
      <w:r>
        <w:rPr>
          <w:rFonts w:eastAsia="ＭＳ 明朝" w:cs="Times New Roman" w:ascii="Times New Roman" w:hAnsi="Times New Roman"/>
          <w:i/>
          <w:iCs/>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commentReference w:id="18"/>
      </w:r>
      <w:r>
        <w:rPr>
          <w:rFonts w:eastAsia="ＭＳ 明朝" w:cs="Times New Roman" w:ascii="Times New Roman" w:hAnsi="Times New Roman"/>
          <w:i/>
          <w:iCs/>
          <w:color w:val="00000A"/>
          <w:sz w:val="28"/>
          <w:szCs w:val="28"/>
          <w:u w:val="single"/>
          <w:lang w:val="en-GB" w:eastAsia="zh-CN" w:bidi="hi-IN"/>
        </w:rPr>
        <w:t xml:space="preserve"> </w:t>
      </w:r>
      <w:del w:id="275" w:author="Unknown Author" w:date="2015-04-02T19:54:00Z">
        <w:r>
          <w:rPr>
            <w:rFonts w:eastAsia="ＭＳ 明朝" w:cs="Times New Roman" w:ascii="Times New Roman" w:hAnsi="Times New Roman"/>
            <w:i/>
            <w:iCs/>
            <w:color w:val="00000A"/>
            <w:sz w:val="28"/>
            <w:szCs w:val="28"/>
            <w:u w:val="none"/>
            <w:lang w:val="en-GB" w:eastAsia="zh-CN" w:bidi="hi-IN"/>
          </w:rPr>
          <w:delText xml:space="preserve"> </w:delText>
        </w:r>
      </w:del>
      <w:r>
        <w:rPr>
          <w:rFonts w:eastAsia="ＭＳ 明朝" w:cs="Times New Roman" w:ascii="Times New Roman" w:hAnsi="Times New Roman"/>
          <w:i/>
          <w:iCs/>
          <w:color w:val="00000A"/>
          <w:sz w:val="28"/>
          <w:szCs w:val="28"/>
          <w:u w:val="none"/>
          <w:lang w:val="en-GB" w:eastAsia="zh-CN" w:bidi="hi-IN"/>
        </w:rPr>
        <w:t xml:space="preserve">~ </w:t>
      </w:r>
      <w:r>
        <w:rPr>
          <w:rFonts w:eastAsia="ＭＳ 明朝" w:cs="Times New Roman" w:ascii="Times New Roman" w:hAnsi="Times New Roman"/>
          <w:i w:val="false"/>
          <w:iCs w:val="false"/>
          <w:color w:val="00000A"/>
          <w:sz w:val="28"/>
          <w:szCs w:val="28"/>
          <w:u w:val="none"/>
          <w:lang w:val="en-GB" w:eastAsia="zh-CN" w:bidi="hi-IN"/>
        </w:rPr>
        <w:t xml:space="preserve">5, which is what we expect </w:t>
      </w:r>
      <w:del w:id="276" w:author="Unknown Author" w:date="2015-04-02T19:54:00Z">
        <w:r>
          <w:rPr>
            <w:rFonts w:eastAsia="ＭＳ 明朝" w:cs="Times New Roman" w:ascii="Times New Roman" w:hAnsi="Times New Roman"/>
            <w:i w:val="false"/>
            <w:iCs w:val="false"/>
            <w:color w:val="00000A"/>
            <w:sz w:val="28"/>
            <w:szCs w:val="28"/>
            <w:u w:val="none"/>
            <w:lang w:val="en-GB" w:eastAsia="zh-CN" w:bidi="hi-IN"/>
          </w:rPr>
          <w:delText xml:space="preserve"> </w:delText>
        </w:r>
      </w:del>
      <w:r>
        <w:rPr>
          <w:rFonts w:eastAsia="ＭＳ 明朝" w:cs="Times New Roman" w:ascii="Times New Roman" w:hAnsi="Times New Roman"/>
          <w:i w:val="false"/>
          <w:iCs w:val="false"/>
          <w:color w:val="00000A"/>
          <w:sz w:val="28"/>
          <w:szCs w:val="28"/>
          <w:u w:val="none"/>
          <w:lang w:val="en-GB" w:eastAsia="zh-CN" w:bidi="hi-IN"/>
        </w:rPr>
        <w:t xml:space="preserve">given that the rate of innovation was 0.005 and the number of time-steps 1000. </w:t>
      </w:r>
      <w:ins w:id="277" w:author="Unknown Author" w:date="2015-04-02T19:54:00Z">
        <w:r>
          <w:rPr>
            <w:rFonts w:eastAsia="ＭＳ 明朝" w:cs="Times New Roman" w:ascii="Times New Roman" w:hAnsi="Times New Roman"/>
            <w:i w:val="false"/>
            <w:iCs w:val="false"/>
            <w:color w:val="00000A"/>
            <w:sz w:val="28"/>
            <w:szCs w:val="28"/>
            <w:u w:val="none"/>
            <w:lang w:val="en-GB" w:eastAsia="zh-CN" w:bidi="hi-IN"/>
          </w:rPr>
          <w:t xml:space="preserve"> </w:t>
        </w:r>
      </w:ins>
      <w:r>
        <w:rPr>
          <w:rFonts w:cs="Times New Roman" w:ascii="Times New Roman" w:hAnsi="Times New Roman"/>
          <w:sz w:val="28"/>
          <w:szCs w:val="28"/>
        </w:rPr>
        <w:t xml:space="preserve">When </w:t>
      </w:r>
      <w:r>
        <w:rPr>
          <w:rFonts w:cs="Times New Roman" w:ascii="Times New Roman" w:hAnsi="Times New Roman"/>
          <w:i/>
          <w:iCs/>
          <w:sz w:val="28"/>
          <w:szCs w:val="28"/>
        </w:rPr>
        <w:t>σ</w:t>
      </w:r>
      <w:r>
        <w:rPr>
          <w:rFonts w:cs="Times New Roman" w:ascii="Times New Roman" w:hAnsi="Times New Roman"/>
          <w:sz w:val="28"/>
          <w:szCs w:val="28"/>
        </w:rPr>
        <w:t xml:space="preserve"> is close to zero</w:t>
      </w:r>
      <w:ins w:id="278" w:author="Unknown Author" w:date="2015-04-02T20:00:00Z">
        <w:r>
          <w:rPr>
            <w:rFonts w:cs="Times New Roman" w:ascii="Times New Roman" w:hAnsi="Times New Roman"/>
            <w:sz w:val="28"/>
            <w:szCs w:val="28"/>
          </w:rPr>
          <w:t>, meaning that payoff uncer</w:t>
        </w:r>
      </w:ins>
      <w:ins w:id="279" w:author="Unknown Author" w:date="2015-04-02T20:01:00Z">
        <w:r>
          <w:rPr>
            <w:rFonts w:cs="Times New Roman" w:ascii="Times New Roman" w:hAnsi="Times New Roman"/>
            <w:sz w:val="28"/>
            <w:szCs w:val="28"/>
          </w:rPr>
          <w:t>tainty is low</w:t>
        </w:r>
      </w:ins>
      <w:r>
        <w:rPr>
          <w:rFonts w:cs="Times New Roman" w:ascii="Times New Roman" w:hAnsi="Times New Roman"/>
          <w:sz w:val="28"/>
          <w:szCs w:val="28"/>
        </w:rPr>
        <w:t xml:space="preserve"> (</w:t>
      </w:r>
      <w:ins w:id="280" w:author="Unknown Author" w:date="2015-04-02T20:01:00Z">
        <w:r>
          <w:rPr>
            <w:rFonts w:cs="Times New Roman" w:ascii="Times New Roman" w:hAnsi="Times New Roman"/>
            <w:sz w:val="28"/>
            <w:szCs w:val="28"/>
          </w:rPr>
          <w:t xml:space="preserve">or put another way, </w:t>
        </w:r>
      </w:ins>
      <w:r>
        <w:rPr>
          <w:rFonts w:cs="Times New Roman" w:ascii="Times New Roman" w:hAnsi="Times New Roman"/>
          <w:sz w:val="28"/>
          <w:szCs w:val="28"/>
        </w:rPr>
        <w:t xml:space="preserve">that </w:t>
      </w:r>
      <w:del w:id="281" w:author="Unknown Author" w:date="2015-04-02T20:01:00Z">
        <w:r>
          <w:rPr>
            <w:rFonts w:cs="Times New Roman" w:ascii="Times New Roman" w:hAnsi="Times New Roman"/>
            <w:sz w:val="28"/>
            <w:szCs w:val="28"/>
          </w:rPr>
          <w:delText xml:space="preserve">is when </w:delText>
        </w:r>
      </w:del>
      <w:r>
        <w:rPr>
          <w:rFonts w:cs="Times New Roman" w:ascii="Times New Roman" w:hAnsi="Times New Roman"/>
          <w:sz w:val="28"/>
          <w:szCs w:val="28"/>
        </w:rPr>
        <w:t xml:space="preserve">the correlation between the payoff signal and the underlying trait is high), copy-the-best is by far the </w:t>
      </w:r>
      <w:del w:id="282" w:author="Unknown Author" w:date="2015-04-02T19:54:00Z">
        <w:r>
          <w:rPr>
            <w:rFonts w:cs="Times New Roman" w:ascii="Times New Roman" w:hAnsi="Times New Roman"/>
            <w:sz w:val="28"/>
            <w:szCs w:val="28"/>
          </w:rPr>
          <w:delText>best</w:delText>
        </w:r>
      </w:del>
      <w:ins w:id="283" w:author="Unknown Author" w:date="2015-04-02T19:54:00Z">
        <w:r>
          <w:rPr>
            <w:rFonts w:cs="Times New Roman" w:ascii="Times New Roman" w:hAnsi="Times New Roman"/>
            <w:sz w:val="28"/>
            <w:szCs w:val="28"/>
          </w:rPr>
          <w:t>most effective</w:t>
        </w:r>
      </w:ins>
      <w:r>
        <w:rPr>
          <w:rFonts w:cs="Times New Roman" w:ascii="Times New Roman" w:hAnsi="Times New Roman"/>
          <w:sz w:val="28"/>
          <w:szCs w:val="28"/>
        </w:rPr>
        <w:t xml:space="preserve"> </w:t>
      </w:r>
      <w:ins w:id="284" w:author="Unknown Author" w:date="2015-04-02T19:54:00Z">
        <w:r>
          <w:rPr>
            <w:rFonts w:cs="Times New Roman" w:ascii="Times New Roman" w:hAnsi="Times New Roman"/>
            <w:sz w:val="28"/>
            <w:szCs w:val="28"/>
          </w:rPr>
          <w:t xml:space="preserve">social learning </w:t>
        </w:r>
      </w:ins>
      <w:del w:id="285" w:author="Unknown Author" w:date="2015-04-02T19:54:00Z">
        <w:r>
          <w:rPr>
            <w:rFonts w:cs="Times New Roman" w:ascii="Times New Roman" w:hAnsi="Times New Roman"/>
            <w:sz w:val="28"/>
            <w:szCs w:val="28"/>
          </w:rPr>
          <w:delText>strategy</w:delText>
        </w:r>
      </w:del>
      <w:ins w:id="286" w:author="Unknown Author" w:date="2015-04-02T19:54:00Z">
        <w:r>
          <w:rPr>
            <w:rFonts w:cs="Times New Roman" w:ascii="Times New Roman" w:hAnsi="Times New Roman"/>
            <w:sz w:val="28"/>
            <w:szCs w:val="28"/>
          </w:rPr>
          <w:t>rule</w:t>
        </w:r>
      </w:ins>
      <w:r>
        <w:rPr>
          <w:rFonts w:cs="Times New Roman" w:ascii="Times New Roman" w:hAnsi="Times New Roman"/>
          <w:sz w:val="28"/>
          <w:szCs w:val="28"/>
        </w:rPr>
        <w:t xml:space="preserve">. </w:t>
      </w:r>
      <w:ins w:id="287" w:author="Unknown Author" w:date="2015-04-02T19:55:00Z">
        <w:r>
          <w:rPr>
            <w:rFonts w:cs="Times New Roman" w:ascii="Times New Roman" w:hAnsi="Times New Roman"/>
            <w:sz w:val="28"/>
            <w:szCs w:val="28"/>
          </w:rPr>
          <w:t xml:space="preserve"> </w:t>
        </w:r>
      </w:ins>
      <w:ins w:id="288" w:author="Unknown Author" w:date="2015-04-02T20:01:00Z">
        <w:r>
          <w:rPr>
            <w:rFonts w:cs="Times New Roman" w:ascii="Times New Roman" w:hAnsi="Times New Roman"/>
            <w:sz w:val="28"/>
            <w:szCs w:val="28"/>
          </w:rPr>
          <w:t xml:space="preserve">Under these circumstances </w:t>
        </w:r>
      </w:ins>
      <w:del w:id="289" w:author="Unknown Author" w:date="2015-04-02T20:01:00Z">
        <w:r>
          <w:rPr>
            <w:rFonts w:cs="Times New Roman" w:ascii="Times New Roman" w:hAnsi="Times New Roman"/>
            <w:sz w:val="28"/>
            <w:szCs w:val="28"/>
          </w:rPr>
          <w:delText>B</w:delText>
        </w:r>
      </w:del>
      <w:ins w:id="290" w:author="Unknown Author" w:date="2015-04-02T20:01:00Z">
        <w:r>
          <w:rPr>
            <w:rFonts w:cs="Times New Roman" w:ascii="Times New Roman" w:hAnsi="Times New Roman"/>
            <w:sz w:val="28"/>
            <w:szCs w:val="28"/>
          </w:rPr>
          <w:t>b</w:t>
        </w:r>
      </w:ins>
      <w:r>
        <w:rPr>
          <w:rFonts w:cs="Times New Roman" w:ascii="Times New Roman" w:hAnsi="Times New Roman"/>
          <w:sz w:val="28"/>
          <w:szCs w:val="28"/>
        </w:rPr>
        <w:t xml:space="preserve">oth copy-if-better and copy-the-best </w:t>
      </w:r>
      <w:ins w:id="291" w:author="Unknown Author" w:date="2015-04-02T19:55:00Z">
        <w:r>
          <w:rPr>
            <w:rFonts w:cs="Times New Roman" w:ascii="Times New Roman" w:hAnsi="Times New Roman"/>
            <w:sz w:val="28"/>
            <w:szCs w:val="28"/>
          </w:rPr>
          <w:t xml:space="preserve">social learning </w:t>
        </w:r>
      </w:ins>
      <w:r>
        <w:rPr>
          <w:rFonts w:cs="Times New Roman" w:ascii="Times New Roman" w:hAnsi="Times New Roman"/>
          <w:sz w:val="28"/>
          <w:szCs w:val="28"/>
        </w:rPr>
        <w:t xml:space="preserve">are positively affected by </w:t>
      </w:r>
      <w:r>
        <w:rPr>
          <w:rFonts w:cs="Times New Roman" w:ascii="Times New Roman" w:hAnsi="Times New Roman"/>
          <w:i/>
          <w:iCs/>
          <w:sz w:val="28"/>
          <w:szCs w:val="28"/>
        </w:rPr>
        <w:t>k</w:t>
      </w:r>
      <w:r>
        <w:rPr>
          <w:rFonts w:cs="Times New Roman" w:ascii="Times New Roman" w:hAnsi="Times New Roman"/>
          <w:i w:val="false"/>
          <w:iCs w:val="false"/>
          <w:sz w:val="28"/>
          <w:szCs w:val="28"/>
        </w:rPr>
        <w:t>, albeit in different ways.</w:t>
      </w:r>
      <w:ins w:id="292" w:author="Unknown Author" w:date="2015-04-02T20:01:00Z">
        <w:r>
          <w:rPr>
            <w:rFonts w:cs="Times New Roman" w:ascii="Times New Roman" w:hAnsi="Times New Roman"/>
            <w:i w:val="false"/>
            <w:iCs w:val="false"/>
            <w:sz w:val="28"/>
            <w:szCs w:val="28"/>
          </w:rPr>
          <w:t xml:space="preserve"> </w:t>
        </w:r>
      </w:ins>
      <w:r>
        <w:rPr>
          <w:rFonts w:cs="Times New Roman" w:ascii="Times New Roman" w:hAnsi="Times New Roman"/>
          <w:i w:val="false"/>
          <w:iCs w:val="false"/>
          <w:sz w:val="28"/>
          <w:szCs w:val="28"/>
        </w:rPr>
        <w:t xml:space="preserve"> Copy-if-better </w:t>
      </w:r>
      <w:ins w:id="293" w:author="Unknown Author" w:date="2015-04-02T19:56:00Z">
        <w:r>
          <w:rPr>
            <w:rFonts w:cs="Times New Roman" w:ascii="Times New Roman" w:hAnsi="Times New Roman"/>
            <w:i w:val="false"/>
            <w:iCs w:val="false"/>
            <w:sz w:val="28"/>
            <w:szCs w:val="28"/>
          </w:rPr>
          <w:t xml:space="preserve">social learning </w:t>
        </w:r>
      </w:ins>
      <w:r>
        <w:rPr>
          <w:rFonts w:cs="Times New Roman" w:ascii="Times New Roman" w:hAnsi="Times New Roman"/>
          <w:i w:val="false"/>
          <w:iCs w:val="false"/>
          <w:sz w:val="28"/>
          <w:szCs w:val="28"/>
        </w:rPr>
        <w:t>exhibit</w:t>
      </w:r>
      <w:ins w:id="294" w:author="Unknown Author" w:date="2015-04-02T19:56:00Z">
        <w:r>
          <w:rPr>
            <w:rFonts w:cs="Times New Roman" w:ascii="Times New Roman" w:hAnsi="Times New Roman"/>
            <w:i w:val="false"/>
            <w:iCs w:val="false"/>
            <w:sz w:val="28"/>
            <w:szCs w:val="28"/>
          </w:rPr>
          <w:t>s</w:t>
        </w:r>
      </w:ins>
      <w:r>
        <w:rPr>
          <w:rFonts w:cs="Times New Roman" w:ascii="Times New Roman" w:hAnsi="Times New Roman"/>
          <w:i w:val="false"/>
          <w:iCs w:val="false"/>
          <w:sz w:val="28"/>
          <w:szCs w:val="28"/>
        </w:rPr>
        <w:t xml:space="preserve"> a positive correlation </w:t>
      </w:r>
      <w:ins w:id="295" w:author="Unknown Author" w:date="2015-04-02T19:58:00Z">
        <w:r>
          <w:rPr>
            <w:rFonts w:cs="Times New Roman" w:ascii="Times New Roman" w:hAnsi="Times New Roman"/>
            <w:i w:val="false"/>
            <w:iCs w:val="false"/>
            <w:sz w:val="28"/>
            <w:szCs w:val="28"/>
          </w:rPr>
          <w:t xml:space="preserve">with sample pool size </w:t>
        </w:r>
      </w:ins>
      <w:r>
        <w:rPr>
          <w:rFonts w:cs="Times New Roman" w:ascii="Times New Roman" w:hAnsi="Times New Roman"/>
          <w:i w:val="false"/>
          <w:iCs w:val="false"/>
          <w:sz w:val="28"/>
          <w:szCs w:val="28"/>
        </w:rPr>
        <w:t xml:space="preserve">only up to </w:t>
      </w:r>
      <w:r>
        <w:rPr>
          <w:rFonts w:cs="Times New Roman" w:ascii="Times New Roman" w:hAnsi="Times New Roman"/>
          <w:i/>
          <w:iCs/>
          <w:sz w:val="28"/>
          <w:szCs w:val="28"/>
          <w:rPrChange w:id="0" w:author="" w:date="0-00-00T00:00:00Z"/>
        </w:rPr>
        <w:t>k</w:t>
      </w:r>
      <w:r>
        <w:rPr>
          <w:rFonts w:cs="Times New Roman" w:ascii="Times New Roman" w:hAnsi="Times New Roman"/>
          <w:i w:val="false"/>
          <w:iCs w:val="false"/>
          <w:sz w:val="28"/>
          <w:szCs w:val="28"/>
        </w:rPr>
        <w:t>=20</w:t>
      </w:r>
      <w:ins w:id="297" w:author="Unknown Author" w:date="2015-04-02T19:56:00Z">
        <w:r>
          <w:rPr>
            <w:rFonts w:cs="Times New Roman" w:ascii="Times New Roman" w:hAnsi="Times New Roman"/>
            <w:i w:val="false"/>
            <w:iCs w:val="false"/>
            <w:sz w:val="28"/>
            <w:szCs w:val="28"/>
          </w:rPr>
          <w:t xml:space="preserve">; </w:t>
        </w:r>
      </w:ins>
      <w:del w:id="298" w:author="Unknown Author" w:date="2015-04-02T19:56:00Z">
        <w:r>
          <w:rPr>
            <w:rFonts w:cs="Times New Roman" w:ascii="Times New Roman" w:hAnsi="Times New Roman"/>
            <w:i w:val="false"/>
            <w:iCs w:val="false"/>
            <w:sz w:val="28"/>
            <w:szCs w:val="28"/>
          </w:rPr>
          <w:delText xml:space="preserve">, and </w:delText>
        </w:r>
      </w:del>
      <w:r>
        <w:rPr>
          <w:rFonts w:cs="Times New Roman" w:ascii="Times New Roman" w:hAnsi="Times New Roman"/>
          <w:i w:val="false"/>
          <w:iCs w:val="false"/>
          <w:sz w:val="28"/>
          <w:szCs w:val="28"/>
        </w:rPr>
        <w:t xml:space="preserve">above this threshold we do not see any increase in the rate of evolution. </w:t>
      </w:r>
      <w:ins w:id="299" w:author="Unknown Author" w:date="2015-04-02T19:58:00Z">
        <w:r>
          <w:rPr>
            <w:rFonts w:cs="Times New Roman" w:ascii="Times New Roman" w:hAnsi="Times New Roman"/>
            <w:i w:val="false"/>
            <w:iCs w:val="false"/>
            <w:sz w:val="28"/>
            <w:szCs w:val="28"/>
          </w:rPr>
          <w:t xml:space="preserve"> </w:t>
        </w:r>
      </w:ins>
      <w:r>
        <w:rPr>
          <w:rFonts w:cs="Times New Roman" w:ascii="Times New Roman" w:hAnsi="Times New Roman"/>
          <w:i w:val="false"/>
          <w:iCs w:val="false"/>
          <w:sz w:val="28"/>
          <w:szCs w:val="28"/>
        </w:rPr>
        <w:t xml:space="preserve">On the other hand, </w:t>
      </w:r>
      <w:del w:id="300" w:author="Unknown Author" w:date="2015-04-02T19:58:00Z">
        <w:r>
          <w:rPr>
            <w:rFonts w:cs="Times New Roman" w:ascii="Times New Roman" w:hAnsi="Times New Roman"/>
            <w:i w:val="false"/>
            <w:iCs w:val="false"/>
            <w:sz w:val="28"/>
            <w:szCs w:val="28"/>
          </w:rPr>
          <w:delText xml:space="preserve">in </w:delText>
        </w:r>
      </w:del>
      <w:r>
        <w:rPr>
          <w:rFonts w:cs="Times New Roman" w:ascii="Times New Roman" w:hAnsi="Times New Roman"/>
          <w:i w:val="false"/>
          <w:iCs w:val="false"/>
          <w:sz w:val="28"/>
          <w:szCs w:val="28"/>
        </w:rPr>
        <w:t>copy-the-best</w:t>
      </w:r>
      <w:ins w:id="301" w:author="Unknown Author" w:date="2015-04-02T19:59:00Z">
        <w:r>
          <w:rPr>
            <w:rFonts w:cs="Times New Roman" w:ascii="Times New Roman" w:hAnsi="Times New Roman"/>
            <w:i w:val="false"/>
            <w:iCs w:val="false"/>
            <w:sz w:val="28"/>
            <w:szCs w:val="28"/>
          </w:rPr>
          <w:t xml:space="preserve"> social learning always benefits from increasing sample pool size</w:t>
        </w:r>
      </w:ins>
      <w:del w:id="302" w:author="Unknown Author" w:date="2015-04-02T20:02:00Z">
        <w:r>
          <w:rPr>
            <w:rFonts w:cs="Times New Roman" w:ascii="Times New Roman" w:hAnsi="Times New Roman"/>
            <w:i w:val="false"/>
            <w:iCs w:val="false"/>
            <w:sz w:val="28"/>
            <w:szCs w:val="28"/>
          </w:rPr>
          <w:delText xml:space="preserve">, the beneficial effect of </w:delText>
        </w:r>
      </w:del>
      <w:del w:id="303" w:author="Unknown Author" w:date="2015-04-02T20:02:00Z">
        <w:r>
          <w:rPr>
            <w:rFonts w:cs="Times New Roman" w:ascii="Times New Roman" w:hAnsi="Times New Roman"/>
            <w:i/>
            <w:iCs/>
            <w:sz w:val="28"/>
            <w:szCs w:val="28"/>
          </w:rPr>
          <w:delText>k</w:delText>
        </w:r>
      </w:del>
      <w:del w:id="304" w:author="Unknown Author" w:date="2015-04-02T20:02:00Z">
        <w:r>
          <w:rPr>
            <w:rFonts w:cs="Times New Roman" w:ascii="Times New Roman" w:hAnsi="Times New Roman"/>
            <w:i w:val="false"/>
            <w:iCs w:val="false"/>
            <w:sz w:val="28"/>
            <w:szCs w:val="28"/>
          </w:rPr>
          <w:delText xml:space="preserve"> does not vanish</w:delText>
        </w:r>
      </w:del>
      <w:r>
        <w:rPr>
          <w:rFonts w:cs="Times New Roman" w:ascii="Times New Roman" w:hAnsi="Times New Roman"/>
          <w:i w:val="false"/>
          <w:iCs w:val="false"/>
          <w:sz w:val="28"/>
          <w:szCs w:val="28"/>
        </w:rPr>
        <w:t xml:space="preserve"> and the curve reaches the theoretical maximum of </w:t>
      </w:r>
      <w:commentRangeStart w:id="19"/>
      <w:r>
        <w:rPr>
          <w:rFonts w:cs="Times New Roman" w:ascii="Times New Roman" w:hAnsi="Times New Roman"/>
          <w:i w:val="false"/>
          <w:iCs w:val="false"/>
          <w:sz w:val="28"/>
          <w:szCs w:val="28"/>
        </w:rPr>
        <w:t>g</w:t>
      </w:r>
      <w:commentRangeEnd w:id="19"/>
      <w:r>
        <w:rPr>
          <w:rFonts w:cs="Times New Roman" w:ascii="Times New Roman" w:hAnsi="Times New Roman"/>
          <w:i w:val="false"/>
          <w:iCs w:val="false"/>
          <w:sz w:val="28"/>
          <w:szCs w:val="28"/>
        </w:rPr>
      </w:r>
      <w:r>
        <w:rPr>
          <w:rFonts w:cs="Times New Roman" w:ascii="Times New Roman" w:hAnsi="Times New Roman"/>
          <w:i w:val="false"/>
          <w:iCs w:val="false"/>
          <w:sz w:val="28"/>
          <w:szCs w:val="28"/>
        </w:rPr>
        <w:commentReference w:id="19"/>
      </w:r>
      <w:r>
        <w:rPr>
          <w:rFonts w:cs="Times New Roman" w:ascii="Times New Roman" w:hAnsi="Times New Roman"/>
          <w:i w:val="false"/>
          <w:iCs w:val="false"/>
          <w:sz w:val="28"/>
          <w:szCs w:val="28"/>
        </w:rPr>
        <w:t xml:space="preserve">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is close to 500. </w:t>
      </w:r>
      <w:ins w:id="305" w:author="Unknown Author" w:date="2015-04-02T20:02:00Z">
        <w:r>
          <w:rPr>
            <w:rFonts w:cs="Times New Roman" w:ascii="Times New Roman" w:hAnsi="Times New Roman"/>
            <w:i w:val="false"/>
            <w:iCs w:val="false"/>
            <w:sz w:val="28"/>
            <w:szCs w:val="28"/>
          </w:rPr>
          <w:t xml:space="preserve"> </w:t>
        </w:r>
      </w:ins>
      <w:del w:id="306" w:author="Unknown Author" w:date="2015-04-02T20:03:00Z">
        <w:r>
          <w:rPr>
            <w:rFonts w:cs="Times New Roman" w:ascii="Times New Roman" w:hAnsi="Times New Roman"/>
            <w:i w:val="false"/>
            <w:iCs w:val="false"/>
            <w:sz w:val="28"/>
            <w:szCs w:val="28"/>
          </w:rPr>
          <w:delText>In this scenario</w:delText>
        </w:r>
      </w:del>
      <w:ins w:id="307" w:author="Unknown Author" w:date="2015-04-02T20:03:00Z">
        <w:r>
          <w:rPr>
            <w:rFonts w:cs="Times New Roman" w:ascii="Times New Roman" w:hAnsi="Times New Roman"/>
            <w:i w:val="false"/>
            <w:iCs w:val="false"/>
            <w:sz w:val="28"/>
            <w:szCs w:val="28"/>
          </w:rPr>
          <w:t>Thus, when payoff uncertainty is low</w:t>
        </w:r>
      </w:ins>
      <w:r>
        <w:rPr>
          <w:rFonts w:cs="Times New Roman" w:ascii="Times New Roman" w:hAnsi="Times New Roman"/>
          <w:i w:val="false"/>
          <w:iCs w:val="false"/>
          <w:sz w:val="28"/>
          <w:szCs w:val="28"/>
        </w:rPr>
        <w:t xml:space="preserve">, larger sample pools </w:t>
      </w:r>
      <w:del w:id="308" w:author="Unknown Author" w:date="2015-04-02T20:02:00Z">
        <w:r>
          <w:rPr>
            <w:rFonts w:cs="Times New Roman" w:ascii="Times New Roman" w:hAnsi="Times New Roman"/>
            <w:i w:val="false"/>
            <w:iCs w:val="false"/>
            <w:sz w:val="28"/>
            <w:szCs w:val="28"/>
          </w:rPr>
          <w:delText xml:space="preserve">are </w:delText>
        </w:r>
      </w:del>
      <w:r>
        <w:rPr>
          <w:rFonts w:cs="Times New Roman" w:ascii="Times New Roman" w:hAnsi="Times New Roman"/>
          <w:i w:val="false"/>
          <w:iCs w:val="false"/>
          <w:sz w:val="28"/>
          <w:szCs w:val="28"/>
        </w:rPr>
        <w:t>promot</w:t>
      </w:r>
      <w:ins w:id="309" w:author="Unknown Author" w:date="2015-04-02T20:02:00Z">
        <w:r>
          <w:rPr>
            <w:rFonts w:cs="Times New Roman" w:ascii="Times New Roman" w:hAnsi="Times New Roman"/>
            <w:i w:val="false"/>
            <w:iCs w:val="false"/>
            <w:sz w:val="28"/>
            <w:szCs w:val="28"/>
          </w:rPr>
          <w:t>e</w:t>
        </w:r>
      </w:ins>
      <w:del w:id="310" w:author="Unknown Author" w:date="2015-04-02T20:02:00Z">
        <w:r>
          <w:rPr>
            <w:rFonts w:cs="Times New Roman" w:ascii="Times New Roman" w:hAnsi="Times New Roman"/>
            <w:i w:val="false"/>
            <w:iCs w:val="false"/>
            <w:sz w:val="28"/>
            <w:szCs w:val="28"/>
          </w:rPr>
          <w:delText>ing</w:delText>
        </w:r>
      </w:del>
      <w:r>
        <w:rPr>
          <w:rFonts w:cs="Times New Roman" w:ascii="Times New Roman" w:hAnsi="Times New Roman"/>
          <w:i w:val="false"/>
          <w:iCs w:val="false"/>
          <w:sz w:val="28"/>
          <w:szCs w:val="28"/>
        </w:rPr>
        <w:t xml:space="preserve"> the correct detection of the most successful variants and at the same time </w:t>
      </w:r>
      <w:del w:id="311" w:author="Unknown Author" w:date="2015-04-02T20:03:00Z">
        <w:r>
          <w:rPr>
            <w:rFonts w:cs="Times New Roman" w:ascii="Times New Roman" w:hAnsi="Times New Roman"/>
            <w:i w:val="false"/>
            <w:iCs w:val="false"/>
            <w:sz w:val="28"/>
            <w:szCs w:val="28"/>
          </w:rPr>
          <w:delText xml:space="preserve"> </w:delText>
        </w:r>
      </w:del>
      <w:r>
        <w:rPr>
          <w:rFonts w:cs="Times New Roman" w:ascii="Times New Roman" w:hAnsi="Times New Roman"/>
          <w:i w:val="false"/>
          <w:iCs w:val="false"/>
          <w:sz w:val="28"/>
          <w:szCs w:val="28"/>
        </w:rPr>
        <w:t xml:space="preserve">ensuring the rapid diffusion of these across the </w:t>
      </w:r>
      <w:ins w:id="312" w:author="Unknown Author" w:date="2015-04-02T20:03:00Z">
        <w:r>
          <w:rPr>
            <w:rFonts w:cs="Times New Roman" w:ascii="Times New Roman" w:hAnsi="Times New Roman"/>
            <w:i w:val="false"/>
            <w:iCs w:val="false"/>
            <w:sz w:val="28"/>
            <w:szCs w:val="28"/>
          </w:rPr>
          <w:t>entire</w:t>
        </w:r>
      </w:ins>
      <w:del w:id="313" w:author="Unknown Author" w:date="2015-04-02T20:03:00Z">
        <w:r>
          <w:rPr>
            <w:rFonts w:cs="Times New Roman" w:ascii="Times New Roman" w:hAnsi="Times New Roman"/>
            <w:i w:val="false"/>
            <w:iCs w:val="false"/>
            <w:sz w:val="28"/>
            <w:szCs w:val="28"/>
          </w:rPr>
          <w:delText>enitre</w:delText>
        </w:r>
      </w:del>
      <w:r>
        <w:rPr>
          <w:rFonts w:cs="Times New Roman" w:ascii="Times New Roman" w:hAnsi="Times New Roman"/>
          <w:i w:val="false"/>
          <w:iCs w:val="false"/>
          <w:sz w:val="28"/>
          <w:szCs w:val="28"/>
        </w:rPr>
        <w:t xml:space="preserve"> population.</w:t>
      </w:r>
      <w:del w:id="314" w:author="Unknown Author" w:date="2015-04-02T20:03:00Z">
        <w:r>
          <w:rPr>
            <w:rFonts w:cs="Times New Roman" w:ascii="Times New Roman" w:hAnsi="Times New Roman"/>
            <w:i w:val="false"/>
            <w:iCs w:val="false"/>
            <w:sz w:val="28"/>
            <w:szCs w:val="28"/>
          </w:rPr>
          <w:delText xml:space="preserve"> </w:delText>
        </w:r>
      </w:del>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val="false"/>
          <w:iCs w:val="false"/>
          <w:sz w:val="28"/>
          <w:szCs w:val="28"/>
        </w:rPr>
      </w:pPr>
      <w:del w:id="315" w:author="Unknown Author" w:date="2015-04-02T20:05:00Z">
        <w:r>
          <w:rPr>
            <w:rFonts w:cs="Times New Roman" w:ascii="Times New Roman" w:hAnsi="Times New Roman"/>
            <w:i w:val="false"/>
            <w:iCs w:val="false"/>
            <w:sz w:val="28"/>
            <w:szCs w:val="28"/>
          </w:rPr>
          <w:delText>When the</w:delText>
        </w:r>
      </w:del>
      <w:ins w:id="316" w:author="Unknown Author" w:date="2015-04-02T20:05:00Z">
        <w:r>
          <w:rPr>
            <w:rFonts w:cs="Times New Roman" w:ascii="Times New Roman" w:hAnsi="Times New Roman"/>
            <w:i w:val="false"/>
            <w:iCs w:val="false"/>
            <w:sz w:val="28"/>
            <w:szCs w:val="28"/>
          </w:rPr>
          <w:t>As</w:t>
        </w:r>
      </w:ins>
      <w:r>
        <w:rPr>
          <w:rFonts w:cs="Times New Roman" w:ascii="Times New Roman" w:hAnsi="Times New Roman"/>
          <w:i w:val="false"/>
          <w:iCs w:val="false"/>
          <w:sz w:val="28"/>
          <w:szCs w:val="28"/>
        </w:rPr>
        <w:t xml:space="preserve"> payoff uncertainty </w:t>
      </w:r>
      <w:del w:id="317" w:author="Unknown Author" w:date="2015-04-02T20:05:00Z">
        <w:r>
          <w:rPr>
            <w:rFonts w:cs="Times New Roman" w:ascii="Times New Roman" w:hAnsi="Times New Roman"/>
            <w:i w:val="false"/>
            <w:iCs w:val="false"/>
            <w:sz w:val="28"/>
            <w:szCs w:val="28"/>
          </w:rPr>
          <w:delText>starts to increase</w:delText>
        </w:r>
      </w:del>
      <w:ins w:id="318" w:author="Unknown Author" w:date="2015-04-02T20:05:00Z">
        <w:r>
          <w:rPr>
            <w:rFonts w:cs="Times New Roman" w:ascii="Times New Roman" w:hAnsi="Times New Roman"/>
            <w:i w:val="false"/>
            <w:iCs w:val="false"/>
            <w:sz w:val="28"/>
            <w:szCs w:val="28"/>
          </w:rPr>
          <w:t>increases</w:t>
        </w:r>
      </w:ins>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the performance of both copy-if-better and copy-the-best </w:t>
      </w:r>
      <w:ins w:id="319" w:author="Unknown Author" w:date="2015-04-02T20:05:00Z">
        <w:r>
          <w:rPr>
            <w:rFonts w:cs="Times New Roman" w:ascii="Times New Roman" w:hAnsi="Times New Roman"/>
            <w:sz w:val="28"/>
            <w:szCs w:val="28"/>
          </w:rPr>
          <w:t xml:space="preserve">social learning </w:t>
        </w:r>
      </w:ins>
      <w:r>
        <w:rPr>
          <w:rFonts w:cs="Times New Roman" w:ascii="Times New Roman" w:hAnsi="Times New Roman"/>
          <w:sz w:val="28"/>
          <w:szCs w:val="28"/>
        </w:rPr>
        <w:t>deteriorates.</w:t>
      </w:r>
      <w:ins w:id="320" w:author="Unknown Author" w:date="2015-04-02T20:05:00Z">
        <w:r>
          <w:rPr>
            <w:rFonts w:cs="Times New Roman" w:ascii="Times New Roman" w:hAnsi="Times New Roman"/>
            <w:sz w:val="28"/>
            <w:szCs w:val="28"/>
          </w:rPr>
          <w:t xml:space="preserve"> </w:t>
        </w:r>
      </w:ins>
      <w:r>
        <w:rPr>
          <w:rFonts w:cs="Times New Roman" w:ascii="Times New Roman" w:hAnsi="Times New Roman"/>
          <w:sz w:val="28"/>
          <w:szCs w:val="28"/>
        </w:rPr>
        <w:t xml:space="preserve"> In both cases there is an increased chance of accidentally adopting a suboptimal variant. </w:t>
      </w:r>
      <w:ins w:id="321" w:author="Unknown Author" w:date="2015-04-02T20:05:00Z">
        <w:r>
          <w:rPr>
            <w:rFonts w:cs="Times New Roman" w:ascii="Times New Roman" w:hAnsi="Times New Roman"/>
            <w:sz w:val="28"/>
            <w:szCs w:val="28"/>
          </w:rPr>
          <w:t xml:space="preserve"> </w:t>
        </w:r>
      </w:ins>
      <w:r>
        <w:rPr>
          <w:rFonts w:cs="Times New Roman" w:ascii="Times New Roman" w:hAnsi="Times New Roman"/>
          <w:sz w:val="28"/>
          <w:szCs w:val="28"/>
        </w:rPr>
        <w:t xml:space="preserve">However, in copy-if-better </w:t>
      </w:r>
      <w:ins w:id="322" w:author="Unknown Author" w:date="2015-04-02T20:06:00Z">
        <w:r>
          <w:rPr>
            <w:rFonts w:cs="Times New Roman" w:ascii="Times New Roman" w:hAnsi="Times New Roman"/>
            <w:sz w:val="28"/>
            <w:szCs w:val="28"/>
          </w:rPr>
          <w:t xml:space="preserve">learning </w:t>
        </w:r>
      </w:ins>
      <w:r>
        <w:rPr>
          <w:rFonts w:cs="Times New Roman" w:ascii="Times New Roman" w:hAnsi="Times New Roman"/>
          <w:sz w:val="28"/>
          <w:szCs w:val="28"/>
        </w:rPr>
        <w:t xml:space="preserve">the </w:t>
      </w:r>
      <w:ins w:id="323" w:author="Unknown Author" w:date="2015-04-02T20:06:00Z">
        <w:r>
          <w:rPr>
            <w:rFonts w:cs="Times New Roman" w:ascii="Times New Roman" w:hAnsi="Times New Roman"/>
            <w:sz w:val="28"/>
            <w:szCs w:val="28"/>
          </w:rPr>
          <w:t xml:space="preserve">sampling </w:t>
        </w:r>
      </w:ins>
      <w:r>
        <w:rPr>
          <w:rFonts w:cs="Times New Roman" w:ascii="Times New Roman" w:hAnsi="Times New Roman"/>
          <w:sz w:val="28"/>
          <w:szCs w:val="28"/>
        </w:rPr>
        <w:t xml:space="preserve">bias introduced by payoff uncertainty affects only the evaluation stage, and hence its effect is smaller than the in copy-the-best </w:t>
      </w:r>
      <w:ins w:id="324" w:author="Unknown Author" w:date="2015-04-02T20:06:00Z">
        <w:r>
          <w:rPr>
            <w:rFonts w:cs="Times New Roman" w:ascii="Times New Roman" w:hAnsi="Times New Roman"/>
            <w:sz w:val="28"/>
            <w:szCs w:val="28"/>
          </w:rPr>
          <w:t xml:space="preserve">learning </w:t>
        </w:r>
      </w:ins>
      <w:r>
        <w:rPr>
          <w:rFonts w:cs="Times New Roman" w:ascii="Times New Roman" w:hAnsi="Times New Roman"/>
          <w:sz w:val="28"/>
          <w:szCs w:val="28"/>
        </w:rPr>
        <w:t xml:space="preserve">where instead the bias is </w:t>
      </w:r>
      <w:ins w:id="325" w:author="Unknown Author" w:date="2015-04-02T20:07:00Z">
        <w:r>
          <w:rPr>
            <w:rFonts w:cs="Times New Roman" w:ascii="Times New Roman" w:hAnsi="Times New Roman"/>
            <w:sz w:val="28"/>
            <w:szCs w:val="28"/>
          </w:rPr>
          <w:t xml:space="preserve">also </w:t>
        </w:r>
      </w:ins>
      <w:r>
        <w:rPr>
          <w:rFonts w:cs="Times New Roman" w:ascii="Times New Roman" w:hAnsi="Times New Roman"/>
          <w:sz w:val="28"/>
          <w:szCs w:val="28"/>
        </w:rPr>
        <w:t xml:space="preserve">present </w:t>
      </w:r>
      <w:del w:id="326" w:author="Unknown Author" w:date="2015-04-02T20:07:00Z">
        <w:r>
          <w:rPr>
            <w:rFonts w:cs="Times New Roman" w:ascii="Times New Roman" w:hAnsi="Times New Roman"/>
            <w:sz w:val="28"/>
            <w:szCs w:val="28"/>
          </w:rPr>
          <w:delText xml:space="preserve">also </w:delText>
        </w:r>
      </w:del>
      <w:r>
        <w:rPr>
          <w:rFonts w:cs="Times New Roman" w:ascii="Times New Roman" w:hAnsi="Times New Roman"/>
          <w:sz w:val="28"/>
          <w:szCs w:val="28"/>
        </w:rPr>
        <w:t xml:space="preserve">in the selection of the social </w:t>
      </w:r>
      <w:del w:id="327" w:author="Unknown Author" w:date="2015-04-02T20:07:00Z">
        <w:r>
          <w:rPr>
            <w:rFonts w:cs="Times New Roman" w:ascii="Times New Roman" w:hAnsi="Times New Roman"/>
            <w:sz w:val="28"/>
            <w:szCs w:val="28"/>
          </w:rPr>
          <w:delText>teacher</w:delText>
        </w:r>
      </w:del>
      <w:ins w:id="328" w:author="Unknown Author" w:date="2015-04-02T20:07:00Z">
        <w:r>
          <w:rPr>
            <w:rFonts w:cs="Times New Roman" w:ascii="Times New Roman" w:hAnsi="Times New Roman"/>
            <w:sz w:val="28"/>
            <w:szCs w:val="28"/>
          </w:rPr>
          <w:t>model</w:t>
        </w:r>
      </w:ins>
      <w:r>
        <w:rPr>
          <w:rFonts w:cs="Times New Roman" w:ascii="Times New Roman" w:hAnsi="Times New Roman"/>
          <w:sz w:val="28"/>
          <w:szCs w:val="28"/>
        </w:rPr>
        <w:t xml:space="preserve">. </w:t>
      </w:r>
      <w:ins w:id="329" w:author="Unknown Author" w:date="2015-04-02T20:07:00Z">
        <w:r>
          <w:rPr>
            <w:rFonts w:cs="Times New Roman" w:ascii="Times New Roman" w:hAnsi="Times New Roman"/>
            <w:sz w:val="28"/>
            <w:szCs w:val="28"/>
          </w:rPr>
          <w:t xml:space="preserve"> </w:t>
        </w:r>
      </w:ins>
      <w:r>
        <w:rPr>
          <w:rFonts w:cs="Times New Roman" w:ascii="Times New Roman" w:hAnsi="Times New Roman"/>
          <w:sz w:val="28"/>
          <w:szCs w:val="28"/>
        </w:rPr>
        <w:t xml:space="preserve">Indeed the </w:t>
      </w:r>
      <w:del w:id="330" w:author="Unknown Author" w:date="2015-04-02T20:07:00Z">
        <w:r>
          <w:rPr>
            <w:rFonts w:cs="Times New Roman" w:ascii="Times New Roman" w:hAnsi="Times New Roman"/>
            <w:sz w:val="28"/>
            <w:szCs w:val="28"/>
          </w:rPr>
          <w:delText>distance</w:delText>
        </w:r>
      </w:del>
      <w:ins w:id="331" w:author="Unknown Author" w:date="2015-04-02T20:07:00Z">
        <w:r>
          <w:rPr>
            <w:rFonts w:cs="Times New Roman" w:ascii="Times New Roman" w:hAnsi="Times New Roman"/>
            <w:sz w:val="28"/>
            <w:szCs w:val="28"/>
          </w:rPr>
          <w:t>difference</w:t>
        </w:r>
      </w:ins>
      <w:r>
        <w:rPr>
          <w:rFonts w:cs="Times New Roman" w:ascii="Times New Roman" w:hAnsi="Times New Roman"/>
          <w:sz w:val="28"/>
          <w:szCs w:val="28"/>
        </w:rPr>
        <w:t xml:space="preserve"> between the rates of evolution of the two learning strategies decreases with increasing payoff uncertainty, </w:t>
      </w:r>
      <w:del w:id="332" w:author="Unknown Author" w:date="2015-04-02T20:08:00Z">
        <w:r>
          <w:rPr>
            <w:rFonts w:cs="Times New Roman" w:ascii="Times New Roman" w:hAnsi="Times New Roman"/>
            <w:sz w:val="28"/>
            <w:szCs w:val="28"/>
          </w:rPr>
          <w:delText>and</w:delText>
        </w:r>
      </w:del>
      <w:ins w:id="333" w:author="Unknown Author" w:date="2015-04-02T20:08:00Z">
        <w:r>
          <w:rPr>
            <w:rFonts w:cs="Times New Roman" w:ascii="Times New Roman" w:hAnsi="Times New Roman"/>
            <w:sz w:val="28"/>
            <w:szCs w:val="28"/>
          </w:rPr>
          <w:t>such that</w:t>
        </w:r>
      </w:ins>
      <w:r>
        <w:rPr>
          <w:rFonts w:cs="Times New Roman" w:ascii="Times New Roman" w:hAnsi="Times New Roman"/>
          <w:sz w:val="28"/>
          <w:szCs w:val="28"/>
        </w:rPr>
        <w:t xml:space="preserve"> </w:t>
      </w:r>
      <w:del w:id="334" w:author="Unknown Author" w:date="2015-04-02T20:08:00Z">
        <w:r>
          <w:rPr>
            <w:rFonts w:cs="Times New Roman" w:ascii="Times New Roman" w:hAnsi="Times New Roman"/>
            <w:sz w:val="28"/>
            <w:szCs w:val="28"/>
          </w:rPr>
          <w:delText>when</w:delText>
        </w:r>
      </w:del>
      <w:ins w:id="335" w:author="Unknown Author" w:date="2015-04-02T20:08:00Z">
        <w:r>
          <w:rPr>
            <w:rFonts w:cs="Times New Roman" w:ascii="Times New Roman" w:hAnsi="Times New Roman"/>
            <w:sz w:val="28"/>
            <w:szCs w:val="28"/>
          </w:rPr>
          <w:t xml:space="preserve">once </w:t>
        </w:r>
      </w:ins>
      <w:r>
        <w:rPr>
          <w:rFonts w:cs="Times New Roman" w:ascii="Times New Roman" w:hAnsi="Times New Roman"/>
          <w:sz w:val="28"/>
          <w:szCs w:val="28"/>
        </w:rPr>
        <w:t xml:space="preserve"> </w:t>
      </w:r>
      <w:r>
        <w:rPr>
          <w:rFonts w:cs="Times New Roman" w:ascii="Times New Roman" w:hAnsi="Times New Roman"/>
          <w:i w:val="false"/>
          <w:iCs w:val="false"/>
          <w:sz w:val="28"/>
          <w:szCs w:val="28"/>
        </w:rPr>
        <w:t>σ&gt;1.5</w:t>
      </w:r>
      <w:r>
        <w:rPr>
          <w:rFonts w:cs="Times New Roman" w:ascii="Times New Roman" w:hAnsi="Times New Roman"/>
          <w:i/>
          <w:iCs/>
          <w:sz w:val="28"/>
          <w:szCs w:val="28"/>
        </w:rPr>
        <w:t xml:space="preserve">, </w:t>
      </w:r>
      <w:r>
        <w:rPr>
          <w:rFonts w:cs="Times New Roman" w:ascii="Times New Roman" w:hAnsi="Times New Roman"/>
          <w:i w:val="false"/>
          <w:iCs w:val="false"/>
          <w:sz w:val="28"/>
          <w:szCs w:val="28"/>
        </w:rPr>
        <w:t xml:space="preserve">copy-if-better </w:t>
      </w:r>
      <w:ins w:id="336" w:author="Unknown Author" w:date="2015-04-02T20:08:00Z">
        <w:r>
          <w:rPr>
            <w:rFonts w:cs="Times New Roman" w:ascii="Times New Roman" w:hAnsi="Times New Roman"/>
            <w:i w:val="false"/>
            <w:iCs w:val="false"/>
            <w:sz w:val="28"/>
            <w:szCs w:val="28"/>
          </w:rPr>
          <w:t xml:space="preserve">social learning actually </w:t>
        </w:r>
      </w:ins>
      <w:r>
        <w:rPr>
          <w:rFonts w:cs="Times New Roman" w:ascii="Times New Roman" w:hAnsi="Times New Roman"/>
          <w:sz w:val="28"/>
          <w:szCs w:val="28"/>
        </w:rPr>
        <w:t xml:space="preserve">yields higher </w:t>
      </w:r>
      <w:commentRangeStart w:id="20"/>
      <w:r>
        <w:rPr>
          <w:rFonts w:cs="Times New Roman" w:ascii="Times New Roman" w:hAnsi="Times New Roman"/>
          <w:sz w:val="28"/>
          <w:szCs w:val="28"/>
        </w:rPr>
        <w:t>g</w:t>
      </w:r>
      <w:commentRangeEnd w:id="20"/>
      <w:r>
        <w:rPr>
          <w:rFonts w:cs="Times New Roman" w:ascii="Times New Roman" w:hAnsi="Times New Roman"/>
          <w:sz w:val="28"/>
          <w:szCs w:val="28"/>
        </w:rPr>
      </w:r>
      <w:r>
        <w:rPr>
          <w:rFonts w:cs="Times New Roman" w:ascii="Times New Roman" w:hAnsi="Times New Roman"/>
          <w:sz w:val="28"/>
          <w:szCs w:val="28"/>
        </w:rPr>
        <w:commentReference w:id="20"/>
      </w:r>
      <w:r>
        <w:rPr>
          <w:rFonts w:cs="Times New Roman" w:ascii="Times New Roman" w:hAnsi="Times New Roman"/>
          <w:sz w:val="28"/>
          <w:szCs w:val="28"/>
        </w:rPr>
        <w:t xml:space="preserve"> than copy-the-best </w:t>
      </w:r>
      <w:ins w:id="337" w:author="Unknown Author" w:date="2015-04-02T20:08:00Z">
        <w:r>
          <w:rPr>
            <w:rFonts w:cs="Times New Roman" w:ascii="Times New Roman" w:hAnsi="Times New Roman"/>
            <w:sz w:val="28"/>
            <w:szCs w:val="28"/>
          </w:rPr>
          <w:t xml:space="preserve">learning when </w:t>
        </w:r>
      </w:ins>
      <w:ins w:id="338" w:author="Unknown Author" w:date="2015-04-02T20:09:00Z">
        <w:r>
          <w:rPr>
            <w:rFonts w:cs="Times New Roman" w:ascii="Times New Roman" w:hAnsi="Times New Roman"/>
            <w:i/>
            <w:iCs/>
            <w:sz w:val="28"/>
            <w:szCs w:val="28"/>
          </w:rPr>
          <w:t>k</w:t>
        </w:r>
      </w:ins>
      <w:ins w:id="339" w:author="Unknown Author" w:date="2015-04-02T20:09:00Z">
        <w:r>
          <w:rPr>
            <w:rFonts w:cs="Times New Roman" w:ascii="Times New Roman" w:hAnsi="Times New Roman"/>
            <w:sz w:val="28"/>
            <w:szCs w:val="28"/>
          </w:rPr>
          <w:t xml:space="preserve"> is large.</w:t>
        </w:r>
      </w:ins>
      <w:del w:id="340" w:author="Unknown Author" w:date="2015-04-02T20:08:00Z">
        <w:r>
          <w:rPr>
            <w:rFonts w:cs="Times New Roman" w:ascii="Times New Roman" w:hAnsi="Times New Roman"/>
            <w:sz w:val="28"/>
            <w:szCs w:val="28"/>
          </w:rPr>
          <w:delText xml:space="preserve">for higher </w:delText>
        </w:r>
      </w:del>
      <w:del w:id="341" w:author="Unknown Author" w:date="2015-04-02T20:09:00Z">
        <w:r>
          <w:rPr>
            <w:rFonts w:cs="Times New Roman" w:ascii="Times New Roman" w:hAnsi="Times New Roman"/>
            <w:sz w:val="28"/>
            <w:szCs w:val="28"/>
          </w:rPr>
          <w:delText xml:space="preserve">values of </w:delText>
        </w:r>
      </w:del>
      <w:del w:id="342" w:author="Unknown Author" w:date="2015-04-02T20:09:00Z">
        <w:r>
          <w:rPr>
            <w:rFonts w:cs="Times New Roman" w:ascii="Times New Roman" w:hAnsi="Times New Roman"/>
            <w:i/>
            <w:iCs/>
            <w:sz w:val="28"/>
            <w:szCs w:val="28"/>
          </w:rPr>
          <w:delText>k</w:delText>
        </w:r>
      </w:del>
      <w:del w:id="343" w:author="Unknown Author" w:date="2015-04-02T20:09:00Z">
        <w:r>
          <w:rPr>
            <w:rFonts w:cs="Times New Roman" w:ascii="Times New Roman" w:hAnsi="Times New Roman"/>
            <w:i w:val="false"/>
            <w:iCs w:val="false"/>
            <w:sz w:val="28"/>
            <w:szCs w:val="28"/>
          </w:rPr>
          <w:delText>.</w:delText>
        </w:r>
      </w:del>
      <w:r>
        <w:rPr>
          <w:rFonts w:cs="Times New Roman" w:ascii="Times New Roman" w:hAnsi="Times New Roman"/>
          <w:i w:val="false"/>
          <w:iCs w:val="false"/>
          <w:sz w:val="28"/>
          <w:szCs w:val="28"/>
        </w:rPr>
        <w:t xml:space="preserve">  </w:t>
      </w:r>
      <w:ins w:id="344" w:author="Unknown Author" w:date="2015-04-02T20:10:00Z">
        <w:r>
          <w:rPr>
            <w:rFonts w:cs="Times New Roman" w:ascii="Times New Roman" w:hAnsi="Times New Roman"/>
            <w:i w:val="false"/>
            <w:iCs w:val="false"/>
            <w:sz w:val="28"/>
            <w:szCs w:val="28"/>
          </w:rPr>
          <w:t>Thus with</w:t>
        </w:r>
      </w:ins>
      <w:del w:id="345" w:author="Unknown Author" w:date="2015-04-02T20:10:00Z">
        <w:r>
          <w:rPr>
            <w:rFonts w:cs="Times New Roman" w:ascii="Times New Roman" w:hAnsi="Times New Roman"/>
            <w:i w:val="false"/>
            <w:iCs w:val="false"/>
            <w:sz w:val="28"/>
            <w:szCs w:val="28"/>
          </w:rPr>
          <w:delText>In</w:delText>
        </w:r>
      </w:del>
      <w:r>
        <w:rPr>
          <w:rFonts w:cs="Times New Roman" w:ascii="Times New Roman" w:hAnsi="Times New Roman"/>
          <w:i w:val="false"/>
          <w:iCs w:val="false"/>
          <w:sz w:val="28"/>
          <w:szCs w:val="28"/>
        </w:rPr>
        <w:t xml:space="preserve"> copy-the-best </w:t>
      </w:r>
      <w:ins w:id="346" w:author="Unknown Author" w:date="2015-04-02T20:10:00Z">
        <w:r>
          <w:rPr>
            <w:rFonts w:cs="Times New Roman" w:ascii="Times New Roman" w:hAnsi="Times New Roman"/>
            <w:i w:val="false"/>
            <w:iCs w:val="false"/>
            <w:sz w:val="28"/>
            <w:szCs w:val="28"/>
          </w:rPr>
          <w:t xml:space="preserve">social learning </w:t>
        </w:r>
      </w:ins>
      <w:r>
        <w:rPr>
          <w:rFonts w:cs="Times New Roman" w:ascii="Times New Roman" w:hAnsi="Times New Roman"/>
          <w:i w:val="false"/>
          <w:iCs w:val="false"/>
          <w:sz w:val="28"/>
          <w:szCs w:val="28"/>
        </w:rPr>
        <w:t xml:space="preserve">we </w:t>
      </w:r>
      <w:del w:id="347" w:author="Unknown Author" w:date="2015-04-02T20:10:00Z">
        <w:r>
          <w:rPr>
            <w:rFonts w:cs="Times New Roman" w:ascii="Times New Roman" w:hAnsi="Times New Roman"/>
            <w:i w:val="false"/>
            <w:iCs w:val="false"/>
            <w:sz w:val="28"/>
            <w:szCs w:val="28"/>
          </w:rPr>
          <w:delText xml:space="preserve">also </w:delText>
        </w:r>
      </w:del>
      <w:r>
        <w:rPr>
          <w:rFonts w:cs="Times New Roman" w:ascii="Times New Roman" w:hAnsi="Times New Roman"/>
          <w:i w:val="false"/>
          <w:iCs w:val="false"/>
          <w:sz w:val="28"/>
          <w:szCs w:val="28"/>
        </w:rPr>
        <w:t>observe how</w:t>
      </w:r>
      <w:r>
        <w:rPr>
          <w:rFonts w:cs="Times New Roman" w:ascii="Times New Roman" w:hAnsi="Times New Roman"/>
          <w:sz w:val="28"/>
          <w:szCs w:val="28"/>
        </w:rPr>
        <w:t xml:space="preserve"> the beneficial effect of a larger </w:t>
      </w:r>
      <w:ins w:id="348" w:author="Unknown Author" w:date="2015-04-02T20:11:00Z">
        <w:r>
          <w:rPr>
            <w:rFonts w:cs="Times New Roman" w:ascii="Times New Roman" w:hAnsi="Times New Roman"/>
            <w:sz w:val="28"/>
            <w:szCs w:val="28"/>
          </w:rPr>
          <w:t xml:space="preserve">sample pool size, </w:t>
        </w:r>
      </w:ins>
      <w:r>
        <w:rPr>
          <w:rFonts w:cs="Times New Roman" w:ascii="Times New Roman" w:hAnsi="Times New Roman"/>
          <w:i/>
          <w:iCs/>
          <w:sz w:val="28"/>
          <w:szCs w:val="28"/>
        </w:rPr>
        <w:t>k</w:t>
      </w:r>
      <w:ins w:id="349" w:author="Unknown Author" w:date="2015-04-02T20:11:00Z">
        <w:r>
          <w:rPr>
            <w:rFonts w:cs="Times New Roman" w:ascii="Times New Roman" w:hAnsi="Times New Roman"/>
            <w:i w:val="false"/>
            <w:iCs w:val="false"/>
            <w:sz w:val="28"/>
            <w:szCs w:val="28"/>
          </w:rPr>
          <w:t>,</w:t>
        </w:r>
      </w:ins>
      <w:r>
        <w:rPr>
          <w:rFonts w:cs="Times New Roman" w:ascii="Times New Roman" w:hAnsi="Times New Roman"/>
          <w:sz w:val="28"/>
          <w:szCs w:val="28"/>
        </w:rPr>
        <w:t xml:space="preserve"> </w:t>
      </w:r>
      <w:del w:id="350" w:author="Unknown Author" w:date="2015-04-02T20:11:00Z">
        <w:r>
          <w:rPr>
            <w:rFonts w:cs="Times New Roman" w:ascii="Times New Roman" w:hAnsi="Times New Roman"/>
            <w:sz w:val="28"/>
            <w:szCs w:val="28"/>
          </w:rPr>
          <w:delText>(larger pool of potential new beneficial variants)</w:delText>
        </w:r>
      </w:del>
      <w:r>
        <w:rPr>
          <w:rFonts w:cs="Times New Roman" w:ascii="Times New Roman" w:hAnsi="Times New Roman"/>
          <w:sz w:val="28"/>
          <w:szCs w:val="28"/>
        </w:rPr>
        <w:t xml:space="preserve"> is counterbalanced by the </w:t>
      </w:r>
      <w:del w:id="351" w:author="Unknown Author" w:date="2015-04-02T20:11:00Z">
        <w:r>
          <w:rPr>
            <w:rFonts w:cs="Times New Roman" w:ascii="Times New Roman" w:hAnsi="Times New Roman"/>
            <w:sz w:val="28"/>
            <w:szCs w:val="28"/>
          </w:rPr>
          <w:delText>increasing</w:delText>
        </w:r>
      </w:del>
      <w:ins w:id="352" w:author="Unknown Author" w:date="2015-04-02T20:11:00Z">
        <w:r>
          <w:rPr>
            <w:rFonts w:cs="Times New Roman" w:ascii="Times New Roman" w:hAnsi="Times New Roman"/>
            <w:sz w:val="28"/>
            <w:szCs w:val="28"/>
          </w:rPr>
          <w:t>inc</w:t>
        </w:r>
      </w:ins>
      <w:ins w:id="353" w:author="Unknown Author" w:date="2015-04-02T20:12:00Z">
        <w:r>
          <w:rPr>
            <w:rFonts w:cs="Times New Roman" w:ascii="Times New Roman" w:hAnsi="Times New Roman"/>
            <w:sz w:val="28"/>
            <w:szCs w:val="28"/>
          </w:rPr>
          <w:t>reased</w:t>
        </w:r>
      </w:ins>
      <w:r>
        <w:rPr>
          <w:rFonts w:cs="Times New Roman" w:ascii="Times New Roman" w:hAnsi="Times New Roman"/>
          <w:sz w:val="28"/>
          <w:szCs w:val="28"/>
        </w:rPr>
        <w:t xml:space="preserve"> chance of </w:t>
      </w:r>
      <w:del w:id="354" w:author="Unknown Author" w:date="2015-04-02T20:12:00Z">
        <w:r>
          <w:rPr>
            <w:rFonts w:cs="Times New Roman" w:ascii="Times New Roman" w:hAnsi="Times New Roman"/>
            <w:sz w:val="28"/>
            <w:szCs w:val="28"/>
          </w:rPr>
          <w:delText>accidentally</w:delText>
        </w:r>
      </w:del>
      <w:ins w:id="355" w:author="Unknown Author" w:date="2015-04-02T20:12:00Z">
        <w:r>
          <w:rPr>
            <w:rFonts w:cs="Times New Roman" w:ascii="Times New Roman" w:hAnsi="Times New Roman"/>
            <w:sz w:val="28"/>
            <w:szCs w:val="28"/>
          </w:rPr>
          <w:t>inadvertently</w:t>
        </w:r>
      </w:ins>
      <w:r>
        <w:rPr>
          <w:rFonts w:cs="Times New Roman" w:ascii="Times New Roman" w:hAnsi="Times New Roman"/>
          <w:sz w:val="28"/>
          <w:szCs w:val="28"/>
        </w:rPr>
        <w:t xml:space="preserve"> copying the trait of an individual </w:t>
      </w:r>
      <w:del w:id="356" w:author="Unknown Author" w:date="2015-04-02T20:12:00Z">
        <w:r>
          <w:rPr>
            <w:rFonts w:cs="Times New Roman" w:ascii="Times New Roman" w:hAnsi="Times New Roman"/>
            <w:sz w:val="28"/>
            <w:szCs w:val="28"/>
          </w:rPr>
          <w:delText>that</w:delText>
        </w:r>
      </w:del>
      <w:ins w:id="357" w:author="Unknown Author" w:date="2015-04-02T20:12:00Z">
        <w:r>
          <w:rPr>
            <w:rFonts w:cs="Times New Roman" w:ascii="Times New Roman" w:hAnsi="Times New Roman"/>
            <w:sz w:val="28"/>
            <w:szCs w:val="28"/>
          </w:rPr>
          <w:t>who</w:t>
        </w:r>
      </w:ins>
      <w:r>
        <w:rPr>
          <w:rFonts w:cs="Times New Roman" w:ascii="Times New Roman" w:hAnsi="Times New Roman"/>
          <w:sz w:val="28"/>
          <w:szCs w:val="28"/>
        </w:rPr>
        <w:t xml:space="preserve"> </w:t>
      </w:r>
      <w:ins w:id="358" w:author="Unknown Author" w:date="2015-04-02T20:12:00Z">
        <w:r>
          <w:rPr>
            <w:rFonts w:cs="Times New Roman" w:ascii="Times New Roman" w:hAnsi="Times New Roman"/>
            <w:sz w:val="28"/>
            <w:szCs w:val="28"/>
          </w:rPr>
          <w:t xml:space="preserve">by chance </w:t>
        </w:r>
      </w:ins>
      <w:del w:id="359" w:author="Unknown Author" w:date="2015-04-02T20:12:00Z">
        <w:r>
          <w:rPr>
            <w:rFonts w:cs="Times New Roman" w:ascii="Times New Roman" w:hAnsi="Times New Roman"/>
            <w:sz w:val="28"/>
            <w:szCs w:val="28"/>
          </w:rPr>
          <w:delText xml:space="preserve">accidentally </w:delText>
        </w:r>
      </w:del>
      <w:r>
        <w:rPr>
          <w:rFonts w:cs="Times New Roman" w:ascii="Times New Roman" w:hAnsi="Times New Roman"/>
          <w:sz w:val="28"/>
          <w:szCs w:val="28"/>
        </w:rPr>
        <w:t xml:space="preserve">produced a high payoff value despite possessing a suboptimal variant. </w:t>
      </w:r>
      <w:ins w:id="360" w:author="Unknown Author" w:date="2015-04-02T20:13:00Z">
        <w:r>
          <w:rPr>
            <w:rFonts w:cs="Times New Roman" w:ascii="Times New Roman" w:hAnsi="Times New Roman"/>
            <w:sz w:val="28"/>
            <w:szCs w:val="28"/>
          </w:rPr>
          <w:t xml:space="preserve"> </w:t>
        </w:r>
      </w:ins>
      <w:del w:id="361" w:author="Unknown Author" w:date="2015-04-02T20:14:00Z">
        <w:r>
          <w:rPr>
            <w:rFonts w:cs="Times New Roman" w:ascii="Times New Roman" w:hAnsi="Times New Roman"/>
            <w:sz w:val="28"/>
            <w:szCs w:val="28"/>
          </w:rPr>
          <w:delText>Thus</w:delText>
        </w:r>
      </w:del>
      <w:ins w:id="362" w:author="Unknown Author" w:date="2015-04-02T20:14:00Z">
        <w:r>
          <w:rPr>
            <w:rFonts w:cs="Times New Roman" w:ascii="Times New Roman" w:hAnsi="Times New Roman"/>
            <w:sz w:val="28"/>
            <w:szCs w:val="28"/>
          </w:rPr>
          <w:t>As a result,</w:t>
        </w:r>
      </w:ins>
      <w:r>
        <w:rPr>
          <w:rFonts w:cs="Times New Roman" w:ascii="Times New Roman" w:hAnsi="Times New Roman"/>
          <w:sz w:val="28"/>
          <w:szCs w:val="28"/>
        </w:rPr>
        <w:t xml:space="preserve"> when payoff uncertainty is increased, a smaller sample pool</w:t>
      </w:r>
      <w:del w:id="363" w:author="Unknown Author" w:date="2015-04-02T20:14:00Z">
        <w:r>
          <w:rPr>
            <w:rFonts w:cs="Times New Roman" w:ascii="Times New Roman" w:hAnsi="Times New Roman"/>
            <w:sz w:val="28"/>
            <w:szCs w:val="28"/>
          </w:rPr>
          <w:delText>s</w:delText>
        </w:r>
      </w:del>
      <w:r>
        <w:rPr>
          <w:rFonts w:cs="Times New Roman" w:ascii="Times New Roman" w:hAnsi="Times New Roman"/>
          <w:sz w:val="28"/>
          <w:szCs w:val="28"/>
        </w:rPr>
        <w:t xml:space="preserve"> can, </w:t>
      </w:r>
      <w:del w:id="364" w:author="Unknown Author" w:date="2015-04-02T20:14: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counter-intuitively, </w:t>
      </w:r>
      <w:del w:id="365" w:author="Unknown Author" w:date="2015-04-02T20:15:00Z">
        <w:r>
          <w:rPr>
            <w:rFonts w:cs="Times New Roman" w:ascii="Times New Roman" w:hAnsi="Times New Roman"/>
            <w:sz w:val="28"/>
            <w:szCs w:val="28"/>
          </w:rPr>
          <w:delText>offer</w:delText>
        </w:r>
      </w:del>
      <w:ins w:id="366" w:author="Unknown Author" w:date="2015-04-02T20:15:00Z">
        <w:r>
          <w:rPr>
            <w:rFonts w:cs="Times New Roman" w:ascii="Times New Roman" w:hAnsi="Times New Roman"/>
            <w:sz w:val="28"/>
            <w:szCs w:val="28"/>
          </w:rPr>
          <w:t>promote</w:t>
        </w:r>
      </w:ins>
      <w:r>
        <w:rPr>
          <w:rFonts w:cs="Times New Roman" w:ascii="Times New Roman" w:hAnsi="Times New Roman"/>
          <w:sz w:val="28"/>
          <w:szCs w:val="28"/>
        </w:rPr>
        <w:t xml:space="preserve"> a faster rate of </w:t>
      </w:r>
      <w:ins w:id="367" w:author="Unknown Author" w:date="2015-04-02T20:14:00Z">
        <w:r>
          <w:rPr>
            <w:rFonts w:cs="Times New Roman" w:ascii="Times New Roman" w:hAnsi="Times New Roman"/>
            <w:sz w:val="28"/>
            <w:szCs w:val="28"/>
          </w:rPr>
          <w:t xml:space="preserve">cumulative cultural </w:t>
        </w:r>
      </w:ins>
      <w:r>
        <w:rPr>
          <w:rFonts w:cs="Times New Roman" w:ascii="Times New Roman" w:hAnsi="Times New Roman"/>
          <w:sz w:val="28"/>
          <w:szCs w:val="28"/>
        </w:rPr>
        <w:t>evolution</w:t>
      </w:r>
      <w:del w:id="368" w:author="Unknown Author" w:date="2015-04-02T20:15:00Z">
        <w:r>
          <w:rPr>
            <w:rFonts w:cs="Times New Roman" w:ascii="Times New Roman" w:hAnsi="Times New Roman"/>
            <w:sz w:val="28"/>
            <w:szCs w:val="28"/>
          </w:rPr>
          <w:delText xml:space="preserve">. Smaller values of </w:delText>
        </w:r>
      </w:del>
      <w:del w:id="369" w:author="Unknown Author" w:date="2015-04-02T20:15:00Z">
        <w:r>
          <w:rPr>
            <w:rFonts w:cs="Times New Roman" w:ascii="Times New Roman" w:hAnsi="Times New Roman"/>
            <w:i/>
            <w:iCs/>
            <w:sz w:val="28"/>
            <w:szCs w:val="28"/>
          </w:rPr>
          <w:delText>k</w:delText>
        </w:r>
      </w:del>
      <w:ins w:id="370" w:author="Unknown Author" w:date="2015-04-02T20:15:00Z">
        <w:r>
          <w:rPr>
            <w:rFonts w:cs="Times New Roman" w:ascii="Times New Roman" w:hAnsi="Times New Roman"/>
            <w:i w:val="false"/>
            <w:iCs w:val="false"/>
            <w:sz w:val="28"/>
            <w:szCs w:val="28"/>
          </w:rPr>
          <w:t xml:space="preserve"> bec</w:t>
        </w:r>
      </w:ins>
      <w:ins w:id="371" w:author="Unknown Author" w:date="2015-04-02T20:16:00Z">
        <w:r>
          <w:rPr>
            <w:rFonts w:cs="Times New Roman" w:ascii="Times New Roman" w:hAnsi="Times New Roman"/>
            <w:i w:val="false"/>
            <w:iCs w:val="false"/>
            <w:sz w:val="28"/>
            <w:szCs w:val="28"/>
          </w:rPr>
          <w:t xml:space="preserve">ause </w:t>
        </w:r>
      </w:ins>
      <w:del w:id="372" w:author="Unknown Author" w:date="2015-04-02T20:17:00Z">
        <w:r>
          <w:rPr>
            <w:rFonts w:cs="Times New Roman" w:ascii="Times New Roman" w:hAnsi="Times New Roman"/>
            <w:i w:val="false"/>
            <w:iCs w:val="false"/>
            <w:sz w:val="28"/>
            <w:szCs w:val="28"/>
          </w:rPr>
          <w:delText xml:space="preserve"> </w:delText>
        </w:r>
      </w:del>
      <w:ins w:id="373" w:author="Unknown Author" w:date="2015-04-02T20:17:00Z">
        <w:r>
          <w:rPr>
            <w:rFonts w:cs="Times New Roman" w:ascii="Times New Roman" w:hAnsi="Times New Roman"/>
            <w:i w:val="false"/>
            <w:iCs w:val="false"/>
            <w:sz w:val="28"/>
            <w:szCs w:val="28"/>
          </w:rPr>
          <w:t xml:space="preserve">the benefit of </w:t>
        </w:r>
      </w:ins>
      <w:r>
        <w:rPr>
          <w:rFonts w:cs="Times New Roman" w:ascii="Times New Roman" w:hAnsi="Times New Roman"/>
          <w:i w:val="false"/>
          <w:iCs w:val="false"/>
          <w:sz w:val="28"/>
          <w:szCs w:val="28"/>
        </w:rPr>
        <w:t>minimis</w:t>
      </w:r>
      <w:ins w:id="374" w:author="Unknown Author" w:date="2015-04-02T20:17:00Z">
        <w:r>
          <w:rPr>
            <w:rFonts w:cs="Times New Roman" w:ascii="Times New Roman" w:hAnsi="Times New Roman"/>
            <w:i w:val="false"/>
            <w:iCs w:val="false"/>
            <w:sz w:val="28"/>
            <w:szCs w:val="28"/>
          </w:rPr>
          <w:t>ing</w:t>
        </w:r>
      </w:ins>
      <w:del w:id="375" w:author="Unknown Author" w:date="2015-04-02T20:17:00Z">
        <w:r>
          <w:rPr>
            <w:rFonts w:cs="Times New Roman" w:ascii="Times New Roman" w:hAnsi="Times New Roman"/>
            <w:i w:val="false"/>
            <w:iCs w:val="false"/>
            <w:sz w:val="28"/>
            <w:szCs w:val="28"/>
          </w:rPr>
          <w:delText>e</w:delText>
        </w:r>
      </w:del>
      <w:r>
        <w:rPr>
          <w:rFonts w:cs="Times New Roman" w:ascii="Times New Roman" w:hAnsi="Times New Roman"/>
          <w:i w:val="false"/>
          <w:iCs w:val="false"/>
          <w:sz w:val="28"/>
          <w:szCs w:val="28"/>
        </w:rPr>
        <w:t xml:space="preserve"> the </w:t>
      </w:r>
      <w:del w:id="376" w:author="Unknown Author" w:date="2015-04-02T20:17:00Z">
        <w:r>
          <w:rPr>
            <w:rFonts w:cs="Times New Roman" w:ascii="Times New Roman" w:hAnsi="Times New Roman"/>
            <w:i w:val="false"/>
            <w:iCs w:val="false"/>
            <w:sz w:val="28"/>
            <w:szCs w:val="28"/>
          </w:rPr>
          <w:delText>chance</w:delText>
        </w:r>
      </w:del>
      <w:ins w:id="377" w:author="Unknown Author" w:date="2015-04-02T20:17:00Z">
        <w:r>
          <w:rPr>
            <w:rFonts w:cs="Times New Roman" w:ascii="Times New Roman" w:hAnsi="Times New Roman"/>
            <w:i w:val="false"/>
            <w:iCs w:val="false"/>
            <w:sz w:val="28"/>
            <w:szCs w:val="28"/>
          </w:rPr>
          <w:t>risk</w:t>
        </w:r>
      </w:ins>
      <w:r>
        <w:rPr>
          <w:rFonts w:cs="Times New Roman" w:ascii="Times New Roman" w:hAnsi="Times New Roman"/>
          <w:i w:val="false"/>
          <w:iCs w:val="false"/>
          <w:sz w:val="28"/>
          <w:szCs w:val="28"/>
        </w:rPr>
        <w:t xml:space="preserve"> of accidental</w:t>
      </w:r>
      <w:ins w:id="378" w:author="Unknown Author" w:date="2015-04-02T20:16:00Z">
        <w:r>
          <w:rPr>
            <w:rFonts w:cs="Times New Roman" w:ascii="Times New Roman" w:hAnsi="Times New Roman"/>
            <w:i w:val="false"/>
            <w:iCs w:val="false"/>
            <w:sz w:val="28"/>
            <w:szCs w:val="28"/>
          </w:rPr>
          <w:t>ly</w:t>
        </w:r>
      </w:ins>
      <w:r>
        <w:rPr>
          <w:rFonts w:cs="Times New Roman" w:ascii="Times New Roman" w:hAnsi="Times New Roman"/>
          <w:i w:val="false"/>
          <w:iCs w:val="false"/>
          <w:sz w:val="28"/>
          <w:szCs w:val="28"/>
        </w:rPr>
        <w:t xml:space="preserve"> </w:t>
      </w:r>
      <w:del w:id="379" w:author="Unknown Author" w:date="2015-04-02T20:16:00Z">
        <w:r>
          <w:rPr>
            <w:rFonts w:cs="Times New Roman" w:ascii="Times New Roman" w:hAnsi="Times New Roman"/>
            <w:i w:val="false"/>
            <w:iCs w:val="false"/>
            <w:sz w:val="28"/>
            <w:szCs w:val="28"/>
          </w:rPr>
          <w:delText>shifts to</w:delText>
        </w:r>
      </w:del>
      <w:ins w:id="380" w:author="Unknown Author" w:date="2015-04-02T20:16:00Z">
        <w:r>
          <w:rPr>
            <w:rFonts w:cs="Times New Roman" w:ascii="Times New Roman" w:hAnsi="Times New Roman"/>
            <w:i w:val="false"/>
            <w:iCs w:val="false"/>
            <w:sz w:val="28"/>
            <w:szCs w:val="28"/>
          </w:rPr>
          <w:t>adopting</w:t>
        </w:r>
      </w:ins>
      <w:r>
        <w:rPr>
          <w:rFonts w:cs="Times New Roman" w:ascii="Times New Roman" w:hAnsi="Times New Roman"/>
          <w:i w:val="false"/>
          <w:iCs w:val="false"/>
          <w:sz w:val="28"/>
          <w:szCs w:val="28"/>
        </w:rPr>
        <w:t xml:space="preserve"> suboptimal cultural traits</w:t>
      </w:r>
      <w:del w:id="381" w:author="Unknown Author" w:date="2015-04-02T20:17:00Z">
        <w:r>
          <w:rPr>
            <w:rFonts w:cs="Times New Roman" w:ascii="Times New Roman" w:hAnsi="Times New Roman"/>
            <w:i w:val="false"/>
            <w:iCs w:val="false"/>
            <w:sz w:val="28"/>
            <w:szCs w:val="28"/>
          </w:rPr>
          <w:delText xml:space="preserve">, even at </w:delText>
        </w:r>
      </w:del>
      <w:ins w:id="382" w:author="Unknown Author" w:date="2015-04-02T20:17:00Z">
        <w:r>
          <w:rPr>
            <w:rFonts w:cs="Times New Roman" w:ascii="Times New Roman" w:hAnsi="Times New Roman"/>
            <w:i w:val="false"/>
            <w:iCs w:val="false"/>
            <w:sz w:val="28"/>
            <w:szCs w:val="28"/>
          </w:rPr>
          <w:t xml:space="preserve"> outweighs </w:t>
        </w:r>
      </w:ins>
      <w:r>
        <w:rPr>
          <w:rFonts w:cs="Times New Roman" w:ascii="Times New Roman" w:hAnsi="Times New Roman"/>
          <w:i w:val="false"/>
          <w:iCs w:val="false"/>
          <w:sz w:val="28"/>
          <w:szCs w:val="28"/>
        </w:rPr>
        <w:t>the cost of reducing the potential pool of new beneficial variants.</w:t>
      </w:r>
      <w:del w:id="383" w:author="Unknown Author" w:date="2015-04-02T20:18:00Z">
        <w:r>
          <w:rPr>
            <w:rFonts w:cs="Times New Roman" w:ascii="Times New Roman" w:hAnsi="Times New Roman"/>
            <w:i w:val="false"/>
            <w:iCs w:val="false"/>
            <w:sz w:val="28"/>
            <w:szCs w:val="28"/>
          </w:rPr>
          <w:delText xml:space="preserve">   </w:delText>
        </w:r>
      </w:del>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center"/>
        <w:rPr>
          <w:rFonts w:ascii="Times New Roman" w:hAnsi="Times New Roman"/>
          <w:sz w:val="28"/>
          <w:szCs w:val="28"/>
        </w:rPr>
      </w:pPr>
      <w:r>
        <w:rPr>
          <w:rFonts w:ascii="Times New Roman" w:hAnsi="Times New Roman"/>
          <w:sz w:val="28"/>
          <w:szCs w:val="28"/>
        </w:rPr>
        <w:t>[Figure 3]</w:t>
      </w:r>
    </w:p>
    <w:p>
      <w:pPr>
        <w:pStyle w:val="Caption1"/>
        <w:keepNext/>
        <w:spacing w:lineRule="auto" w:line="480"/>
        <w:jc w:val="left"/>
        <w:rPr>
          <w:rFonts w:eastAsia="ＭＳ 明朝" w:cs="Times New Roman" w:ascii="Times New Roman" w:hAnsi="Times New Roman"/>
          <w:i w:val="false"/>
          <w:iCs w:val="false"/>
          <w:color w:val="00000A"/>
          <w:sz w:val="22"/>
          <w:szCs w:val="22"/>
          <w:lang w:val="en-GB" w:eastAsia="zh-CN" w:bidi="hi-IN"/>
        </w:rPr>
      </w:pPr>
      <w:r>
        <w:rPr>
          <w:rFonts w:eastAsia="ＭＳ 明朝" w:cs="Times New Roman" w:ascii="Times New Roman" w:hAnsi="Times New Roman"/>
          <w:i w:val="false"/>
          <w:iCs w:val="false"/>
          <w:color w:val="00000A"/>
          <w:sz w:val="22"/>
          <w:szCs w:val="22"/>
          <w:lang w:val="en-GB" w:eastAsia="zh-CN" w:bidi="hi-IN"/>
        </w:rPr>
        <w:t>F</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4479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2447925"/>
                    </a:xfrm>
                    <a:prstGeom prst="rect">
                      <a:avLst/>
                    </a:prstGeom>
                    <a:noFill/>
                    <a:ln w="9525">
                      <a:noFill/>
                      <a:miter lim="800000"/>
                      <a:headEnd/>
                      <a:tailEnd/>
                    </a:ln>
                  </pic:spPr>
                </pic:pic>
              </a:graphicData>
            </a:graphic>
          </wp:anchor>
        </w:drawing>
      </w:r>
      <w:r>
        <w:rPr>
          <w:rFonts w:eastAsia="ＭＳ 明朝" w:cs="Times New Roman" w:ascii="Times New Roman" w:hAnsi="Times New Roman"/>
          <w:i w:val="false"/>
          <w:iCs w:val="false"/>
          <w:color w:val="00000A"/>
          <w:sz w:val="22"/>
          <w:szCs w:val="22"/>
          <w:lang w:val="en-GB" w:eastAsia="zh-CN" w:bidi="hi-IN"/>
        </w:rPr>
        <w:t xml:space="preserve">igure 3: Effect of payoff uncertainty (σ), and sample pool size (k) </w:t>
      </w:r>
      <w:del w:id="384" w:author="Unknown Author" w:date="2015-04-02T20:18:00Z">
        <w:r>
          <w:rPr>
            <w:rFonts w:eastAsia="ＭＳ 明朝" w:cs="Times New Roman" w:ascii="Times New Roman" w:hAnsi="Times New Roman"/>
            <w:i w:val="false"/>
            <w:iCs w:val="false"/>
            <w:color w:val="00000A"/>
            <w:sz w:val="22"/>
            <w:szCs w:val="22"/>
            <w:lang w:val="en-GB" w:eastAsia="zh-CN" w:bidi="hi-IN"/>
          </w:rPr>
          <w:delText>to</w:delText>
        </w:r>
      </w:del>
      <w:ins w:id="385" w:author="Unknown Author" w:date="2015-04-02T20:18:00Z">
        <w:r>
          <w:rPr>
            <w:rFonts w:eastAsia="ＭＳ 明朝" w:cs="Times New Roman" w:ascii="Times New Roman" w:hAnsi="Times New Roman"/>
            <w:i w:val="false"/>
            <w:iCs w:val="false"/>
            <w:color w:val="00000A"/>
            <w:sz w:val="22"/>
            <w:szCs w:val="22"/>
            <w:lang w:val="en-GB" w:eastAsia="zh-CN" w:bidi="hi-IN"/>
          </w:rPr>
          <w:t>on</w:t>
        </w:r>
      </w:ins>
      <w:r>
        <w:rPr>
          <w:rFonts w:eastAsia="ＭＳ 明朝" w:cs="Times New Roman" w:ascii="Times New Roman" w:hAnsi="Times New Roman"/>
          <w:i w:val="false"/>
          <w:iCs w:val="false"/>
          <w:color w:val="00000A"/>
          <w:sz w:val="22"/>
          <w:szCs w:val="22"/>
          <w:lang w:val="en-GB" w:eastAsia="zh-CN" w:bidi="hi-IN"/>
        </w:rPr>
        <w:t xml:space="preserve"> the rate of </w:t>
      </w:r>
      <w:ins w:id="386" w:author="Unknown Author" w:date="2015-04-02T20:18:00Z">
        <w:r>
          <w:rPr>
            <w:rFonts w:eastAsia="ＭＳ 明朝" w:cs="Times New Roman" w:ascii="Times New Roman" w:hAnsi="Times New Roman"/>
            <w:i w:val="false"/>
            <w:iCs w:val="false"/>
            <w:color w:val="00000A"/>
            <w:sz w:val="22"/>
            <w:szCs w:val="22"/>
            <w:lang w:val="en-GB" w:eastAsia="zh-CN" w:bidi="hi-IN"/>
          </w:rPr>
          <w:t xml:space="preserve">cumulative </w:t>
        </w:r>
      </w:ins>
      <w:r>
        <w:rPr>
          <w:rFonts w:eastAsia="ＭＳ 明朝" w:cs="Times New Roman" w:ascii="Times New Roman" w:hAnsi="Times New Roman"/>
          <w:i w:val="false"/>
          <w:iCs w:val="false"/>
          <w:color w:val="00000A"/>
          <w:sz w:val="22"/>
          <w:szCs w:val="22"/>
          <w:lang w:val="en-GB" w:eastAsia="zh-CN" w:bidi="hi-IN"/>
        </w:rPr>
        <w:t xml:space="preserve">cultural evolution (average cultural trait value after 1,000 time-steps) for </w:t>
      </w:r>
      <w:ins w:id="387" w:author="Unknown Author" w:date="2015-04-02T20:18:00Z">
        <w:r>
          <w:rPr>
            <w:rFonts w:eastAsia="ＭＳ 明朝" w:cs="Times New Roman" w:ascii="Times New Roman" w:hAnsi="Times New Roman"/>
            <w:i w:val="false"/>
            <w:iCs w:val="false"/>
            <w:color w:val="00000A"/>
            <w:sz w:val="22"/>
            <w:szCs w:val="22"/>
            <w:lang w:val="en-GB" w:eastAsia="zh-CN" w:bidi="hi-IN"/>
          </w:rPr>
          <w:t xml:space="preserve">three </w:t>
        </w:r>
      </w:ins>
      <w:r>
        <w:rPr>
          <w:rFonts w:eastAsia="ＭＳ 明朝" w:cs="Times New Roman" w:ascii="Times New Roman" w:hAnsi="Times New Roman"/>
          <w:i w:val="false"/>
          <w:iCs w:val="false"/>
          <w:color w:val="00000A"/>
          <w:sz w:val="22"/>
          <w:szCs w:val="22"/>
          <w:lang w:val="en-GB" w:eastAsia="zh-CN" w:bidi="hi-IN"/>
        </w:rPr>
        <w:t xml:space="preserve">social learning </w:t>
      </w:r>
      <w:del w:id="388" w:author="Unknown Author" w:date="2015-04-02T20:18:00Z">
        <w:r>
          <w:rPr>
            <w:rFonts w:eastAsia="ＭＳ 明朝" w:cs="Times New Roman" w:ascii="Times New Roman" w:hAnsi="Times New Roman"/>
            <w:i w:val="false"/>
            <w:iCs w:val="false"/>
            <w:color w:val="00000A"/>
            <w:sz w:val="22"/>
            <w:szCs w:val="22"/>
            <w:lang w:val="en-GB" w:eastAsia="zh-CN" w:bidi="hi-IN"/>
          </w:rPr>
          <w:delText>strategies</w:delText>
        </w:r>
      </w:del>
      <w:ins w:id="389" w:author="Unknown Author" w:date="2015-04-02T20:18:00Z">
        <w:r>
          <w:rPr>
            <w:rFonts w:eastAsia="ＭＳ 明朝" w:cs="Times New Roman" w:ascii="Times New Roman" w:hAnsi="Times New Roman"/>
            <w:i w:val="false"/>
            <w:iCs w:val="false"/>
            <w:color w:val="00000A"/>
            <w:sz w:val="22"/>
            <w:szCs w:val="22"/>
            <w:lang w:val="en-GB" w:eastAsia="zh-CN" w:bidi="hi-IN"/>
          </w:rPr>
          <w:t>rules</w:t>
        </w:r>
      </w:ins>
      <w:r>
        <w:rPr>
          <w:rFonts w:eastAsia="ＭＳ 明朝" w:cs="Times New Roman" w:ascii="Times New Roman" w:hAnsi="Times New Roman"/>
          <w:i w:val="false"/>
          <w:iCs w:val="false"/>
          <w:color w:val="00000A"/>
          <w:sz w:val="22"/>
          <w:szCs w:val="22"/>
          <w:lang w:val="en-GB" w:eastAsia="zh-CN" w:bidi="hi-IN"/>
        </w:rPr>
        <w:t xml:space="preserve"> (red=copy-the-best; blue=copy-if-better; yellow=random copying; darker colour indicates higher payoff-uncertainty within each plot).</w:t>
      </w:r>
    </w:p>
    <w:p>
      <w:pPr>
        <w:pStyle w:val="Caption1"/>
        <w:spacing w:lineRule="auto" w:line="480"/>
        <w:jc w:val="both"/>
        <w:rPr/>
      </w:pPr>
      <w:r>
        <w:rPr/>
      </w:r>
    </w:p>
    <w:p>
      <w:pPr>
        <w:pStyle w:val="Caption1"/>
        <w:spacing w:lineRule="auto" w:line="480"/>
        <w:jc w:val="both"/>
        <w:rPr>
          <w:rFonts w:eastAsia="ＭＳ 明朝" w:cs="Times New Roman" w:ascii="Times New Roman" w:hAnsi="Times New Roman"/>
          <w:i w:val="false"/>
          <w:iCs w:val="false"/>
          <w:color w:val="00000A"/>
          <w:sz w:val="28"/>
          <w:szCs w:val="28"/>
          <w:lang w:val="en-GB" w:eastAsia="zh-CN" w:bidi="hi-IN"/>
        </w:rPr>
      </w:pPr>
      <w:ins w:id="390" w:author="Unknown Author" w:date="2015-04-02T20:19:00Z">
        <w:r>
          <w:rPr>
            <w:rFonts w:eastAsia="ＭＳ 明朝" w:cs="Times New Roman" w:ascii="Times New Roman" w:hAnsi="Times New Roman"/>
            <w:i w:val="false"/>
            <w:iCs w:val="false"/>
            <w:color w:val="00000A"/>
            <w:sz w:val="28"/>
            <w:szCs w:val="28"/>
            <w:lang w:val="en-GB" w:eastAsia="zh-CN" w:bidi="hi-IN"/>
          </w:rPr>
          <w:t xml:space="preserve">In experiment three </w:t>
        </w:r>
      </w:ins>
      <w:del w:id="391" w:author="Unknown Author" w:date="2015-04-02T20:19:00Z">
        <w:r>
          <w:rPr>
            <w:rFonts w:eastAsia="ＭＳ 明朝" w:cs="Times New Roman" w:ascii="Times New Roman" w:hAnsi="Times New Roman"/>
            <w:i w:val="false"/>
            <w:iCs w:val="false"/>
            <w:color w:val="00000A"/>
            <w:sz w:val="28"/>
            <w:szCs w:val="28"/>
            <w:lang w:val="en-GB" w:eastAsia="zh-CN" w:bidi="hi-IN"/>
          </w:rPr>
          <w:delText>W</w:delText>
        </w:r>
      </w:del>
      <w:ins w:id="392" w:author="Unknown Author" w:date="2015-04-02T20:19:00Z">
        <w:r>
          <w:rPr>
            <w:rFonts w:eastAsia="ＭＳ 明朝" w:cs="Times New Roman" w:ascii="Times New Roman" w:hAnsi="Times New Roman"/>
            <w:i w:val="false"/>
            <w:iCs w:val="false"/>
            <w:color w:val="00000A"/>
            <w:sz w:val="28"/>
            <w:szCs w:val="28"/>
            <w:lang w:val="en-GB" w:eastAsia="zh-CN" w:bidi="hi-IN"/>
          </w:rPr>
          <w:t>w</w:t>
        </w:r>
      </w:ins>
      <w:r>
        <w:rPr>
          <w:rFonts w:eastAsia="ＭＳ 明朝" w:cs="Times New Roman" w:ascii="Times New Roman" w:hAnsi="Times New Roman"/>
          <w:i w:val="false"/>
          <w:iCs w:val="false"/>
          <w:color w:val="00000A"/>
          <w:sz w:val="28"/>
          <w:szCs w:val="28"/>
          <w:lang w:val="en-GB" w:eastAsia="zh-CN" w:bidi="hi-IN"/>
        </w:rPr>
        <w:t>e further explored the relationship between census population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and sample pool size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by running the copy-the-best and copy-if-better models with four settings of </w:t>
      </w:r>
      <w:del w:id="393" w:author="Unknown Author" w:date="2015-04-02T20:20:00Z">
        <w:r>
          <w:rPr>
            <w:rFonts w:eastAsia="ＭＳ 明朝" w:cs="Times New Roman" w:ascii="Times New Roman" w:hAnsi="Times New Roman"/>
            <w:i w:val="false"/>
            <w:iCs w:val="false"/>
            <w:color w:val="00000A"/>
            <w:sz w:val="28"/>
            <w:szCs w:val="28"/>
            <w:lang w:val="en-GB" w:eastAsia="zh-CN" w:bidi="hi-IN"/>
          </w:rPr>
          <w:delText xml:space="preserve"> </w:delText>
        </w:r>
      </w:del>
      <w:r>
        <w:rPr>
          <w:rFonts w:eastAsia="ＭＳ 明朝" w:cs="Times New Roman" w:ascii="Times New Roman" w:hAnsi="Times New Roman"/>
          <w:i/>
          <w:iCs/>
          <w:color w:val="00000A"/>
          <w:sz w:val="28"/>
          <w:szCs w:val="28"/>
          <w:lang w:val="en-GB" w:eastAsia="zh-CN" w:bidi="hi-IN"/>
        </w:rPr>
        <w:t xml:space="preserve">σ </w:t>
      </w:r>
      <w:r>
        <w:rPr>
          <w:rFonts w:eastAsia="ＭＳ 明朝" w:cs="Times New Roman" w:ascii="Times New Roman" w:hAnsi="Times New Roman"/>
          <w:i w:val="false"/>
          <w:iCs w:val="false"/>
          <w:color w:val="00000A"/>
          <w:sz w:val="28"/>
          <w:szCs w:val="28"/>
          <w:lang w:val="en-GB" w:eastAsia="zh-CN" w:bidi="hi-IN"/>
        </w:rPr>
        <w:t xml:space="preserve">(0, 0.4, 1.5, and 4) and three settings of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(1000, 2000 and 4000).  The results (fig.4) show that, overall, payoff-uncertainty is still </w:t>
      </w:r>
      <w:ins w:id="394" w:author="Unknown Author" w:date="2015-04-02T20:20:00Z">
        <w:r>
          <w:rPr>
            <w:rFonts w:eastAsia="ＭＳ 明朝" w:cs="Times New Roman" w:ascii="Times New Roman" w:hAnsi="Times New Roman"/>
            <w:i w:val="false"/>
            <w:iCs w:val="false"/>
            <w:color w:val="00000A"/>
            <w:sz w:val="28"/>
            <w:szCs w:val="28"/>
            <w:lang w:val="en-GB" w:eastAsia="zh-CN" w:bidi="hi-IN"/>
          </w:rPr>
          <w:t xml:space="preserve">the </w:t>
        </w:r>
      </w:ins>
      <w:r>
        <w:rPr>
          <w:rFonts w:eastAsia="ＭＳ 明朝" w:cs="Times New Roman" w:ascii="Times New Roman" w:hAnsi="Times New Roman"/>
          <w:i w:val="false"/>
          <w:iCs w:val="false"/>
          <w:color w:val="00000A"/>
          <w:sz w:val="28"/>
          <w:szCs w:val="28"/>
          <w:lang w:val="en-GB" w:eastAsia="zh-CN" w:bidi="hi-IN"/>
        </w:rPr>
        <w:t xml:space="preserve">major driver </w:t>
      </w:r>
      <w:ins w:id="395" w:author="Unknown Author" w:date="2015-04-02T20:21:00Z">
        <w:r>
          <w:rPr>
            <w:rFonts w:eastAsia="ＭＳ 明朝" w:cs="Times New Roman" w:ascii="Times New Roman" w:hAnsi="Times New Roman"/>
            <w:i w:val="false"/>
            <w:iCs w:val="false"/>
            <w:color w:val="00000A"/>
            <w:sz w:val="28"/>
            <w:szCs w:val="28"/>
            <w:lang w:val="en-GB" w:eastAsia="zh-CN" w:bidi="hi-IN"/>
          </w:rPr>
          <w:t>of</w:t>
        </w:r>
      </w:ins>
      <w:del w:id="396" w:author="Unknown Author" w:date="2015-04-02T20:21:00Z">
        <w:r>
          <w:rPr>
            <w:rFonts w:eastAsia="ＭＳ 明朝" w:cs="Times New Roman" w:ascii="Times New Roman" w:hAnsi="Times New Roman"/>
            <w:i w:val="false"/>
            <w:iCs w:val="false"/>
            <w:color w:val="00000A"/>
            <w:sz w:val="28"/>
            <w:szCs w:val="28"/>
            <w:lang w:val="en-GB" w:eastAsia="zh-CN" w:bidi="hi-IN"/>
          </w:rPr>
          <w:delText xml:space="preserve">for </w:delText>
        </w:r>
      </w:del>
      <w:r>
        <w:rPr>
          <w:rFonts w:eastAsia="ＭＳ 明朝" w:cs="Times New Roman" w:ascii="Times New Roman" w:hAnsi="Times New Roman"/>
          <w:i w:val="false"/>
          <w:iCs w:val="false"/>
          <w:color w:val="00000A"/>
          <w:sz w:val="28"/>
          <w:szCs w:val="28"/>
          <w:lang w:val="en-GB" w:eastAsia="zh-CN" w:bidi="hi-IN"/>
        </w:rPr>
        <w:t xml:space="preserve">change in the rate of </w:t>
      </w:r>
      <w:ins w:id="397" w:author="Unknown Author" w:date="2015-04-02T20:20:00Z">
        <w:r>
          <w:rPr>
            <w:rFonts w:eastAsia="ＭＳ 明朝" w:cs="Times New Roman" w:ascii="Times New Roman" w:hAnsi="Times New Roman"/>
            <w:i w:val="false"/>
            <w:iCs w:val="false"/>
            <w:color w:val="00000A"/>
            <w:sz w:val="28"/>
            <w:szCs w:val="28"/>
            <w:lang w:val="en-GB" w:eastAsia="zh-CN" w:bidi="hi-IN"/>
          </w:rPr>
          <w:t xml:space="preserve">cumulative </w:t>
        </w:r>
      </w:ins>
      <w:r>
        <w:rPr>
          <w:rFonts w:eastAsia="ＭＳ 明朝" w:cs="Times New Roman" w:ascii="Times New Roman" w:hAnsi="Times New Roman"/>
          <w:i w:val="false"/>
          <w:iCs w:val="false"/>
          <w:color w:val="00000A"/>
          <w:sz w:val="28"/>
          <w:szCs w:val="28"/>
          <w:lang w:val="en-GB" w:eastAsia="zh-CN" w:bidi="hi-IN"/>
        </w:rPr>
        <w:t xml:space="preserve">cultural evolution for both </w:t>
      </w:r>
      <w:ins w:id="398" w:author="Unknown Author" w:date="2015-04-02T20:21:00Z">
        <w:r>
          <w:rPr>
            <w:rFonts w:eastAsia="ＭＳ 明朝" w:cs="Times New Roman" w:ascii="Times New Roman" w:hAnsi="Times New Roman"/>
            <w:i w:val="false"/>
            <w:iCs w:val="false"/>
            <w:color w:val="00000A"/>
            <w:sz w:val="28"/>
            <w:szCs w:val="28"/>
            <w:lang w:val="en-GB" w:eastAsia="zh-CN" w:bidi="hi-IN"/>
          </w:rPr>
          <w:t xml:space="preserve">social </w:t>
        </w:r>
      </w:ins>
      <w:r>
        <w:rPr>
          <w:rFonts w:eastAsia="ＭＳ 明朝" w:cs="Times New Roman" w:ascii="Times New Roman" w:hAnsi="Times New Roman"/>
          <w:i w:val="false"/>
          <w:iCs w:val="false"/>
          <w:color w:val="00000A"/>
          <w:sz w:val="28"/>
          <w:szCs w:val="28"/>
          <w:lang w:val="en-GB" w:eastAsia="zh-CN" w:bidi="hi-IN"/>
        </w:rPr>
        <w:t>learning strategies.</w:t>
      </w:r>
      <w:ins w:id="399" w:author="Unknown Author" w:date="2015-04-02T20:21:00Z">
        <w:r>
          <w:rPr>
            <w:rFonts w:eastAsia="ＭＳ 明朝" w:cs="Times New Roman" w:ascii="Times New Roman" w:hAnsi="Times New Roman"/>
            <w:i w:val="false"/>
            <w:iCs w:val="false"/>
            <w:color w:val="00000A"/>
            <w:sz w:val="28"/>
            <w:szCs w:val="28"/>
            <w:lang w:val="en-GB" w:eastAsia="zh-CN" w:bidi="hi-IN"/>
          </w:rPr>
          <w:t xml:space="preserve"> </w:t>
        </w:r>
      </w:ins>
      <w:r>
        <w:rPr>
          <w:rFonts w:eastAsia="ＭＳ 明朝" w:cs="Times New Roman" w:ascii="Times New Roman" w:hAnsi="Times New Roman"/>
          <w:i w:val="false"/>
          <w:iCs w:val="false"/>
          <w:color w:val="00000A"/>
          <w:sz w:val="28"/>
          <w:szCs w:val="28"/>
          <w:lang w:val="en-GB" w:eastAsia="zh-CN" w:bidi="hi-IN"/>
        </w:rPr>
        <w:t xml:space="preserve"> Census population size</w:t>
      </w:r>
      <w:ins w:id="400" w:author="Unknown Author" w:date="2015-04-02T20:37:00Z">
        <w:r>
          <w:rPr>
            <w:rFonts w:eastAsia="ＭＳ 明朝" w:cs="Times New Roman" w:ascii="Times New Roman" w:hAnsi="Times New Roman"/>
            <w:i w:val="false"/>
            <w:iCs w:val="false"/>
            <w:color w:val="00000A"/>
            <w:sz w:val="28"/>
            <w:szCs w:val="28"/>
            <w:lang w:val="en-GB" w:eastAsia="zh-CN" w:bidi="hi-IN"/>
          </w:rPr>
          <w:t xml:space="preserve">, </w:t>
        </w:r>
      </w:ins>
      <w:ins w:id="401" w:author="Unknown Author" w:date="2015-04-02T20:37:00Z">
        <w:r>
          <w:rPr>
            <w:rFonts w:eastAsia="ＭＳ 明朝" w:cs="Times New Roman" w:ascii="Times New Roman" w:hAnsi="Times New Roman"/>
            <w:i/>
            <w:iCs/>
            <w:color w:val="00000A"/>
            <w:sz w:val="28"/>
            <w:szCs w:val="28"/>
            <w:lang w:val="en-GB" w:eastAsia="zh-CN" w:bidi="hi-IN"/>
          </w:rPr>
          <w:t>N</w:t>
        </w:r>
      </w:ins>
      <w:ins w:id="402" w:author="Unknown Author" w:date="2015-04-02T20:37:00Z">
        <w:r>
          <w:rPr>
            <w:rFonts w:eastAsia="ＭＳ 明朝" w:cs="Times New Roman" w:ascii="Times New Roman" w:hAnsi="Times New Roman"/>
            <w:i w:val="false"/>
            <w:iCs w:val="false"/>
            <w:color w:val="00000A"/>
            <w:sz w:val="28"/>
            <w:szCs w:val="28"/>
            <w:lang w:val="en-GB" w:eastAsia="zh-CN" w:bidi="hi-IN"/>
          </w:rPr>
          <w:t>,</w:t>
        </w:r>
      </w:ins>
      <w:r>
        <w:rPr>
          <w:rFonts w:eastAsia="ＭＳ 明朝" w:cs="Times New Roman" w:ascii="Times New Roman" w:hAnsi="Times New Roman"/>
          <w:i w:val="false"/>
          <w:iCs w:val="false"/>
          <w:color w:val="00000A"/>
          <w:sz w:val="28"/>
          <w:szCs w:val="28"/>
          <w:lang w:val="en-GB" w:eastAsia="zh-CN" w:bidi="hi-IN"/>
        </w:rPr>
        <w:t xml:space="preserve"> is the second best predictor for the copy-if-better </w:t>
      </w:r>
      <w:del w:id="403" w:author="Unknown Author" w:date="2015-04-02T20:22:00Z">
        <w:r>
          <w:rPr>
            <w:rFonts w:eastAsia="ＭＳ 明朝" w:cs="Times New Roman" w:ascii="Times New Roman" w:hAnsi="Times New Roman"/>
            <w:i w:val="false"/>
            <w:iCs w:val="false"/>
            <w:color w:val="00000A"/>
            <w:sz w:val="28"/>
            <w:szCs w:val="28"/>
            <w:lang w:val="en-GB" w:eastAsia="zh-CN" w:bidi="hi-IN"/>
          </w:rPr>
          <w:delText>model</w:delText>
        </w:r>
      </w:del>
      <w:ins w:id="404" w:author="Unknown Author" w:date="2015-04-02T20:22:00Z">
        <w:r>
          <w:rPr>
            <w:rFonts w:eastAsia="ＭＳ 明朝" w:cs="Times New Roman" w:ascii="Times New Roman" w:hAnsi="Times New Roman"/>
            <w:i w:val="false"/>
            <w:iCs w:val="false"/>
            <w:color w:val="00000A"/>
            <w:sz w:val="28"/>
            <w:szCs w:val="28"/>
            <w:lang w:val="en-GB" w:eastAsia="zh-CN" w:bidi="hi-IN"/>
          </w:rPr>
          <w:t>rule</w:t>
        </w:r>
      </w:ins>
      <w:ins w:id="405" w:author="Unknown Author" w:date="2015-04-02T20:47:00Z">
        <w:r>
          <w:rPr>
            <w:rFonts w:eastAsia="ＭＳ 明朝" w:cs="Times New Roman" w:ascii="Times New Roman" w:hAnsi="Times New Roman"/>
            <w:i w:val="false"/>
            <w:iCs w:val="false"/>
            <w:color w:val="00000A"/>
            <w:sz w:val="28"/>
            <w:szCs w:val="28"/>
            <w:lang w:val="en-GB" w:eastAsia="zh-CN" w:bidi="hi-IN"/>
          </w:rPr>
          <w:t xml:space="preserve">.  </w:t>
        </w:r>
      </w:ins>
      <w:del w:id="406" w:author="Unknown Author" w:date="2015-04-02T20:47:00Z">
        <w:r>
          <w:rPr>
            <w:rFonts w:eastAsia="ＭＳ 明朝" w:cs="Times New Roman" w:ascii="Times New Roman" w:hAnsi="Times New Roman"/>
            <w:i w:val="false"/>
            <w:iCs w:val="false"/>
            <w:color w:val="00000A"/>
            <w:sz w:val="28"/>
            <w:szCs w:val="28"/>
            <w:lang w:val="en-GB" w:eastAsia="zh-CN" w:bidi="hi-IN"/>
          </w:rPr>
          <w:delText>, whil</w:delText>
        </w:r>
      </w:del>
      <w:del w:id="407" w:author="Unknown Author" w:date="2015-04-02T20:24:00Z">
        <w:r>
          <w:rPr>
            <w:rFonts w:eastAsia="ＭＳ 明朝" w:cs="Times New Roman" w:ascii="Times New Roman" w:hAnsi="Times New Roman"/>
            <w:i w:val="false"/>
            <w:iCs w:val="false"/>
            <w:color w:val="00000A"/>
            <w:sz w:val="28"/>
            <w:szCs w:val="28"/>
            <w:lang w:val="en-GB" w:eastAsia="zh-CN" w:bidi="hi-IN"/>
          </w:rPr>
          <w:delText>st</w:delText>
        </w:r>
      </w:del>
      <w:del w:id="408" w:author="Unknown Author" w:date="2015-04-02T20:47:00Z">
        <w:r>
          <w:rPr>
            <w:rFonts w:eastAsia="ＭＳ 明朝" w:cs="Times New Roman" w:ascii="Times New Roman" w:hAnsi="Times New Roman"/>
            <w:i w:val="false"/>
            <w:iCs w:val="false"/>
            <w:color w:val="00000A"/>
            <w:sz w:val="28"/>
            <w:szCs w:val="28"/>
            <w:lang w:val="en-GB" w:eastAsia="zh-CN" w:bidi="hi-IN"/>
          </w:rPr>
          <w:delText xml:space="preserve"> i</w:delText>
        </w:r>
      </w:del>
      <w:ins w:id="409" w:author="Unknown Author" w:date="2015-04-02T20:47:00Z">
        <w:r>
          <w:rPr>
            <w:rFonts w:eastAsia="ＭＳ 明朝" w:cs="Times New Roman" w:ascii="Times New Roman" w:hAnsi="Times New Roman"/>
            <w:i w:val="false"/>
            <w:iCs w:val="false"/>
            <w:color w:val="00000A"/>
            <w:sz w:val="28"/>
            <w:szCs w:val="28"/>
            <w:lang w:val="en-GB" w:eastAsia="zh-CN" w:bidi="hi-IN"/>
          </w:rPr>
          <w:t>I</w:t>
        </w:r>
      </w:ins>
      <w:r>
        <w:rPr>
          <w:rFonts w:eastAsia="ＭＳ 明朝" w:cs="Times New Roman" w:ascii="Times New Roman" w:hAnsi="Times New Roman"/>
          <w:i w:val="false"/>
          <w:iCs w:val="false"/>
          <w:color w:val="00000A"/>
          <w:sz w:val="28"/>
          <w:szCs w:val="28"/>
          <w:lang w:val="en-GB" w:eastAsia="zh-CN" w:bidi="hi-IN"/>
        </w:rPr>
        <w:t xml:space="preserve">n </w:t>
      </w:r>
      <w:ins w:id="410" w:author="Unknown Author" w:date="2015-04-02T20:22:00Z">
        <w:r>
          <w:rPr>
            <w:rFonts w:eastAsia="ＭＳ 明朝" w:cs="Times New Roman" w:ascii="Times New Roman" w:hAnsi="Times New Roman"/>
            <w:i w:val="false"/>
            <w:iCs w:val="false"/>
            <w:color w:val="00000A"/>
            <w:sz w:val="28"/>
            <w:szCs w:val="28"/>
            <w:lang w:val="en-GB" w:eastAsia="zh-CN" w:bidi="hi-IN"/>
          </w:rPr>
          <w:t xml:space="preserve">the case of the </w:t>
        </w:r>
      </w:ins>
      <w:r>
        <w:rPr>
          <w:rFonts w:eastAsia="ＭＳ 明朝" w:cs="Times New Roman" w:ascii="Times New Roman" w:hAnsi="Times New Roman"/>
          <w:i w:val="false"/>
          <w:iCs w:val="false"/>
          <w:color w:val="00000A"/>
          <w:sz w:val="28"/>
          <w:szCs w:val="28"/>
          <w:lang w:val="en-GB" w:eastAsia="zh-CN" w:bidi="hi-IN"/>
        </w:rPr>
        <w:t xml:space="preserve">copy-the-best </w:t>
      </w:r>
      <w:ins w:id="411" w:author="Unknown Author" w:date="2015-04-02T20:22:00Z">
        <w:r>
          <w:rPr>
            <w:rFonts w:eastAsia="ＭＳ 明朝" w:cs="Times New Roman" w:ascii="Times New Roman" w:hAnsi="Times New Roman"/>
            <w:i w:val="false"/>
            <w:iCs w:val="false"/>
            <w:color w:val="00000A"/>
            <w:sz w:val="28"/>
            <w:szCs w:val="28"/>
            <w:lang w:val="en-GB" w:eastAsia="zh-CN" w:bidi="hi-IN"/>
          </w:rPr>
          <w:t xml:space="preserve">rule </w:t>
        </w:r>
      </w:ins>
      <w:r>
        <w:rPr>
          <w:rFonts w:eastAsia="ＭＳ 明朝" w:cs="Times New Roman" w:ascii="Times New Roman" w:hAnsi="Times New Roman"/>
          <w:i w:val="false"/>
          <w:iCs w:val="false"/>
          <w:color w:val="00000A"/>
          <w:sz w:val="28"/>
          <w:szCs w:val="28"/>
          <w:lang w:val="en-GB" w:eastAsia="zh-CN" w:bidi="hi-IN"/>
        </w:rPr>
        <w:t xml:space="preserve">the relative </w:t>
      </w:r>
      <w:del w:id="412" w:author="Unknown Author" w:date="2015-04-02T20:23:00Z">
        <w:r>
          <w:rPr>
            <w:rFonts w:eastAsia="ＭＳ 明朝" w:cs="Times New Roman" w:ascii="Times New Roman" w:hAnsi="Times New Roman"/>
            <w:i w:val="false"/>
            <w:iCs w:val="false"/>
            <w:color w:val="00000A"/>
            <w:sz w:val="28"/>
            <w:szCs w:val="28"/>
            <w:lang w:val="en-GB" w:eastAsia="zh-CN" w:bidi="hi-IN"/>
          </w:rPr>
          <w:delText>contribution</w:delText>
        </w:r>
      </w:del>
      <w:ins w:id="413" w:author="Unknown Author" w:date="2015-04-02T20:23:00Z">
        <w:r>
          <w:rPr>
            <w:rFonts w:eastAsia="ＭＳ 明朝" w:cs="Times New Roman" w:ascii="Times New Roman" w:hAnsi="Times New Roman"/>
            <w:i w:val="false"/>
            <w:iCs w:val="false"/>
            <w:color w:val="00000A"/>
            <w:sz w:val="28"/>
            <w:szCs w:val="28"/>
            <w:lang w:val="en-GB" w:eastAsia="zh-CN" w:bidi="hi-IN"/>
          </w:rPr>
          <w:t>effect</w:t>
        </w:r>
      </w:ins>
      <w:r>
        <w:rPr>
          <w:rFonts w:eastAsia="ＭＳ 明朝" w:cs="Times New Roman" w:ascii="Times New Roman" w:hAnsi="Times New Roman"/>
          <w:i w:val="false"/>
          <w:iCs w:val="false"/>
          <w:color w:val="00000A"/>
          <w:sz w:val="28"/>
          <w:szCs w:val="28"/>
          <w:lang w:val="en-GB" w:eastAsia="zh-CN" w:bidi="hi-IN"/>
        </w:rPr>
        <w:t xml:space="preserve"> of </w:t>
      </w:r>
      <w:r>
        <w:rPr>
          <w:rFonts w:eastAsia="ＭＳ 明朝" w:cs="Times New Roman" w:ascii="Times New Roman" w:hAnsi="Times New Roman"/>
          <w:i/>
          <w:iCs/>
          <w:color w:val="00000A"/>
          <w:sz w:val="28"/>
          <w:szCs w:val="28"/>
          <w:lang w:val="en-GB" w:eastAsia="zh-CN" w:bidi="hi-IN"/>
        </w:rPr>
        <w:t xml:space="preserve">N </w:t>
      </w:r>
      <w:r>
        <w:rPr>
          <w:rFonts w:eastAsia="ＭＳ 明朝" w:cs="Times New Roman" w:ascii="Times New Roman" w:hAnsi="Times New Roman"/>
          <w:i w:val="false"/>
          <w:iCs w:val="false"/>
          <w:color w:val="00000A"/>
          <w:sz w:val="28"/>
          <w:szCs w:val="28"/>
          <w:lang w:val="en-GB" w:eastAsia="zh-CN" w:bidi="hi-IN"/>
        </w:rPr>
        <w:t xml:space="preserve">and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w:t>
      </w:r>
      <w:ins w:id="414" w:author="Unknown Author" w:date="2015-04-02T20:23:00Z">
        <w:r>
          <w:rPr>
            <w:rFonts w:eastAsia="ＭＳ 明朝" w:cs="Times New Roman" w:ascii="Times New Roman" w:hAnsi="Times New Roman"/>
            <w:i w:val="false"/>
            <w:iCs w:val="false"/>
            <w:color w:val="00000A"/>
            <w:sz w:val="28"/>
            <w:szCs w:val="28"/>
            <w:lang w:val="en-GB" w:eastAsia="zh-CN" w:bidi="hi-IN"/>
          </w:rPr>
          <w:t>on cultural evolution,</w:t>
        </w:r>
      </w:ins>
      <w:del w:id="415" w:author="Unknown Author" w:date="2015-04-02T20:23:00Z">
        <w:r>
          <w:rPr>
            <w:rFonts w:eastAsia="ＭＳ 明朝" w:cs="Times New Roman" w:ascii="Times New Roman" w:hAnsi="Times New Roman"/>
            <w:i w:val="false"/>
            <w:iCs w:val="false"/>
            <w:color w:val="00000A"/>
            <w:sz w:val="28"/>
            <w:szCs w:val="28"/>
            <w:lang w:val="en-GB" w:eastAsia="zh-CN" w:bidi="hi-IN"/>
          </w:rPr>
          <w:delText xml:space="preserve">to </w:delText>
        </w:r>
      </w:del>
      <w:commentRangeStart w:id="21"/>
      <w:r>
        <w:rPr>
          <w:rFonts w:eastAsia="ＭＳ 明朝" w:cs="Times New Roman" w:ascii="Times New Roman" w:hAnsi="Times New Roman"/>
          <w:i w:val="false"/>
          <w:iCs w:val="false"/>
          <w:color w:val="00000A"/>
          <w:sz w:val="28"/>
          <w:szCs w:val="28"/>
          <w:lang w:val="en-GB" w:eastAsia="zh-CN" w:bidi="hi-IN"/>
        </w:rPr>
        <w:t>g</w:t>
      </w:r>
      <w:ins w:id="416" w:author="Unknown Author" w:date="2015-04-02T20:23:00Z">
        <w:r>
          <w:rPr>
            <w:rFonts w:eastAsia="ＭＳ 明朝" w:cs="Times New Roman" w:ascii="Times New Roman" w:hAnsi="Times New Roman"/>
            <w:i w:val="false"/>
            <w:iCs w:val="false"/>
            <w:color w:val="00000A"/>
            <w:sz w:val="28"/>
            <w:szCs w:val="28"/>
            <w:lang w:val="en-GB" w:eastAsia="zh-CN" w:bidi="hi-IN"/>
          </w:rPr>
          <w:t>,</w:t>
        </w:r>
      </w:ins>
      <w:commentRangeEnd w:id="21"/>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val="false"/>
          <w:iCs w:val="false"/>
          <w:color w:val="00000A"/>
          <w:sz w:val="28"/>
          <w:szCs w:val="28"/>
          <w:lang w:val="en-GB" w:eastAsia="zh-CN" w:bidi="hi-IN"/>
        </w:rPr>
        <w:commentReference w:id="21"/>
      </w:r>
      <w:r>
        <w:rPr>
          <w:rFonts w:eastAsia="ＭＳ 明朝" w:cs="Times New Roman" w:ascii="Times New Roman" w:hAnsi="Times New Roman"/>
          <w:i w:val="false"/>
          <w:iCs w:val="false"/>
          <w:color w:val="00000A"/>
          <w:sz w:val="28"/>
          <w:szCs w:val="28"/>
          <w:lang w:val="en-GB" w:eastAsia="zh-CN" w:bidi="hi-IN"/>
        </w:rPr>
        <w:t xml:space="preserve"> appears to be a function of </w:t>
      </w:r>
      <w:ins w:id="417" w:author="Unknown Author" w:date="2015-04-02T20:24:00Z">
        <w:r>
          <w:rPr>
            <w:rFonts w:eastAsia="ＭＳ 明朝" w:cs="Times New Roman" w:ascii="Times New Roman" w:hAnsi="Times New Roman"/>
            <w:i w:val="false"/>
            <w:iCs w:val="false"/>
            <w:color w:val="00000A"/>
            <w:sz w:val="28"/>
            <w:szCs w:val="28"/>
            <w:lang w:val="en-GB" w:eastAsia="zh-CN" w:bidi="hi-IN"/>
          </w:rPr>
          <w:t xml:space="preserve">payoff uncertainty, </w:t>
        </w:r>
      </w:ins>
      <w:r>
        <w:rPr>
          <w:rFonts w:eastAsia="ＭＳ 明朝" w:cs="Times New Roman" w:ascii="Times New Roman" w:hAnsi="Times New Roman"/>
          <w:i/>
          <w:iCs/>
          <w:color w:val="00000A"/>
          <w:sz w:val="28"/>
          <w:szCs w:val="28"/>
          <w:lang w:val="en-GB" w:eastAsia="zh-CN" w:bidi="hi-IN"/>
        </w:rPr>
        <w:t>σ</w:t>
      </w:r>
      <w:del w:id="418" w:author="Unknown Author" w:date="2015-04-02T20:47:00Z">
        <w:r>
          <w:rPr>
            <w:rFonts w:eastAsia="ＭＳ 明朝" w:cs="Times New Roman" w:ascii="Times New Roman" w:hAnsi="Times New Roman"/>
            <w:i/>
            <w:iCs/>
            <w:color w:val="00000A"/>
            <w:sz w:val="28"/>
            <w:szCs w:val="28"/>
            <w:lang w:val="en-GB" w:eastAsia="zh-CN" w:bidi="hi-IN"/>
          </w:rPr>
          <w:delText>.</w:delText>
        </w:r>
      </w:del>
      <w:ins w:id="419" w:author="Unknown Author" w:date="2015-04-02T20:47:00Z">
        <w:r>
          <w:rPr>
            <w:rFonts w:eastAsia="ＭＳ 明朝" w:cs="Times New Roman" w:ascii="Times New Roman" w:hAnsi="Times New Roman"/>
            <w:i/>
            <w:iCs/>
            <w:color w:val="00000A"/>
            <w:sz w:val="28"/>
            <w:szCs w:val="28"/>
            <w:lang w:val="en-GB" w:eastAsia="zh-CN" w:bidi="hi-IN"/>
          </w:rPr>
          <w:t>:</w:t>
        </w:r>
      </w:ins>
      <w:r>
        <w:rPr>
          <w:rFonts w:eastAsia="ＭＳ 明朝" w:cs="Times New Roman" w:ascii="Times New Roman" w:hAnsi="Times New Roman"/>
          <w:i/>
          <w:iCs/>
          <w:color w:val="00000A"/>
          <w:sz w:val="28"/>
          <w:szCs w:val="28"/>
          <w:lang w:val="en-GB" w:eastAsia="zh-CN" w:bidi="hi-IN"/>
        </w:rPr>
        <w:t xml:space="preserve"> </w:t>
      </w:r>
      <w:r>
        <w:rPr>
          <w:rFonts w:eastAsia="ＭＳ 明朝" w:cs="Times New Roman" w:ascii="Times New Roman" w:hAnsi="Times New Roman"/>
          <w:i w:val="false"/>
          <w:iCs w:val="false"/>
          <w:color w:val="00000A"/>
          <w:sz w:val="28"/>
          <w:szCs w:val="28"/>
          <w:lang w:val="en-GB" w:eastAsia="zh-CN" w:bidi="hi-IN"/>
        </w:rPr>
        <w:t xml:space="preserve"> </w:t>
      </w:r>
      <w:del w:id="420" w:author="Unknown Author" w:date="2015-04-02T20:38:00Z">
        <w:r>
          <w:rPr>
            <w:rFonts w:eastAsia="ＭＳ 明朝" w:cs="Times New Roman" w:ascii="Times New Roman" w:hAnsi="Times New Roman"/>
            <w:i w:val="false"/>
            <w:iCs w:val="false"/>
            <w:color w:val="00000A"/>
            <w:sz w:val="28"/>
            <w:szCs w:val="28"/>
            <w:lang w:val="en-GB" w:eastAsia="zh-CN" w:bidi="hi-IN"/>
          </w:rPr>
          <w:delText>With lower</w:delText>
        </w:r>
      </w:del>
      <w:ins w:id="421" w:author="Unknown Author" w:date="2015-04-02T20:47:00Z">
        <w:r>
          <w:rPr>
            <w:rFonts w:eastAsia="ＭＳ 明朝" w:cs="Times New Roman" w:ascii="Times New Roman" w:hAnsi="Times New Roman"/>
            <w:i w:val="false"/>
            <w:iCs w:val="false"/>
            <w:color w:val="00000A"/>
            <w:sz w:val="28"/>
            <w:szCs w:val="28"/>
            <w:lang w:val="en-GB" w:eastAsia="zh-CN" w:bidi="hi-IN"/>
          </w:rPr>
          <w:t>w</w:t>
        </w:r>
      </w:ins>
      <w:ins w:id="422" w:author="Unknown Author" w:date="2015-04-02T20:38:00Z">
        <w:r>
          <w:rPr>
            <w:rFonts w:eastAsia="ＭＳ 明朝" w:cs="Times New Roman" w:ascii="Times New Roman" w:hAnsi="Times New Roman"/>
            <w:i w:val="false"/>
            <w:iCs w:val="false"/>
            <w:color w:val="00000A"/>
            <w:sz w:val="28"/>
            <w:szCs w:val="28"/>
            <w:lang w:val="en-GB" w:eastAsia="zh-CN" w:bidi="hi-IN"/>
          </w:rPr>
          <w:t>hen</w:t>
        </w:r>
      </w:ins>
      <w:r>
        <w:rPr>
          <w:rFonts w:eastAsia="ＭＳ 明朝" w:cs="Times New Roman" w:ascii="Times New Roman" w:hAnsi="Times New Roman"/>
          <w:i w:val="false"/>
          <w:iCs w:val="false"/>
          <w:color w:val="00000A"/>
          <w:sz w:val="28"/>
          <w:szCs w:val="28"/>
          <w:lang w:val="en-GB" w:eastAsia="zh-CN" w:bidi="hi-IN"/>
        </w:rPr>
        <w:t xml:space="preserve"> </w:t>
      </w:r>
      <w:del w:id="423" w:author="Unknown Author" w:date="2015-04-02T20:49:00Z">
        <w:r>
          <w:rPr>
            <w:rFonts w:eastAsia="ＭＳ 明朝" w:cs="Times New Roman" w:ascii="Times New Roman" w:hAnsi="Times New Roman"/>
            <w:i w:val="false"/>
            <w:iCs w:val="false"/>
            <w:color w:val="00000A"/>
            <w:sz w:val="28"/>
            <w:szCs w:val="28"/>
            <w:lang w:val="en-GB" w:eastAsia="zh-CN" w:bidi="hi-IN"/>
          </w:rPr>
          <w:delText>payoff uncertainty</w:delText>
        </w:r>
      </w:del>
      <w:ins w:id="424" w:author="Unknown Author" w:date="2015-04-02T20:49:00Z">
        <w:r>
          <w:rPr>
            <w:rFonts w:eastAsia="ＭＳ 明朝" w:cs="Times New Roman" w:ascii="Times New Roman" w:hAnsi="Times New Roman"/>
            <w:i w:val="false"/>
            <w:iCs w:val="false"/>
            <w:color w:val="00000A"/>
            <w:sz w:val="28"/>
            <w:szCs w:val="28"/>
            <w:lang w:val="en-GB" w:eastAsia="zh-CN" w:bidi="hi-IN"/>
          </w:rPr>
          <w:t xml:space="preserve"> </w:t>
        </w:r>
      </w:ins>
      <w:ins w:id="425" w:author="Unknown Author" w:date="2015-04-02T20:49:00Z">
        <w:r>
          <w:rPr>
            <w:rFonts w:eastAsia="ＭＳ 明朝" w:cs="Times New Roman" w:ascii="Times New Roman" w:hAnsi="Times New Roman"/>
            <w:i/>
            <w:iCs/>
            <w:color w:val="00000A"/>
            <w:sz w:val="28"/>
            <w:szCs w:val="28"/>
            <w:lang w:val="en-GB" w:eastAsia="zh-CN" w:bidi="hi-IN"/>
          </w:rPr>
          <w:t>σ</w:t>
        </w:r>
      </w:ins>
      <w:r>
        <w:rPr>
          <w:rFonts w:eastAsia="ＭＳ 明朝" w:cs="Times New Roman" w:ascii="Times New Roman" w:hAnsi="Times New Roman"/>
          <w:i w:val="false"/>
          <w:iCs w:val="false"/>
          <w:color w:val="00000A"/>
          <w:sz w:val="28"/>
          <w:szCs w:val="28"/>
          <w:lang w:val="en-GB" w:eastAsia="zh-CN" w:bidi="hi-IN"/>
        </w:rPr>
        <w:t xml:space="preserve"> </w:t>
      </w:r>
      <w:ins w:id="426" w:author="Unknown Author" w:date="2015-04-02T20:39:00Z">
        <w:r>
          <w:rPr>
            <w:rFonts w:eastAsia="ＭＳ 明朝" w:cs="Times New Roman" w:ascii="Times New Roman" w:hAnsi="Times New Roman"/>
            <w:i w:val="false"/>
            <w:iCs w:val="false"/>
            <w:color w:val="00000A"/>
            <w:sz w:val="28"/>
            <w:szCs w:val="28"/>
            <w:lang w:val="en-GB" w:eastAsia="zh-CN" w:bidi="hi-IN"/>
          </w:rPr>
          <w:t xml:space="preserve">is low </w:t>
        </w:r>
      </w:ins>
      <w:r>
        <w:rPr>
          <w:rFonts w:eastAsia="ＭＳ 明朝" w:cs="Times New Roman" w:ascii="Times New Roman" w:hAnsi="Times New Roman"/>
          <w:i w:val="false"/>
          <w:iCs w:val="false"/>
          <w:color w:val="00000A"/>
          <w:sz w:val="28"/>
          <w:szCs w:val="28"/>
          <w:lang w:val="en-GB" w:eastAsia="zh-CN" w:bidi="hi-IN"/>
        </w:rPr>
        <w:t xml:space="preserve">differences in the sample pool size </w:t>
      </w:r>
      <w:ins w:id="427" w:author="Unknown Author" w:date="2015-04-02T20:39:00Z">
        <w:r>
          <w:rPr>
            <w:rFonts w:eastAsia="ＭＳ 明朝" w:cs="Times New Roman" w:ascii="Times New Roman" w:hAnsi="Times New Roman"/>
            <w:i w:val="false"/>
            <w:iCs w:val="false"/>
            <w:color w:val="00000A"/>
            <w:sz w:val="28"/>
            <w:szCs w:val="28"/>
            <w:lang w:val="en-GB" w:eastAsia="zh-CN" w:bidi="hi-IN"/>
          </w:rPr>
          <w:t xml:space="preserve">are a stronger determinant of the rate of cumulative cultural evolution </w:t>
        </w:r>
      </w:ins>
      <w:del w:id="428" w:author="Unknown Author" w:date="2015-04-02T20:39:00Z">
        <w:r>
          <w:rPr>
            <w:rFonts w:eastAsia="ＭＳ 明朝" w:cs="Times New Roman" w:ascii="Times New Roman" w:hAnsi="Times New Roman"/>
            <w:i w:val="false"/>
            <w:iCs w:val="false"/>
            <w:color w:val="00000A"/>
            <w:sz w:val="28"/>
            <w:szCs w:val="28"/>
            <w:lang w:val="en-GB" w:eastAsia="zh-CN" w:bidi="hi-IN"/>
          </w:rPr>
          <w:delText>show more variation</w:delText>
        </w:r>
      </w:del>
      <w:del w:id="429" w:author="Unknown Author" w:date="2015-04-02T20:24:00Z">
        <w:r>
          <w:rPr>
            <w:rFonts w:eastAsia="ＭＳ 明朝" w:cs="Times New Roman" w:ascii="Times New Roman" w:hAnsi="Times New Roman"/>
            <w:i w:val="false"/>
            <w:iCs w:val="false"/>
            <w:color w:val="00000A"/>
            <w:sz w:val="28"/>
            <w:szCs w:val="28"/>
            <w:lang w:val="en-GB" w:eastAsia="zh-CN" w:bidi="hi-IN"/>
          </w:rPr>
          <w:delText>s</w:delText>
        </w:r>
      </w:del>
      <w:del w:id="430" w:author="Unknown Author" w:date="2015-04-02T20:39:00Z">
        <w:r>
          <w:rPr>
            <w:rFonts w:eastAsia="ＭＳ 明朝" w:cs="Times New Roman" w:ascii="Times New Roman" w:hAnsi="Times New Roman"/>
            <w:i w:val="false"/>
            <w:iCs w:val="false"/>
            <w:color w:val="00000A"/>
            <w:sz w:val="28"/>
            <w:szCs w:val="28"/>
            <w:lang w:val="en-GB" w:eastAsia="zh-CN" w:bidi="hi-IN"/>
          </w:rPr>
          <w:delText xml:space="preserve"> </w:delText>
        </w:r>
      </w:del>
      <w:r>
        <w:rPr>
          <w:rFonts w:eastAsia="ＭＳ 明朝" w:cs="Times New Roman" w:ascii="Times New Roman" w:hAnsi="Times New Roman"/>
          <w:i w:val="false"/>
          <w:iCs w:val="false"/>
          <w:color w:val="00000A"/>
          <w:sz w:val="28"/>
          <w:szCs w:val="28"/>
          <w:lang w:val="en-GB" w:eastAsia="zh-CN" w:bidi="hi-IN"/>
        </w:rPr>
        <w:t xml:space="preserve">than changes in </w:t>
      </w:r>
      <w:ins w:id="431" w:author="Unknown Author" w:date="2015-04-02T20:40:00Z">
        <w:r>
          <w:rPr>
            <w:rFonts w:eastAsia="ＭＳ 明朝" w:cs="Times New Roman" w:ascii="Times New Roman" w:hAnsi="Times New Roman"/>
            <w:i w:val="false"/>
            <w:iCs w:val="false"/>
            <w:color w:val="00000A"/>
            <w:sz w:val="28"/>
            <w:szCs w:val="28"/>
            <w:lang w:val="en-GB" w:eastAsia="zh-CN" w:bidi="hi-IN"/>
          </w:rPr>
          <w:t>census population size</w:t>
        </w:r>
      </w:ins>
      <w:del w:id="432" w:author="Unknown Author" w:date="2015-04-02T20:40:00Z">
        <w:r>
          <w:rPr>
            <w:rFonts w:eastAsia="ＭＳ 明朝" w:cs="Times New Roman" w:ascii="Times New Roman" w:hAnsi="Times New Roman"/>
            <w:i/>
            <w:iCs/>
            <w:color w:val="00000A"/>
            <w:sz w:val="28"/>
            <w:szCs w:val="28"/>
            <w:lang w:val="en-GB" w:eastAsia="zh-CN" w:bidi="hi-IN"/>
          </w:rPr>
          <w:delText>N</w:delText>
        </w:r>
      </w:del>
      <w:r>
        <w:rPr>
          <w:rFonts w:eastAsia="ＭＳ 明朝" w:cs="Times New Roman" w:ascii="Times New Roman" w:hAnsi="Times New Roman"/>
          <w:i w:val="false"/>
          <w:iCs w:val="false"/>
          <w:color w:val="00000A"/>
          <w:sz w:val="28"/>
          <w:szCs w:val="28"/>
          <w:lang w:val="en-GB" w:eastAsia="zh-CN" w:bidi="hi-IN"/>
        </w:rPr>
        <w:t xml:space="preserve">, while </w:t>
      </w:r>
      <w:ins w:id="433" w:author="Unknown Author" w:date="2015-04-02T20:40:00Z">
        <w:r>
          <w:rPr>
            <w:rFonts w:eastAsia="ＭＳ 明朝" w:cs="Times New Roman" w:ascii="Times New Roman" w:hAnsi="Times New Roman"/>
            <w:i w:val="false"/>
            <w:iCs w:val="false"/>
            <w:color w:val="00000A"/>
            <w:sz w:val="28"/>
            <w:szCs w:val="28"/>
            <w:lang w:val="en-GB" w:eastAsia="zh-CN" w:bidi="hi-IN"/>
          </w:rPr>
          <w:t xml:space="preserve">when </w:t>
        </w:r>
      </w:ins>
      <w:del w:id="434" w:author="Unknown Author" w:date="2015-04-02T20:40:00Z">
        <w:r>
          <w:rPr>
            <w:rFonts w:eastAsia="ＭＳ 明朝" w:cs="Times New Roman" w:ascii="Times New Roman" w:hAnsi="Times New Roman"/>
            <w:i w:val="false"/>
            <w:iCs w:val="false"/>
            <w:color w:val="00000A"/>
            <w:sz w:val="28"/>
            <w:szCs w:val="28"/>
            <w:lang w:val="en-GB" w:eastAsia="zh-CN" w:bidi="hi-IN"/>
          </w:rPr>
          <w:delText xml:space="preserve">with larger </w:delText>
        </w:r>
      </w:del>
      <w:del w:id="435" w:author="Unknown Author" w:date="2015-04-02T20:49:00Z">
        <w:r>
          <w:rPr>
            <w:rFonts w:eastAsia="ＭＳ 明朝" w:cs="Times New Roman" w:ascii="Times New Roman" w:hAnsi="Times New Roman"/>
            <w:i w:val="false"/>
            <w:iCs w:val="false"/>
            <w:color w:val="00000A"/>
            <w:sz w:val="28"/>
            <w:szCs w:val="28"/>
            <w:lang w:val="en-GB" w:eastAsia="zh-CN" w:bidi="hi-IN"/>
          </w:rPr>
          <w:delText>payoff-uncertainty</w:delText>
        </w:r>
      </w:del>
      <w:ins w:id="436" w:author="Unknown Author" w:date="2015-04-02T20:49:00Z">
        <w:r>
          <w:rPr>
            <w:rFonts w:eastAsia="ＭＳ 明朝" w:cs="Times New Roman" w:ascii="Times New Roman" w:hAnsi="Times New Roman"/>
            <w:i w:val="false"/>
            <w:iCs w:val="false"/>
            <w:color w:val="00000A"/>
            <w:sz w:val="28"/>
            <w:szCs w:val="28"/>
            <w:lang w:val="en-GB" w:eastAsia="zh-CN" w:bidi="hi-IN"/>
          </w:rPr>
          <w:t xml:space="preserve"> </w:t>
        </w:r>
      </w:ins>
      <w:ins w:id="437" w:author="Unknown Author" w:date="2015-04-02T20:49:00Z">
        <w:r>
          <w:rPr>
            <w:rFonts w:eastAsia="ＭＳ 明朝" w:cs="Times New Roman" w:ascii="Times New Roman" w:hAnsi="Times New Roman"/>
            <w:i/>
            <w:iCs/>
            <w:color w:val="00000A"/>
            <w:sz w:val="28"/>
            <w:szCs w:val="28"/>
            <w:lang w:val="en-GB" w:eastAsia="zh-CN" w:bidi="hi-IN"/>
          </w:rPr>
          <w:t>σ</w:t>
        </w:r>
      </w:ins>
      <w:r>
        <w:rPr>
          <w:rFonts w:eastAsia="ＭＳ 明朝" w:cs="Times New Roman" w:ascii="Times New Roman" w:hAnsi="Times New Roman"/>
          <w:i w:val="false"/>
          <w:iCs w:val="false"/>
          <w:color w:val="00000A"/>
          <w:sz w:val="28"/>
          <w:szCs w:val="28"/>
          <w:lang w:val="en-GB" w:eastAsia="zh-CN" w:bidi="hi-IN"/>
        </w:rPr>
        <w:t xml:space="preserve"> </w:t>
      </w:r>
      <w:ins w:id="438" w:author="Unknown Author" w:date="2015-04-02T20:40:00Z">
        <w:r>
          <w:rPr>
            <w:rFonts w:eastAsia="ＭＳ 明朝" w:cs="Times New Roman" w:ascii="Times New Roman" w:hAnsi="Times New Roman"/>
            <w:i w:val="false"/>
            <w:iCs w:val="false"/>
            <w:color w:val="00000A"/>
            <w:sz w:val="28"/>
            <w:szCs w:val="28"/>
            <w:lang w:val="en-GB" w:eastAsia="zh-CN" w:bidi="hi-IN"/>
          </w:rPr>
          <w:t xml:space="preserve">is larger </w:t>
        </w:r>
      </w:ins>
      <w:ins w:id="439" w:author="Unknown Author" w:date="2015-04-02T20:58:00Z">
        <w:r>
          <w:rPr>
            <w:rFonts w:eastAsia="ＭＳ 明朝" w:cs="Times New Roman" w:ascii="Times New Roman" w:hAnsi="Times New Roman"/>
            <w:i w:val="false"/>
            <w:iCs w:val="false"/>
            <w:color w:val="00000A"/>
            <w:sz w:val="28"/>
            <w:szCs w:val="28"/>
            <w:lang w:val="en-GB" w:eastAsia="zh-CN" w:bidi="hi-IN"/>
          </w:rPr>
          <w:t xml:space="preserve">the </w:t>
        </w:r>
      </w:ins>
      <w:ins w:id="440" w:author="Unknown Author" w:date="2015-04-02T20:57:00Z">
        <w:r>
          <w:rPr>
            <w:rFonts w:eastAsia="ＭＳ 明朝" w:cs="Times New Roman" w:ascii="Times New Roman" w:hAnsi="Times New Roman"/>
            <w:i w:val="false"/>
            <w:iCs w:val="false"/>
            <w:color w:val="00000A"/>
            <w:sz w:val="28"/>
            <w:szCs w:val="28"/>
            <w:lang w:val="en-GB" w:eastAsia="zh-CN" w:bidi="hi-IN"/>
          </w:rPr>
          <w:t xml:space="preserve">ratio </w:t>
        </w:r>
      </w:ins>
      <w:ins w:id="441" w:author="Unknown Author" w:date="2015-04-02T20:57:00Z">
        <w:r>
          <w:rPr>
            <w:rFonts w:eastAsia="ＭＳ 明朝" w:cs="Times New Roman" w:ascii="Times New Roman" w:hAnsi="Times New Roman"/>
            <w:i/>
            <w:iCs/>
            <w:color w:val="00000A"/>
            <w:sz w:val="28"/>
            <w:szCs w:val="28"/>
            <w:lang w:val="en-GB" w:eastAsia="zh-CN" w:bidi="hi-IN"/>
          </w:rPr>
          <w:t>N</w:t>
        </w:r>
      </w:ins>
      <w:ins w:id="442" w:author="Unknown Author" w:date="2015-04-02T20:57:00Z">
        <w:r>
          <w:rPr>
            <w:rFonts w:eastAsia="ＭＳ 明朝" w:cs="Times New Roman" w:ascii="Times New Roman" w:hAnsi="Times New Roman"/>
            <w:i w:val="false"/>
            <w:iCs w:val="false"/>
            <w:color w:val="00000A"/>
            <w:sz w:val="28"/>
            <w:szCs w:val="28"/>
            <w:lang w:val="en-GB" w:eastAsia="zh-CN" w:bidi="hi-IN"/>
          </w:rPr>
          <w:t>/</w:t>
        </w:r>
      </w:ins>
      <w:ins w:id="443" w:author="Unknown Author" w:date="2015-04-02T20:57:00Z">
        <w:r>
          <w:rPr>
            <w:rFonts w:eastAsia="ＭＳ 明朝" w:cs="Times New Roman" w:ascii="Times New Roman" w:hAnsi="Times New Roman"/>
            <w:i/>
            <w:iCs/>
            <w:color w:val="00000A"/>
            <w:sz w:val="28"/>
            <w:szCs w:val="28"/>
            <w:lang w:val="en-GB" w:eastAsia="zh-CN" w:bidi="hi-IN"/>
          </w:rPr>
          <w:t>k</w:t>
        </w:r>
      </w:ins>
      <w:ins w:id="444" w:author="Unknown Author" w:date="2015-04-02T20:57:00Z">
        <w:r>
          <w:rPr>
            <w:rFonts w:eastAsia="ＭＳ 明朝" w:cs="Times New Roman" w:ascii="Times New Roman" w:hAnsi="Times New Roman"/>
            <w:i w:val="false"/>
            <w:iCs w:val="false"/>
            <w:color w:val="00000A"/>
            <w:sz w:val="28"/>
            <w:szCs w:val="28"/>
            <w:lang w:val="en-GB" w:eastAsia="zh-CN" w:bidi="hi-IN"/>
          </w:rPr>
          <w:t xml:space="preserve"> is a better predictor of the rate of cultural evolution.</w:t>
        </w:r>
      </w:ins>
      <w:del w:id="445" w:author="Unknown Author" w:date="2015-04-02T20:58:00Z">
        <w:r>
          <w:rPr>
            <w:rFonts w:eastAsia="ＭＳ 明朝" w:cs="Times New Roman" w:ascii="Times New Roman" w:hAnsi="Times New Roman"/>
            <w:i w:val="false"/>
            <w:iCs w:val="false"/>
            <w:color w:val="00000A"/>
            <w:sz w:val="28"/>
            <w:szCs w:val="28"/>
            <w:lang w:val="en-GB" w:eastAsia="zh-CN" w:bidi="hi-IN"/>
          </w:rPr>
          <w:delText xml:space="preserve">variation in </w:delText>
        </w:r>
      </w:del>
      <w:del w:id="446" w:author="Unknown Author" w:date="2015-04-02T20:58:00Z">
        <w:r>
          <w:rPr>
            <w:rFonts w:eastAsia="ＭＳ 明朝" w:cs="Times New Roman" w:ascii="Times New Roman" w:hAnsi="Times New Roman"/>
            <w:i/>
            <w:iCs/>
            <w:color w:val="00000A"/>
            <w:sz w:val="28"/>
            <w:szCs w:val="28"/>
            <w:lang w:val="en-GB" w:eastAsia="zh-CN" w:bidi="hi-IN"/>
          </w:rPr>
          <w:delText>N</w:delText>
        </w:r>
      </w:del>
      <w:del w:id="447" w:author="Unknown Author" w:date="2015-04-02T20:58:00Z">
        <w:r>
          <w:rPr>
            <w:rFonts w:eastAsia="ＭＳ 明朝" w:cs="Times New Roman" w:ascii="Times New Roman" w:hAnsi="Times New Roman"/>
            <w:i w:val="false"/>
            <w:iCs w:val="false"/>
            <w:color w:val="00000A"/>
            <w:sz w:val="28"/>
            <w:szCs w:val="28"/>
            <w:lang w:val="en-GB" w:eastAsia="zh-CN" w:bidi="hi-IN"/>
          </w:rPr>
          <w:delText xml:space="preserve"> appear to have a stronger impact.</w:delText>
        </w:r>
      </w:del>
      <w:r>
        <w:rPr>
          <w:rFonts w:eastAsia="ＭＳ 明朝" w:cs="Times New Roman" w:ascii="Times New Roman" w:hAnsi="Times New Roman"/>
          <w:i w:val="false"/>
          <w:iCs w:val="false"/>
          <w:color w:val="00000A"/>
          <w:sz w:val="28"/>
          <w:szCs w:val="28"/>
          <w:lang w:val="en-GB" w:eastAsia="zh-CN" w:bidi="hi-IN"/>
        </w:rPr>
        <w:t xml:space="preserve"> </w:t>
      </w:r>
      <w:r>
        <w:rPr>
          <w:rFonts w:eastAsia="ＭＳ 明朝" w:cs="Times New Roman" w:ascii="Times New Roman" w:hAnsi="Times New Roman"/>
          <w:i w:val="false"/>
          <w:iCs w:val="false"/>
          <w:color w:val="00000A"/>
          <w:sz w:val="28"/>
          <w:szCs w:val="28"/>
          <w:lang w:val="en-GB" w:eastAsia="zh-CN" w:bidi="hi-IN"/>
        </w:rPr>
        <w:commentReference w:id="22"/>
      </w:r>
      <w:r>
        <w:rPr>
          <w:rFonts w:eastAsia="ＭＳ 明朝" w:cs="Times New Roman" w:ascii="Times New Roman" w:hAnsi="Times New Roman"/>
          <w:i w:val="false"/>
          <w:iCs w:val="false"/>
          <w:color w:val="00000A"/>
          <w:sz w:val="28"/>
          <w:szCs w:val="28"/>
          <w:lang w:val="en-GB" w:eastAsia="zh-CN" w:bidi="hi-IN"/>
        </w:rPr>
        <w:commentReference w:id="23"/>
      </w:r>
    </w:p>
    <w:p>
      <w:pPr>
        <w:pStyle w:val="Normal"/>
        <w:spacing w:lineRule="auto" w:line="480"/>
        <w:jc w:val="center"/>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t>[Figure 4]</w:t>
      </w:r>
    </w:p>
    <w:p>
      <w:pPr>
        <w:pStyle w:val="Caption1"/>
        <w:keepNext/>
        <w:spacing w:lineRule="auto" w:line="480"/>
        <w:jc w:val="left"/>
        <w:rPr>
          <w:rFonts w:eastAsia="ＭＳ 明朝" w:cs="Times New Roman" w:ascii="Times New Roman" w:hAnsi="Times New Roman"/>
          <w:i w:val="false"/>
          <w:iCs w:val="false"/>
          <w:color w:val="00000A"/>
          <w:sz w:val="22"/>
          <w:szCs w:val="22"/>
          <w:lang w:val="en-GB" w:eastAsia="zh-CN" w:bidi="hi-IN"/>
        </w:rPr>
      </w:pPr>
      <w:r>
        <w:rPr>
          <w:rFonts w:eastAsia="ＭＳ 明朝" w:cs="Times New Roman" w:ascii="Times New Roman" w:hAnsi="Times New Roman"/>
          <w:i w:val="false"/>
          <w:iCs w:val="false"/>
          <w:color w:val="00000A"/>
          <w:sz w:val="22"/>
          <w:szCs w:val="22"/>
          <w:lang w:val="en-GB" w:eastAsia="zh-CN" w:bidi="hi-IN"/>
        </w:rPr>
        <w:t>F</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3996055" cy="399605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996055" cy="3996055"/>
                    </a:xfrm>
                    <a:prstGeom prst="rect">
                      <a:avLst/>
                    </a:prstGeom>
                    <a:noFill/>
                    <a:ln w="9525">
                      <a:noFill/>
                      <a:miter lim="800000"/>
                      <a:headEnd/>
                      <a:tailEnd/>
                    </a:ln>
                  </pic:spPr>
                </pic:pic>
              </a:graphicData>
            </a:graphic>
          </wp:anchor>
        </w:drawing>
      </w:r>
      <w:r>
        <w:rPr>
          <w:rFonts w:eastAsia="ＭＳ 明朝" w:cs="Times New Roman" w:ascii="Times New Roman" w:hAnsi="Times New Roman"/>
          <w:i w:val="false"/>
          <w:iCs w:val="false"/>
          <w:color w:val="00000A"/>
          <w:sz w:val="22"/>
          <w:szCs w:val="22"/>
          <w:lang w:val="en-GB" w:eastAsia="zh-CN" w:bidi="hi-IN"/>
        </w:rPr>
        <w:t>igure 4: Effect of payoff uncertainty (σ),  sample pool size (</w:t>
      </w:r>
      <w:r>
        <w:rPr>
          <w:rFonts w:eastAsia="ＭＳ 明朝" w:cs="Times New Roman" w:ascii="Times New Roman" w:hAnsi="Times New Roman"/>
          <w:i/>
          <w:iCs/>
          <w:color w:val="00000A"/>
          <w:sz w:val="22"/>
          <w:szCs w:val="22"/>
          <w:lang w:val="en-GB" w:eastAsia="zh-CN" w:bidi="hi-IN"/>
          <w:rPrChange w:id="0" w:author="" w:date="0-00-00T00:00:00Z">
            <w:rPr>
              <w:lang w:val="en-GB"/>
            </w:rPr>
          </w:rPrChange>
        </w:rPr>
        <w:t>k</w:t>
      </w:r>
      <w:r>
        <w:rPr>
          <w:rFonts w:eastAsia="ＭＳ 明朝" w:cs="Times New Roman" w:ascii="Times New Roman" w:hAnsi="Times New Roman"/>
          <w:i w:val="false"/>
          <w:iCs w:val="false"/>
          <w:color w:val="00000A"/>
          <w:sz w:val="22"/>
          <w:szCs w:val="22"/>
          <w:lang w:val="en-GB" w:eastAsia="zh-CN" w:bidi="hi-IN"/>
        </w:rPr>
        <w:t>) , and census population size (</w:t>
      </w:r>
      <w:r>
        <w:rPr>
          <w:rFonts w:eastAsia="ＭＳ 明朝" w:cs="Times New Roman" w:ascii="Times New Roman" w:hAnsi="Times New Roman"/>
          <w:i/>
          <w:iCs/>
          <w:color w:val="00000A"/>
          <w:sz w:val="22"/>
          <w:szCs w:val="22"/>
          <w:lang w:val="en-GB" w:eastAsia="zh-CN" w:bidi="hi-IN"/>
          <w:rPrChange w:id="0" w:author="" w:date="0-00-00T00:00:00Z">
            <w:rPr>
              <w:lang w:val="en-GB"/>
            </w:rPr>
          </w:rPrChange>
        </w:rPr>
        <w:t>N</w:t>
      </w:r>
      <w:r>
        <w:rPr>
          <w:rFonts w:eastAsia="ＭＳ 明朝" w:cs="Times New Roman" w:ascii="Times New Roman" w:hAnsi="Times New Roman"/>
          <w:i w:val="false"/>
          <w:iCs w:val="false"/>
          <w:color w:val="00000A"/>
          <w:sz w:val="22"/>
          <w:szCs w:val="22"/>
          <w:lang w:val="en-GB" w:eastAsia="zh-CN" w:bidi="hi-IN"/>
        </w:rPr>
        <w:t xml:space="preserve">) </w:t>
      </w:r>
      <w:del w:id="450" w:author="Unknown Author" w:date="2015-04-02T21:07:00Z">
        <w:r>
          <w:rPr>
            <w:rFonts w:eastAsia="ＭＳ 明朝" w:cs="Times New Roman" w:ascii="Times New Roman" w:hAnsi="Times New Roman"/>
            <w:i w:val="false"/>
            <w:iCs w:val="false"/>
            <w:color w:val="00000A"/>
            <w:sz w:val="22"/>
            <w:szCs w:val="22"/>
            <w:lang w:val="en-GB" w:eastAsia="zh-CN" w:bidi="hi-IN"/>
          </w:rPr>
          <w:delText>to</w:delText>
        </w:r>
      </w:del>
      <w:ins w:id="451" w:author="Unknown Author" w:date="2015-04-02T21:07:00Z">
        <w:r>
          <w:rPr>
            <w:rFonts w:eastAsia="ＭＳ 明朝" w:cs="Times New Roman" w:ascii="Times New Roman" w:hAnsi="Times New Roman"/>
            <w:i w:val="false"/>
            <w:iCs w:val="false"/>
            <w:color w:val="00000A"/>
            <w:sz w:val="22"/>
            <w:szCs w:val="22"/>
            <w:lang w:val="en-GB" w:eastAsia="zh-CN" w:bidi="hi-IN"/>
          </w:rPr>
          <w:t>on</w:t>
        </w:r>
      </w:ins>
      <w:r>
        <w:rPr>
          <w:rFonts w:eastAsia="ＭＳ 明朝" w:cs="Times New Roman" w:ascii="Times New Roman" w:hAnsi="Times New Roman"/>
          <w:i w:val="false"/>
          <w:iCs w:val="false"/>
          <w:color w:val="00000A"/>
          <w:sz w:val="22"/>
          <w:szCs w:val="22"/>
          <w:lang w:val="en-GB" w:eastAsia="zh-CN" w:bidi="hi-IN"/>
        </w:rPr>
        <w:t xml:space="preserve"> the rate of </w:t>
      </w:r>
      <w:ins w:id="452" w:author="Unknown Author" w:date="2015-04-02T21:07:00Z">
        <w:r>
          <w:rPr>
            <w:rFonts w:eastAsia="ＭＳ 明朝" w:cs="Times New Roman" w:ascii="Times New Roman" w:hAnsi="Times New Roman"/>
            <w:i w:val="false"/>
            <w:iCs w:val="false"/>
            <w:color w:val="00000A"/>
            <w:sz w:val="22"/>
            <w:szCs w:val="22"/>
            <w:lang w:val="en-GB" w:eastAsia="zh-CN" w:bidi="hi-IN"/>
          </w:rPr>
          <w:t xml:space="preserve">cumulative </w:t>
        </w:r>
      </w:ins>
      <w:r>
        <w:rPr>
          <w:rFonts w:eastAsia="ＭＳ 明朝" w:cs="Times New Roman" w:ascii="Times New Roman" w:hAnsi="Times New Roman"/>
          <w:i w:val="false"/>
          <w:iCs w:val="false"/>
          <w:color w:val="00000A"/>
          <w:sz w:val="22"/>
          <w:szCs w:val="22"/>
          <w:lang w:val="en-GB" w:eastAsia="zh-CN" w:bidi="hi-IN"/>
        </w:rPr>
        <w:t xml:space="preserve">cultural evolution (average cultural trait value after 1,000 time-steps) for </w:t>
      </w:r>
      <w:ins w:id="453" w:author="Unknown Author" w:date="2015-04-02T21:07:00Z">
        <w:r>
          <w:rPr>
            <w:rFonts w:eastAsia="ＭＳ 明朝" w:cs="Times New Roman" w:ascii="Times New Roman" w:hAnsi="Times New Roman"/>
            <w:i w:val="false"/>
            <w:iCs w:val="false"/>
            <w:color w:val="00000A"/>
            <w:sz w:val="22"/>
            <w:szCs w:val="22"/>
            <w:lang w:val="en-GB" w:eastAsia="zh-CN" w:bidi="hi-IN"/>
          </w:rPr>
          <w:t xml:space="preserve">copy-the-best and copy-if-better </w:t>
        </w:r>
      </w:ins>
      <w:r>
        <w:rPr>
          <w:rFonts w:eastAsia="ＭＳ 明朝" w:cs="Times New Roman" w:ascii="Times New Roman" w:hAnsi="Times New Roman"/>
          <w:i w:val="false"/>
          <w:iCs w:val="false"/>
          <w:color w:val="00000A"/>
          <w:sz w:val="22"/>
          <w:szCs w:val="22"/>
          <w:lang w:val="en-GB" w:eastAsia="zh-CN" w:bidi="hi-IN"/>
        </w:rPr>
        <w:t xml:space="preserve">social learning </w:t>
      </w:r>
      <w:del w:id="454" w:author="Unknown Author" w:date="2015-04-02T21:07:00Z">
        <w:r>
          <w:rPr>
            <w:rFonts w:eastAsia="ＭＳ 明朝" w:cs="Times New Roman" w:ascii="Times New Roman" w:hAnsi="Times New Roman"/>
            <w:i w:val="false"/>
            <w:iCs w:val="false"/>
            <w:color w:val="00000A"/>
            <w:sz w:val="22"/>
            <w:szCs w:val="22"/>
            <w:lang w:val="en-GB" w:eastAsia="zh-CN" w:bidi="hi-IN"/>
          </w:rPr>
          <w:delText>strategies</w:delText>
        </w:r>
      </w:del>
      <w:ins w:id="455" w:author="Unknown Author" w:date="2015-04-02T21:07:00Z">
        <w:r>
          <w:rPr>
            <w:rFonts w:eastAsia="ＭＳ 明朝" w:cs="Times New Roman" w:ascii="Times New Roman" w:hAnsi="Times New Roman"/>
            <w:i w:val="false"/>
            <w:iCs w:val="false"/>
            <w:color w:val="00000A"/>
            <w:sz w:val="22"/>
            <w:szCs w:val="22"/>
            <w:lang w:val="en-GB" w:eastAsia="zh-CN" w:bidi="hi-IN"/>
          </w:rPr>
          <w:t>rules</w:t>
        </w:r>
      </w:ins>
      <w:r>
        <w:rPr>
          <w:rFonts w:eastAsia="ＭＳ 明朝" w:cs="Times New Roman" w:ascii="Times New Roman" w:hAnsi="Times New Roman"/>
          <w:i w:val="false"/>
          <w:iCs w:val="false"/>
          <w:color w:val="00000A"/>
          <w:sz w:val="22"/>
          <w:szCs w:val="22"/>
          <w:lang w:val="en-GB" w:eastAsia="zh-CN" w:bidi="hi-IN"/>
        </w:rPr>
        <w:t>.</w:t>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Caption1"/>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4. Discussion and conclusion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In section 1 we reviewed some of the extensive literature concerning the impact of different social learning rules and population size on cumulative cultural evolution.  We then went on to set out and report the results of a model designed to investigate the less well explored question of how payoff uncertainty and population size/sampling might interact to promote or retard the social learning of initially rare innovations.  Here we comment on the implications of our results for existing understanding.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Beneficial traits often fail to spread through a population as a result of key events occurring at the earliest stage of adoption.  The decision making of early adopters can potentially drive long-term evolutionary trajectories, often leading to the permanence of suboptimal traits and the loss of more beneficial innovations.  This is particularly likely to occur when it is difficult to measure the value of each variant and, consequently, the comparative advantage of a novel trait is hard to evaluate (Rogers 2003).  The increased learning costs of cumulative knowledge (Mesoudi 2011), a decreased investment in individual learning (Whitehead and Richerson 2009), and early chance events (Greve and Seidel 2014) can all lead to the retention of suboptimal traits and slow-down in the rate of cultural evolution.  Our results suggest that a </w:t>
      </w:r>
      <w:del w:id="456" w:author="Unknown Author" w:date="2015-04-02T22:06:00Z">
        <w:r>
          <w:rPr>
            <w:rFonts w:cs="Times New Roman" w:ascii="Times New Roman" w:hAnsi="Times New Roman"/>
            <w:sz w:val="28"/>
            <w:szCs w:val="28"/>
          </w:rPr>
          <w:delText>'</w:delText>
        </w:r>
      </w:del>
      <w:r>
        <w:rPr>
          <w:rFonts w:cs="Times New Roman" w:ascii="Times New Roman" w:hAnsi="Times New Roman"/>
          <w:sz w:val="28"/>
          <w:szCs w:val="28"/>
        </w:rPr>
        <w:t>copy-the-best</w:t>
      </w:r>
      <w:del w:id="457" w:author="Unknown Author" w:date="2015-04-02T22:06:00Z">
        <w:r>
          <w:rPr>
            <w:rFonts w:cs="Times New Roman" w:ascii="Times New Roman" w:hAnsi="Times New Roman"/>
            <w:sz w:val="28"/>
            <w:szCs w:val="28"/>
          </w:rPr>
          <w:delText>'</w:delText>
        </w:r>
      </w:del>
      <w:r>
        <w:rPr>
          <w:rFonts w:cs="Times New Roman" w:ascii="Times New Roman" w:hAnsi="Times New Roman"/>
          <w:sz w:val="28"/>
          <w:szCs w:val="28"/>
        </w:rPr>
        <w:t xml:space="preserve"> social learning strategy centred on the imitation of a smaller subset of highly visible, successful individuals can also generate a decrease in the rate of cumulative cultural evolution when there is payoff uncertainty.  The dynamics we demonstrate closely resemble what economists refer to as </w:t>
      </w:r>
      <w:r>
        <w:rPr>
          <w:rFonts w:cs="Times New Roman" w:ascii="Times New Roman" w:hAnsi="Times New Roman"/>
          <w:i/>
          <w:iCs/>
          <w:sz w:val="28"/>
          <w:szCs w:val="28"/>
        </w:rPr>
        <w:t xml:space="preserve">survivorship bias </w:t>
      </w:r>
      <w:r>
        <w:rPr>
          <w:rFonts w:cs="Times New Roman" w:ascii="Times New Roman" w:hAnsi="Times New Roman"/>
          <w:sz w:val="28"/>
          <w:szCs w:val="28"/>
        </w:rPr>
        <w:t>(</w:t>
      </w:r>
      <w:r>
        <w:rPr>
          <w:rFonts w:cs="Times New Roman" w:ascii="Times New Roman" w:hAnsi="Times New Roman"/>
          <w:color w:val="000000"/>
          <w:sz w:val="28"/>
          <w:szCs w:val="28"/>
        </w:rPr>
        <w:t>Elton et al. 1996), a particular form of sampling bias where only highly positive payoff signals</w:t>
      </w:r>
      <w:del w:id="458" w:author="Unknown Author" w:date="2015-04-02T21:08:00Z">
        <w:r>
          <w:rPr>
            <w:rFonts w:cs="Times New Roman" w:ascii="Times New Roman" w:hAnsi="Times New Roman"/>
            <w:color w:val="000000"/>
            <w:sz w:val="28"/>
            <w:szCs w:val="28"/>
          </w:rPr>
          <w:delText xml:space="preserve"> </w:delText>
        </w:r>
      </w:del>
      <w:r>
        <w:rPr>
          <w:rFonts w:cs="Times New Roman" w:ascii="Times New Roman" w:hAnsi="Times New Roman"/>
          <w:color w:val="000000"/>
          <w:sz w:val="28"/>
          <w:szCs w:val="28"/>
        </w:rPr>
        <w:t xml:space="preserve"> are considered, hindering the correct evaluation of the full spectrum of a cultural trait.  Indeed, our </w:t>
      </w:r>
      <w:r>
        <w:rPr>
          <w:rFonts w:cs="Times New Roman" w:ascii="Times New Roman" w:hAnsi="Times New Roman"/>
          <w:sz w:val="28"/>
          <w:szCs w:val="28"/>
        </w:rPr>
        <w:t>simulation experiments show that when payoff is highly uncertain and the sample pool of potential cultural models is larger there is bias favouring the retention of suboptimal traits present at higher frequency.  As a direct consequence, newly introduced variants, which will always initially have a lower frequency, are at an intrinsic disadvantage relative to traits that are common and whose value is measured via payoff signals that have high variance.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shd w:fill="FFFFFF" w:val="clear"/>
        </w:rPr>
      </w:pPr>
      <w:r>
        <w:rPr>
          <w:rFonts w:cs="Times New Roman" w:ascii="Times New Roman" w:hAnsi="Times New Roman"/>
          <w:sz w:val="28"/>
          <w:szCs w:val="28"/>
        </w:rPr>
        <w:t>We noted in section 1 that payoff bias, success bias and prestige biased social learning all entail paying attention to ‘payoff signals’, but they differ in the likely correlation between the signal and the target trait owing to an increasing number of factors that may contribute to the generation of the payoff signal.  The shape of the payoff distribution we examined here assumes an additive interaction of its generative constituents (i.e. the target trait and everything else contributing to the payoff signal), but a multiplicative interaction yielding a skewed distribution (Limpert et al 2001) is also possible.  In this scenario the correlation between the target traits and its payoff signal would be reduced and the association between the two even harder to disentangle.  Although there are good reasons to believe that in many behavioural domains the payoff signal is normally distributed (Frank 2009), some empirical data on prestige and success do indeed show a positively skewed distribution, for example income (Drăgulescu and Yakovenko 2001) and number of academic citations (Gupta et al 2005).  We suspect that such asymmetric and right-tailed payoff distributions would further strengthen the effect of survivorship bias, promoting the retention of suboptimal traits even more frequently than already observed with our model based on normally distributed payoffs.  For this reason</w:t>
      </w:r>
      <w:r>
        <w:rPr>
          <w:rFonts w:cs="Times New Roman" w:ascii="Times New Roman" w:hAnsi="Times New Roman"/>
          <w:sz w:val="28"/>
          <w:szCs w:val="28"/>
          <w:shd w:fill="FFFFFF" w:val="clear"/>
        </w:rPr>
        <w:t xml:space="preserve">, we expect </w:t>
      </w:r>
      <w:commentRangeStart w:id="24"/>
      <w:r>
        <w:rPr>
          <w:rFonts w:cs="Times New Roman" w:ascii="Times New Roman" w:hAnsi="Times New Roman"/>
          <w:sz w:val="28"/>
          <w:szCs w:val="28"/>
          <w:shd w:fill="FFFFFF" w:val="clear"/>
        </w:rPr>
        <w:t>success biased and prestige biased</w:t>
      </w:r>
      <w:commentRangeEnd w:id="24"/>
      <w:r>
        <w:rPr>
          <w:rFonts w:cs="Times New Roman" w:ascii="Times New Roman" w:hAnsi="Times New Roman"/>
          <w:sz w:val="28"/>
          <w:szCs w:val="28"/>
          <w:shd w:fill="FFFFFF" w:val="clear"/>
        </w:rPr>
      </w:r>
      <w:r>
        <w:rPr>
          <w:rFonts w:cs="Times New Roman" w:ascii="Times New Roman" w:hAnsi="Times New Roman"/>
          <w:sz w:val="28"/>
          <w:szCs w:val="28"/>
          <w:shd w:fill="FFFFFF" w:val="clear"/>
        </w:rPr>
        <w:commentReference w:id="24"/>
      </w:r>
      <w:r>
        <w:rPr>
          <w:rFonts w:cs="Times New Roman" w:ascii="Times New Roman" w:hAnsi="Times New Roman"/>
          <w:sz w:val="28"/>
          <w:szCs w:val="28"/>
          <w:shd w:fill="FFFFFF" w:val="clear"/>
        </w:rPr>
        <w:commentReference w:id="25"/>
      </w:r>
      <w:r>
        <w:rPr>
          <w:rFonts w:cs="Times New Roman" w:ascii="Times New Roman" w:hAnsi="Times New Roman"/>
          <w:sz w:val="28"/>
          <w:szCs w:val="28"/>
          <w:shd w:fill="FFFFFF" w:val="clear"/>
        </w:rPr>
        <w:t xml:space="preserve"> social learning </w:t>
      </w:r>
      <w:ins w:id="459" w:author="Unknown Author" w:date="2015-04-02T21:11:00Z">
        <w:r>
          <w:rPr>
            <w:rFonts w:cs="Times New Roman" w:ascii="Times New Roman" w:hAnsi="Times New Roman"/>
            <w:sz w:val="28"/>
            <w:szCs w:val="28"/>
            <w:shd w:fill="FFFFFF" w:val="clear"/>
          </w:rPr>
          <w:t xml:space="preserve">effected by copying-the-best </w:t>
        </w:r>
      </w:ins>
      <w:r>
        <w:rPr>
          <w:rFonts w:cs="Times New Roman" w:ascii="Times New Roman" w:hAnsi="Times New Roman"/>
          <w:sz w:val="28"/>
          <w:szCs w:val="28"/>
          <w:shd w:fill="FFFFFF" w:val="clear"/>
        </w:rPr>
        <w:t>to be even more susceptible to deleterious sampling effects than predicted by our model.</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Our most striking result is that smaller, but not too small, social cliques can </w:t>
      </w:r>
      <w:bookmarkStart w:id="3" w:name="__DdeLink__3615_2102094031"/>
      <w:r>
        <w:rPr>
          <w:rFonts w:eastAsia="Times New Roman" w:cs="Times New Roman" w:ascii="Times New Roman" w:hAnsi="Times New Roman"/>
          <w:sz w:val="28"/>
          <w:szCs w:val="28"/>
        </w:rPr>
        <w:t>—</w:t>
      </w:r>
      <w:bookmarkEnd w:id="3"/>
      <w:r>
        <w:rPr>
          <w:rFonts w:cs="Times New Roman" w:ascii="Times New Roman" w:hAnsi="Times New Roman"/>
          <w:sz w:val="28"/>
          <w:szCs w:val="28"/>
        </w:rPr>
        <w:t xml:space="preserve"> perhaps counter-intuitively </w:t>
      </w:r>
      <w:r>
        <w:rPr>
          <w:rFonts w:eastAsia="Times New Roman" w:cs="Times New Roman" w:ascii="Times New Roman" w:hAnsi="Times New Roman"/>
          <w:sz w:val="28"/>
          <w:szCs w:val="28"/>
        </w:rPr>
        <w:t>—</w:t>
      </w:r>
      <w:r>
        <w:rPr>
          <w:rFonts w:cs="Times New Roman" w:ascii="Times New Roman" w:hAnsi="Times New Roman"/>
          <w:sz w:val="28"/>
          <w:szCs w:val="28"/>
        </w:rPr>
        <w:t xml:space="preserve"> promote the survival and spread of beneficial variants with copy-the-best learning strategies.  As discussed in section 1, previous studies  have demonstrated that cumulative cultural evolution requires a large enough population (Shennan 2001; Henrich 2004) or a high enough migration rate between subpopulations (Powell et al 2009) to offset losses due to drift and the low fidelity of social learning.  However, we also noted that empirical evidence does not unambiguously support this expectation (Collard 2013) and our results suggest two possible reasons why increasing population size might not always be beneficial in the case of copy-the-best learning strategy.  The results of our first experiment demonstrate that when there is payoff uncertainty increasing population size increases the probability of loss of a beneficial novel trait when it is very rare.  To some extent this is the case for all three forms of social learning that we modelled, but is most pronounced for the copy-the-best learning rule.  Although our results also demonstrate that (unsurprisingly) the deleterious sampling effect caused by the interaction between payoff uncertainty and population size can be offset by high rates of convergent innovation, we note Henrich</w:t>
      </w:r>
      <w:del w:id="460" w:author="Unknown Author" w:date="2015-04-02T22:07:00Z">
        <w:r>
          <w:rPr>
            <w:rFonts w:cs="Times New Roman" w:ascii="Times New Roman" w:hAnsi="Times New Roman"/>
            <w:sz w:val="28"/>
            <w:szCs w:val="28"/>
          </w:rPr>
          <w:delText>'</w:delText>
        </w:r>
      </w:del>
      <w:ins w:id="461" w:author="Unknown Author" w:date="2015-04-02T22:07:00Z">
        <w:r>
          <w:rPr>
            <w:rFonts w:cs="Times New Roman" w:ascii="Times New Roman" w:hAnsi="Times New Roman"/>
            <w:sz w:val="28"/>
            <w:szCs w:val="28"/>
          </w:rPr>
          <w:t>’</w:t>
        </w:r>
      </w:ins>
      <w:r>
        <w:rPr>
          <w:rFonts w:cs="Times New Roman" w:ascii="Times New Roman" w:hAnsi="Times New Roman"/>
          <w:sz w:val="28"/>
          <w:szCs w:val="28"/>
        </w:rPr>
        <w:t xml:space="preserve">s (2004) finding that it is harder-to-copy and/or harder-to-innovate traits that are most dependent on larger population sizes for their maintenance and/or further evolution. </w:t>
      </w:r>
      <w:ins w:id="462" w:author="Unknown Author" w:date="2015-04-02T21:12:00Z">
        <w:r>
          <w:rPr>
            <w:rFonts w:cs="Times New Roman" w:ascii="Times New Roman" w:hAnsi="Times New Roman"/>
            <w:sz w:val="28"/>
            <w:szCs w:val="28"/>
          </w:rPr>
          <w:t xml:space="preserve"> </w:t>
        </w:r>
      </w:ins>
      <w:r>
        <w:rPr>
          <w:rFonts w:cs="Times New Roman" w:ascii="Times New Roman" w:hAnsi="Times New Roman"/>
          <w:sz w:val="28"/>
          <w:szCs w:val="28"/>
        </w:rPr>
        <w:t xml:space="preserve">The results of our second </w:t>
      </w:r>
      <w:ins w:id="463" w:author="Unknown Author" w:date="2015-04-02T21:12:00Z">
        <w:r>
          <w:rPr>
            <w:rFonts w:cs="Times New Roman" w:ascii="Times New Roman" w:hAnsi="Times New Roman"/>
            <w:sz w:val="28"/>
            <w:szCs w:val="28"/>
          </w:rPr>
          <w:t xml:space="preserve">and third </w:t>
        </w:r>
      </w:ins>
      <w:r>
        <w:rPr>
          <w:rFonts w:cs="Times New Roman" w:ascii="Times New Roman" w:hAnsi="Times New Roman"/>
          <w:sz w:val="28"/>
          <w:szCs w:val="28"/>
        </w:rPr>
        <w:t>experiment</w:t>
      </w:r>
      <w:ins w:id="464" w:author="Unknown Author" w:date="2015-04-02T21:13:00Z">
        <w:r>
          <w:rPr>
            <w:rFonts w:cs="Times New Roman" w:ascii="Times New Roman" w:hAnsi="Times New Roman"/>
            <w:sz w:val="28"/>
            <w:szCs w:val="28"/>
          </w:rPr>
          <w:t>s</w:t>
        </w:r>
      </w:ins>
      <w:r>
        <w:rPr>
          <w:rFonts w:cs="Times New Roman" w:ascii="Times New Roman" w:hAnsi="Times New Roman"/>
          <w:sz w:val="28"/>
          <w:szCs w:val="28"/>
        </w:rPr>
        <w:t xml:space="preserve"> demonstrate that when payoff is uncertain, the rate of cultural evolution </w:t>
      </w:r>
      <w:ins w:id="465" w:author="Unknown Author" w:date="2015-04-02T21:14:00Z">
        <w:r>
          <w:rPr>
            <w:rFonts w:cs="Times New Roman" w:ascii="Times New Roman" w:hAnsi="Times New Roman"/>
            <w:sz w:val="28"/>
            <w:szCs w:val="28"/>
          </w:rPr>
          <w:t xml:space="preserve">resulting from copy-the-best social learning </w:t>
        </w:r>
      </w:ins>
      <w:r>
        <w:rPr>
          <w:rFonts w:cs="Times New Roman" w:ascii="Times New Roman" w:hAnsi="Times New Roman"/>
          <w:sz w:val="28"/>
          <w:szCs w:val="28"/>
        </w:rPr>
        <w:t>is not a monotonic function of sample pool size, but is maximised by social learning within social cliques of intermediate size.  This result is broadly consistent with recent network analysis (Montanari and Saberi 2010) which found that innovations spread faster in locally connected networks rather than larger well-integrated social infrastructures.  The deleterious effect of larger sample pool sizes on the early stages of innovation suggests that the way in which social learners sample a population</w:t>
      </w:r>
      <w:del w:id="466" w:author="Unknown Author" w:date="2015-04-02T21:15:00Z">
        <w:r>
          <w:rPr>
            <w:rFonts w:cs="Times New Roman" w:ascii="Times New Roman" w:hAnsi="Times New Roman"/>
            <w:sz w:val="28"/>
            <w:szCs w:val="28"/>
          </w:rPr>
          <w:delText xml:space="preserve">, and the degree of payoff uncertainty </w:delText>
        </w:r>
      </w:del>
      <w:ins w:id="467" w:author="Unknown Author" w:date="2015-04-02T21:16:00Z">
        <w:r>
          <w:rPr>
            <w:rFonts w:cs="Times New Roman" w:ascii="Times New Roman" w:hAnsi="Times New Roman"/>
            <w:sz w:val="28"/>
            <w:szCs w:val="28"/>
          </w:rPr>
          <w:t xml:space="preserve"> </w:t>
        </w:r>
      </w:ins>
      <w:r>
        <w:rPr>
          <w:rFonts w:cs="Times New Roman" w:ascii="Times New Roman" w:hAnsi="Times New Roman"/>
          <w:sz w:val="28"/>
          <w:szCs w:val="28"/>
        </w:rPr>
        <w:t xml:space="preserve">may be </w:t>
      </w:r>
      <w:del w:id="468" w:author="Unknown Author" w:date="2015-04-02T21:16:00Z">
        <w:r>
          <w:rPr>
            <w:rFonts w:cs="Times New Roman" w:ascii="Times New Roman" w:hAnsi="Times New Roman"/>
            <w:sz w:val="28"/>
            <w:szCs w:val="28"/>
          </w:rPr>
          <w:delText>at least</w:delText>
        </w:r>
      </w:del>
      <w:r>
        <w:rPr>
          <w:rFonts w:cs="Times New Roman" w:ascii="Times New Roman" w:hAnsi="Times New Roman"/>
          <w:sz w:val="28"/>
          <w:szCs w:val="28"/>
        </w:rPr>
        <w:t xml:space="preserve"> as </w:t>
      </w:r>
      <w:ins w:id="469" w:author="Unknown Author" w:date="2015-04-02T21:16:00Z">
        <w:r>
          <w:rPr>
            <w:rFonts w:cs="Times New Roman" w:ascii="Times New Roman" w:hAnsi="Times New Roman"/>
            <w:sz w:val="28"/>
            <w:szCs w:val="28"/>
          </w:rPr>
          <w:t xml:space="preserve">or more </w:t>
        </w:r>
      </w:ins>
      <w:r>
        <w:rPr>
          <w:rFonts w:cs="Times New Roman" w:ascii="Times New Roman" w:hAnsi="Times New Roman"/>
          <w:sz w:val="28"/>
          <w:szCs w:val="28"/>
        </w:rPr>
        <w:t xml:space="preserve">important </w:t>
      </w:r>
      <w:del w:id="470" w:author="Unknown Author" w:date="2015-04-02T21:17:00Z">
        <w:r>
          <w:rPr>
            <w:rFonts w:cs="Times New Roman" w:ascii="Times New Roman" w:hAnsi="Times New Roman"/>
            <w:sz w:val="28"/>
            <w:szCs w:val="28"/>
          </w:rPr>
          <w:delText>as</w:delText>
        </w:r>
      </w:del>
      <w:ins w:id="471" w:author="Unknown Author" w:date="2015-04-02T21:17:00Z">
        <w:r>
          <w:rPr>
            <w:rFonts w:cs="Times New Roman" w:ascii="Times New Roman" w:hAnsi="Times New Roman"/>
            <w:sz w:val="28"/>
            <w:szCs w:val="28"/>
          </w:rPr>
          <w:t>than</w:t>
        </w:r>
      </w:ins>
      <w:r>
        <w:rPr>
          <w:rFonts w:cs="Times New Roman" w:ascii="Times New Roman" w:hAnsi="Times New Roman"/>
          <w:sz w:val="28"/>
          <w:szCs w:val="28"/>
        </w:rPr>
        <w:t xml:space="preserve"> the variation in the overall census population size</w:t>
      </w:r>
      <w:ins w:id="472" w:author="Unknown Author" w:date="2015-04-02T21:16:00Z">
        <w:r>
          <w:rPr>
            <w:rFonts w:cs="Times New Roman" w:ascii="Times New Roman" w:hAnsi="Times New Roman"/>
            <w:sz w:val="28"/>
            <w:szCs w:val="28"/>
          </w:rPr>
          <w:t xml:space="preserve"> when payoff uncertainty is high</w:t>
        </w:r>
      </w:ins>
      <w:r>
        <w:rPr>
          <w:rFonts w:cs="Times New Roman" w:ascii="Times New Roman" w:hAnsi="Times New Roman"/>
          <w:sz w:val="28"/>
          <w:szCs w:val="28"/>
        </w:rPr>
        <w:commentReference w:id="26"/>
      </w:r>
      <w:r>
        <w:rPr>
          <w:rFonts w:cs="Times New Roman" w:ascii="Times New Roman" w:hAnsi="Times New Roman"/>
          <w:sz w:val="28"/>
          <w:szCs w:val="28"/>
        </w:rPr>
        <w:t xml:space="preserve">. </w:t>
      </w:r>
      <w:ins w:id="473" w:author="Unknown Author" w:date="2015-04-02T21:16:00Z">
        <w:r>
          <w:rPr>
            <w:rFonts w:cs="Times New Roman" w:ascii="Times New Roman" w:hAnsi="Times New Roman"/>
            <w:sz w:val="28"/>
            <w:szCs w:val="28"/>
          </w:rPr>
          <w:t xml:space="preserve"> </w:t>
        </w:r>
      </w:ins>
      <w:r>
        <w:rPr>
          <w:rFonts w:cs="Times New Roman" w:ascii="Times New Roman" w:hAnsi="Times New Roman"/>
          <w:sz w:val="28"/>
          <w:szCs w:val="28"/>
        </w:rPr>
        <w:t xml:space="preserve">In fact, while it is true that at a given sample pool size </w:t>
      </w:r>
      <w:ins w:id="474" w:author="Unknown Author" w:date="2015-04-02T21:18:00Z">
        <w:r>
          <w:rPr>
            <w:rFonts w:cs="Times New Roman" w:ascii="Times New Roman" w:hAnsi="Times New Roman"/>
            <w:sz w:val="28"/>
            <w:szCs w:val="28"/>
          </w:rPr>
          <w:t xml:space="preserve">a </w:t>
        </w:r>
      </w:ins>
      <w:r>
        <w:rPr>
          <w:rFonts w:cs="Times New Roman" w:ascii="Times New Roman" w:hAnsi="Times New Roman"/>
          <w:sz w:val="28"/>
          <w:szCs w:val="28"/>
        </w:rPr>
        <w:t xml:space="preserve">larger census population would generally offer a higher rate of evolution, the converse is also true. </w:t>
      </w:r>
      <w:ins w:id="475" w:author="Unknown Author" w:date="2015-04-02T21:18:00Z">
        <w:r>
          <w:rPr>
            <w:rFonts w:cs="Times New Roman" w:ascii="Times New Roman" w:hAnsi="Times New Roman"/>
            <w:sz w:val="28"/>
            <w:szCs w:val="28"/>
          </w:rPr>
          <w:t xml:space="preserve"> </w:t>
        </w:r>
      </w:ins>
      <w:del w:id="476" w:author="Unknown Author" w:date="2015-04-02T21:20:00Z">
        <w:r>
          <w:rPr>
            <w:rFonts w:cs="Times New Roman" w:ascii="Times New Roman" w:hAnsi="Times New Roman"/>
            <w:sz w:val="28"/>
            <w:szCs w:val="28"/>
          </w:rPr>
          <w:delText>Our simulation model of copy-the-best strategy shows that as at a given census size we observe variation in the rate of evolution as a function of the sample pool size,  with a stronger effect when the payoff uncertainty is low.</w:delText>
        </w:r>
      </w:del>
      <w:r>
        <w:rPr>
          <w:rFonts w:cs="Times New Roman" w:ascii="Times New Roman" w:hAnsi="Times New Roman"/>
          <w:sz w:val="28"/>
          <w:szCs w:val="28"/>
        </w:rPr>
        <w:t xml:space="preserve"> </w:t>
      </w:r>
      <w:ins w:id="477" w:author="Unknown Author" w:date="2015-04-02T21:21:00Z">
        <w:r>
          <w:rPr>
            <w:rFonts w:cs="Times New Roman" w:ascii="Times New Roman" w:hAnsi="Times New Roman"/>
            <w:sz w:val="28"/>
            <w:szCs w:val="28"/>
          </w:rPr>
          <w:t xml:space="preserve"> Consequently, it appears that when payoff uncertainty is high it is the subdivision of the census population into overlapping "cultural incubators"</w:t>
        </w:r>
      </w:ins>
      <w:r>
        <w:rPr>
          <w:rFonts w:cs="Times New Roman" w:ascii="Times New Roman" w:hAnsi="Times New Roman"/>
          <w:sz w:val="28"/>
          <w:szCs w:val="28"/>
        </w:rPr>
        <w:commentReference w:id="27"/>
      </w:r>
      <w:ins w:id="478" w:author="Unknown Author" w:date="2015-04-02T21:21:00Z">
        <w:r>
          <w:rPr>
            <w:rFonts w:cs="Times New Roman" w:ascii="Times New Roman" w:hAnsi="Times New Roman"/>
            <w:sz w:val="28"/>
            <w:szCs w:val="28"/>
          </w:rPr>
          <w:t xml:space="preserve"> that most increases the rate of cultural evolution</w:t>
        </w:r>
      </w:ins>
      <w:del w:id="479" w:author="Unknown Author" w:date="2015-04-02T21:30:00Z">
        <w:r>
          <w:rPr>
            <w:rFonts w:cs="Times New Roman" w:ascii="Times New Roman" w:hAnsi="Times New Roman"/>
            <w:sz w:val="28"/>
            <w:szCs w:val="28"/>
          </w:rPr>
          <w:delText xml:space="preserve">Furthermore, our results also cautions that there are circumstances in which </w:delText>
        </w:r>
      </w:del>
      <w:ins w:id="480" w:author="Unknown Author" w:date="2015-04-02T21:30:00Z">
        <w:r>
          <w:rPr>
            <w:rFonts w:cs="Times New Roman" w:ascii="Times New Roman" w:hAnsi="Times New Roman"/>
            <w:sz w:val="28"/>
            <w:szCs w:val="28"/>
          </w:rPr>
          <w:t xml:space="preserve">, a finding which suggests that </w:t>
        </w:r>
      </w:ins>
      <w:r>
        <w:rPr>
          <w:rFonts w:cs="Times New Roman" w:ascii="Times New Roman" w:hAnsi="Times New Roman"/>
          <w:sz w:val="28"/>
          <w:szCs w:val="28"/>
        </w:rPr>
        <w:t xml:space="preserve">(contra Powell et al 2009) increasing connectivity between subpopulations </w:t>
      </w:r>
      <w:del w:id="481" w:author="Unknown Author" w:date="2015-04-02T21:34:00Z">
        <w:r>
          <w:rPr>
            <w:rFonts w:cs="Times New Roman" w:ascii="Times New Roman" w:hAnsi="Times New Roman"/>
            <w:sz w:val="28"/>
            <w:szCs w:val="28"/>
          </w:rPr>
          <w:delText>may actually decrease</w:delText>
        </w:r>
      </w:del>
      <w:ins w:id="482" w:author="Unknown Author" w:date="2015-04-02T21:34:00Z">
        <w:r>
          <w:rPr>
            <w:rFonts w:cs="Times New Roman" w:ascii="Times New Roman" w:hAnsi="Times New Roman"/>
            <w:sz w:val="28"/>
            <w:szCs w:val="28"/>
          </w:rPr>
          <w:t>may not always increase</w:t>
        </w:r>
      </w:ins>
      <w:del w:id="483" w:author="Unknown Author" w:date="2015-04-02T21:34:00Z">
        <w:r>
          <w:rPr>
            <w:rFonts w:cs="Times New Roman" w:ascii="Times New Roman" w:hAnsi="Times New Roman"/>
            <w:sz w:val="28"/>
            <w:szCs w:val="28"/>
          </w:rPr>
          <w:delText xml:space="preserve"> </w:delText>
        </w:r>
      </w:del>
      <w:ins w:id="484" w:author="Unknown Author" w:date="2015-04-02T21:34:00Z">
        <w:r>
          <w:rPr>
            <w:rFonts w:cs="Times New Roman" w:ascii="Times New Roman" w:hAnsi="Times New Roman"/>
            <w:sz w:val="28"/>
            <w:szCs w:val="28"/>
          </w:rPr>
          <w:t xml:space="preserve"> </w:t>
        </w:r>
      </w:ins>
      <w:r>
        <w:rPr>
          <w:rFonts w:cs="Times New Roman" w:ascii="Times New Roman" w:hAnsi="Times New Roman"/>
          <w:sz w:val="28"/>
          <w:szCs w:val="28"/>
        </w:rPr>
        <w:t>the rate of cumulative cultural evolution.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Finally, we note that there are circumstances in which copy-the-best social learning is expected to produce a lower rate of cumulative cultural evolution than the less-strongly directed copy-if-better learning rule. </w:t>
      </w:r>
      <w:ins w:id="485" w:author="Unknown Author" w:date="2015-04-02T21:34:00Z">
        <w:r>
          <w:rPr>
            <w:rFonts w:cs="Times New Roman" w:ascii="Times New Roman" w:hAnsi="Times New Roman"/>
            <w:sz w:val="28"/>
            <w:szCs w:val="28"/>
          </w:rPr>
          <w:t xml:space="preserve"> </w:t>
        </w:r>
      </w:ins>
      <w:r>
        <w:rPr>
          <w:rFonts w:cs="Times New Roman" w:ascii="Times New Roman" w:hAnsi="Times New Roman"/>
          <w:sz w:val="28"/>
          <w:szCs w:val="28"/>
        </w:rPr>
        <w:t xml:space="preserve">Our results demonstrate that when payoff uncertainty is low copy-the-best social learning leads to a higher rate of cultural evolution than either of the other learning rules, even as its efficacy declines with increasing sample pool size.  However, as payoff uncertainty increases there comes a point where copy-if-better social learning out-performs copy-if-better learning for all except the very smallest sample pool sizes because it is not subject to the deleterious sampling effect that undermines copy-the-best learning as sample pool sizes increase.   </w:t>
      </w:r>
      <w:del w:id="486" w:author="Unknown Author" w:date="2015-04-02T21:35:00Z">
        <w:r>
          <w:rPr>
            <w:rFonts w:cs="Times New Roman" w:ascii="Times New Roman" w:hAnsi="Times New Roman"/>
            <w:sz w:val="28"/>
            <w:szCs w:val="28"/>
          </w:rPr>
          <w:delText xml:space="preserve"> </w:delText>
        </w:r>
      </w:del>
      <w:r>
        <w:rPr>
          <w:rFonts w:cs="Times New Roman" w:ascii="Times New Roman" w:hAnsi="Times New Roman"/>
          <w:sz w:val="28"/>
          <w:szCs w:val="28"/>
        </w:rPr>
        <w:t xml:space="preserve">Empirical values of for the sample pool size are difficult to estimate, although we might expect that for most part of human history it was comparatively small and close to our cognitive limits on the maintenance of stable social relationships (ca 150, Dunbar 1993).  Consequently, for much of human history, </w:t>
      </w:r>
      <w:r>
        <w:rPr>
          <w:rFonts w:cs="Times New Roman" w:ascii="Times New Roman" w:hAnsi="Times New Roman"/>
          <w:i/>
          <w:iCs/>
          <w:sz w:val="28"/>
          <w:szCs w:val="28"/>
        </w:rPr>
        <w:t>copy-the-best</w:t>
      </w:r>
      <w:r>
        <w:rPr>
          <w:rFonts w:cs="Times New Roman" w:ascii="Times New Roman" w:hAnsi="Times New Roman"/>
          <w:sz w:val="28"/>
          <w:szCs w:val="28"/>
        </w:rPr>
        <w:t xml:space="preserve"> social learning might have been more effective than other social learning strategies even despite its susceptibility to false inference in the face of payoff uncertainty.  However, the situation might be different today, since the exponential development of information technology over the last 50 years has greatly increased the pool of potential social models, quite possibly creating scenarios beyond those we modelled here.  </w:t>
      </w:r>
      <w:commentRangeStart w:id="28"/>
      <w:r>
        <w:rPr>
          <w:rFonts w:cs="Times New Roman" w:ascii="Times New Roman" w:hAnsi="Times New Roman"/>
          <w:sz w:val="28"/>
          <w:szCs w:val="28"/>
        </w:rPr>
        <w:t xml:space="preserve">Any concomitant slow-down in cultural evolution would not be visible in absolute terms (since the rate of cultural evolution would be still increasing given the larger </w:t>
      </w:r>
      <w:r>
        <w:rPr>
          <w:rFonts w:cs="Times New Roman" w:ascii="Times New Roman" w:hAnsi="Times New Roman"/>
          <w:i/>
          <w:iCs/>
          <w:sz w:val="28"/>
          <w:szCs w:val="28"/>
        </w:rPr>
        <w:t>N</w:t>
      </w:r>
      <w:r>
        <w:rPr>
          <w:rFonts w:cs="Times New Roman" w:ascii="Times New Roman" w:hAnsi="Times New Roman"/>
          <w:sz w:val="28"/>
          <w:szCs w:val="28"/>
        </w:rPr>
        <w:t>),</w:t>
      </w:r>
      <w:commentRangeEnd w:id="28"/>
      <w:r>
        <w:rPr>
          <w:rFonts w:cs="Times New Roman" w:ascii="Times New Roman" w:hAnsi="Times New Roman"/>
          <w:sz w:val="28"/>
          <w:szCs w:val="28"/>
        </w:rPr>
      </w:r>
      <w:r>
        <w:rPr>
          <w:rFonts w:cs="Times New Roman" w:ascii="Times New Roman" w:hAnsi="Times New Roman"/>
          <w:sz w:val="28"/>
          <w:szCs w:val="28"/>
        </w:rPr>
        <w:commentReference w:id="28"/>
      </w:r>
      <w:r>
        <w:rPr>
          <w:rFonts w:cs="Times New Roman" w:ascii="Times New Roman" w:hAnsi="Times New Roman"/>
          <w:sz w:val="28"/>
          <w:szCs w:val="28"/>
        </w:rPr>
        <w:t xml:space="preserve"> </w:t>
      </w:r>
      <w:r>
        <w:rPr>
          <w:rFonts w:cs="Times New Roman" w:ascii="Times New Roman" w:hAnsi="Times New Roman"/>
          <w:sz w:val="28"/>
          <w:szCs w:val="28"/>
        </w:rPr>
        <w:commentReference w:id="29"/>
      </w:r>
      <w:r>
        <w:rPr>
          <w:rFonts w:cs="Times New Roman" w:ascii="Times New Roman" w:hAnsi="Times New Roman"/>
          <w:sz w:val="28"/>
          <w:szCs w:val="28"/>
        </w:rPr>
        <w:commentReference w:id="30"/>
      </w:r>
      <w:r>
        <w:rPr>
          <w:rFonts w:cs="Times New Roman" w:ascii="Times New Roman" w:hAnsi="Times New Roman"/>
          <w:sz w:val="28"/>
          <w:szCs w:val="28"/>
        </w:rPr>
        <w:t>but we would expect the effect of survivorship bias to become stronger, and the advantage of a social learning strategy restricted to the identification of few successful individuals to greatly decrease relative to alternative social learning strategies.</w:t>
      </w:r>
    </w:p>
    <w:p>
      <w:pPr>
        <w:pStyle w:val="Normal"/>
        <w:spacing w:lineRule="auto" w:line="480"/>
        <w:jc w:val="both"/>
        <w:rPr>
          <w:rFonts w:eastAsia="ＭＳ 明朝" w:cs="Times New Roman" w:ascii="Times New Roman" w:hAnsi="Times New Roman"/>
          <w:b/>
          <w:color w:val="00000A"/>
          <w:sz w:val="28"/>
          <w:szCs w:val="28"/>
          <w:lang w:val="en-GB" w:eastAsia="zh-CN" w:bidi="hi-IN"/>
        </w:rPr>
      </w:pPr>
      <w:r>
        <w:rPr>
          <w:rFonts w:eastAsia="ＭＳ 明朝" w:cs="Times New Roman" w:ascii="Times New Roman" w:hAnsi="Times New Roman"/>
          <w:b/>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Literature Cited</w:t>
      </w:r>
    </w:p>
    <w:p>
      <w:pPr>
        <w:pStyle w:val="Normal"/>
        <w:spacing w:lineRule="auto" w:line="480"/>
        <w:jc w:val="both"/>
        <w:rPr>
          <w:rFonts w:eastAsia="ＭＳ 明朝" w:cs="Times New Roman" w:ascii="Times New Roman" w:hAnsi="Times New Roman"/>
          <w:b/>
          <w:color w:val="00000A"/>
          <w:sz w:val="28"/>
          <w:szCs w:val="28"/>
          <w:lang w:val="en-GB" w:eastAsia="zh-CN" w:bidi="hi-IN"/>
        </w:rPr>
      </w:pPr>
      <w:r>
        <w:rPr>
          <w:rFonts w:eastAsia="ＭＳ 明朝" w:cs="Times New Roman" w:ascii="Times New Roman" w:hAnsi="Times New Roman"/>
          <w:b/>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Andersson, C. and D. Read 2014, Group size and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511. E1.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Apesteguia, J., S. Huck, J.Oechssler, 2007. Imitation—theory and experimental evidence,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136: 217–235.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t xml:space="preserve">Atkisson, C., M. J. O’Brien, and A. Mesoudi. 2012. Adult learners in a novel environment use prestige-biased social learning. </w:t>
      </w:r>
      <w:r>
        <w:rPr>
          <w:rFonts w:eastAsia="ＭＳ 明朝" w:cs="Times New Roman" w:ascii="Times New Roman" w:hAnsi="Times New Roman"/>
          <w:i/>
          <w:iCs/>
          <w:color w:val="00000A"/>
          <w:sz w:val="28"/>
          <w:szCs w:val="28"/>
          <w:lang w:val="en-GB" w:eastAsia="zh-CN" w:bidi="hi-IN"/>
        </w:rPr>
        <w:t>Evol. Psychol.</w:t>
      </w:r>
      <w:r>
        <w:rPr>
          <w:rFonts w:eastAsia="ＭＳ 明朝" w:cs="Times New Roman" w:ascii="Times New Roman" w:hAnsi="Times New Roman"/>
          <w:i w:val="false"/>
          <w:iCs w:val="false"/>
          <w:color w:val="00000A"/>
          <w:sz w:val="28"/>
          <w:szCs w:val="28"/>
          <w:lang w:val="en-GB" w:eastAsia="zh-CN" w:bidi="hi-IN"/>
        </w:rPr>
        <w:t>, 10 (3), 519-537.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Baldini, R., 2012. Success-biased social learning: Cultural and evolutionary dynamics.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82, 222–228.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Baldini, R., 2013. Two success-biased social learning strategies.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86: 43–49.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Bandura, A. 1977. </w:t>
      </w:r>
      <w:r>
        <w:rPr>
          <w:rFonts w:cs="Times New Roman" w:ascii="Times New Roman" w:hAnsi="Times New Roman"/>
          <w:i/>
          <w:iCs/>
          <w:sz w:val="28"/>
          <w:szCs w:val="28"/>
        </w:rPr>
        <w:t>Social Learning Theory,</w:t>
      </w:r>
      <w:r>
        <w:rPr>
          <w:rFonts w:cs="Times New Roman" w:ascii="Times New Roman" w:hAnsi="Times New Roman"/>
          <w:sz w:val="28"/>
          <w:szCs w:val="28"/>
        </w:rPr>
        <w:t>Englewood Cliffs, N.J:  Prentice Hall Inc.</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A. and P. Ormerod, 2012. Agents, intelligence, and social atoms. In </w:t>
      </w:r>
      <w:r>
        <w:rPr>
          <w:rFonts w:cs="Times New Roman" w:ascii="Times New Roman" w:hAnsi="Times New Roman"/>
          <w:i/>
          <w:iCs/>
          <w:sz w:val="28"/>
          <w:szCs w:val="28"/>
        </w:rPr>
        <w:t>Creating Consilience: Reconciling Science and the Humanities</w:t>
      </w:r>
      <w:r>
        <w:rPr>
          <w:rFonts w:cs="Times New Roman" w:ascii="Times New Roman" w:hAnsi="Times New Roman"/>
          <w:sz w:val="28"/>
          <w:szCs w:val="28"/>
        </w:rPr>
        <w:t>, M. Collard and E. Slingerland,  eds. Oxford: Oxford University Press, 205–222.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R. A. M.W. Hahn, and S.J. Shennan, S. J. 2004, 'Random Drift and Culture Change, </w:t>
      </w:r>
      <w:r>
        <w:rPr>
          <w:rFonts w:cs="Times New Roman" w:ascii="Times New Roman" w:hAnsi="Times New Roman"/>
          <w:i/>
          <w:iCs/>
          <w:sz w:val="28"/>
          <w:szCs w:val="28"/>
        </w:rPr>
        <w:t>Proc. R. Soc. Lond. B Biol. Sci.</w:t>
      </w:r>
      <w:r>
        <w:rPr>
          <w:rFonts w:cs="Times New Roman" w:ascii="Times New Roman" w:hAnsi="Times New Roman"/>
          <w:sz w:val="28"/>
          <w:szCs w:val="28"/>
        </w:rPr>
        <w:t>, 271: 1443–1450.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R. A. and S.J. Shennan, S. J. 2005, Random Copying and Cultural Evolution, </w:t>
      </w:r>
      <w:r>
        <w:rPr>
          <w:rFonts w:cs="Times New Roman" w:ascii="Times New Roman" w:hAnsi="Times New Roman"/>
          <w:i/>
          <w:iCs/>
          <w:sz w:val="28"/>
          <w:szCs w:val="28"/>
        </w:rPr>
        <w:t>Science</w:t>
      </w:r>
      <w:r>
        <w:rPr>
          <w:rFonts w:cs="Times New Roman" w:ascii="Times New Roman" w:hAnsi="Times New Roman"/>
          <w:sz w:val="28"/>
          <w:szCs w:val="28"/>
        </w:rPr>
        <w:t xml:space="preserve"> 309, 877–879.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1985, </w:t>
      </w:r>
      <w:r>
        <w:rPr>
          <w:rFonts w:cs="Times New Roman" w:ascii="Times New Roman" w:hAnsi="Times New Roman"/>
          <w:i/>
          <w:iCs/>
          <w:sz w:val="28"/>
          <w:szCs w:val="28"/>
        </w:rPr>
        <w:t>Culture and the Evolutionary Process</w:t>
      </w:r>
      <w:r>
        <w:rPr>
          <w:rFonts w:cs="Times New Roman" w:ascii="Times New Roman" w:hAnsi="Times New Roman"/>
          <w:sz w:val="28"/>
          <w:szCs w:val="28"/>
        </w:rPr>
        <w:t>, Chicago: University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1988, An evolutionary model of social learning: the effects of spatial and temporal variation. In </w:t>
      </w:r>
      <w:r>
        <w:rPr>
          <w:rFonts w:cs="Times New Roman" w:ascii="Times New Roman" w:hAnsi="Times New Roman"/>
          <w:i/>
          <w:iCs/>
          <w:sz w:val="28"/>
          <w:szCs w:val="28"/>
        </w:rPr>
        <w:t>Social learning: Psychological and biological perspectives</w:t>
      </w:r>
      <w:r>
        <w:rPr>
          <w:rFonts w:cs="Times New Roman" w:ascii="Times New Roman" w:hAnsi="Times New Roman"/>
          <w:sz w:val="28"/>
          <w:szCs w:val="28"/>
        </w:rPr>
        <w:t>, T. R. Zentall and D. B. Galef, eds, Erlbaum, Hillsdale, NJ: Psychology Press, 29–48.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1995, Why does culture increase human adaptability?, </w:t>
      </w:r>
      <w:r>
        <w:rPr>
          <w:rFonts w:cs="Times New Roman" w:ascii="Times New Roman" w:hAnsi="Times New Roman"/>
          <w:i/>
          <w:iCs/>
          <w:sz w:val="28"/>
          <w:szCs w:val="28"/>
        </w:rPr>
        <w:t>Ethology and Sociobiology</w:t>
      </w:r>
      <w:r>
        <w:rPr>
          <w:rFonts w:cs="Times New Roman" w:ascii="Times New Roman" w:hAnsi="Times New Roman"/>
          <w:sz w:val="28"/>
          <w:szCs w:val="28"/>
        </w:rPr>
        <w:t xml:space="preserve"> 16, 125–143.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2000. Memes: Universal Acid or Better Mousetrap? In </w:t>
      </w:r>
      <w:r>
        <w:rPr>
          <w:rFonts w:cs="Times New Roman" w:ascii="Times New Roman" w:hAnsi="Times New Roman"/>
          <w:i/>
          <w:iCs/>
          <w:sz w:val="28"/>
          <w:szCs w:val="28"/>
        </w:rPr>
        <w:t>Darwinizing Culture: The Status of Memetics as a Science</w:t>
      </w:r>
      <w:r>
        <w:rPr>
          <w:rFonts w:cs="Times New Roman" w:ascii="Times New Roman" w:hAnsi="Times New Roman"/>
          <w:sz w:val="28"/>
          <w:szCs w:val="28"/>
        </w:rPr>
        <w:t>, R. Aunger, ed. Oxford : Oxford University Press, 143–162.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Caldwell, C. A. and R.M. Eve, 2014, Persistence of Contrasting Traditions in Cultural Evolution: Unpredictable Payoffs Generate Slower Rates of Cultural Change, </w:t>
      </w:r>
      <w:r>
        <w:rPr>
          <w:rFonts w:cs="Times New Roman" w:ascii="Times New Roman" w:hAnsi="Times New Roman"/>
          <w:i/>
          <w:iCs/>
          <w:sz w:val="28"/>
          <w:szCs w:val="28"/>
        </w:rPr>
        <w:t xml:space="preserve">PLoS ONE </w:t>
      </w:r>
      <w:r>
        <w:rPr>
          <w:rFonts w:cs="Times New Roman" w:ascii="Times New Roman" w:hAnsi="Times New Roman"/>
          <w:sz w:val="28"/>
          <w:szCs w:val="28"/>
        </w:rPr>
        <w:t>9(6), e99708.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Campbell, D. T. 1974, Evolutionary Epistemology, In </w:t>
      </w:r>
      <w:r>
        <w:rPr>
          <w:rFonts w:cs="Times New Roman" w:ascii="Times New Roman" w:hAnsi="Times New Roman"/>
          <w:i/>
          <w:iCs/>
          <w:sz w:val="28"/>
          <w:szCs w:val="28"/>
        </w:rPr>
        <w:t>The Philosophy of Karl Popper</w:t>
      </w:r>
      <w:r>
        <w:rPr>
          <w:rFonts w:cs="Times New Roman" w:ascii="Times New Roman" w:hAnsi="Times New Roman"/>
          <w:sz w:val="28"/>
          <w:szCs w:val="28"/>
        </w:rPr>
        <w:t>, P. A. Schlipp, ed., La Salle, Illinois :The Open Court Publishing Company, 412–463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Collard, M., B. Buchanan, and M.J  O’Brien, 2013, Population Size as an Explanation for Patterns in the Paleolithic Archaeological Record, </w:t>
      </w:r>
      <w:r>
        <w:rPr>
          <w:rFonts w:cs="Times New Roman" w:ascii="Times New Roman" w:hAnsi="Times New Roman"/>
          <w:i/>
          <w:iCs/>
          <w:sz w:val="28"/>
          <w:szCs w:val="28"/>
        </w:rPr>
        <w:t>Current Anthropology</w:t>
      </w:r>
      <w:r>
        <w:rPr>
          <w:rFonts w:cs="Times New Roman" w:ascii="Times New Roman" w:hAnsi="Times New Roman"/>
          <w:sz w:val="28"/>
          <w:szCs w:val="28"/>
        </w:rPr>
        <w:t xml:space="preserve"> 54(S8), S388–S396.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Csibra, G. and G. Gergely, 2006, Social learning and social cognition: The case for pedagogy, In </w:t>
      </w:r>
      <w:r>
        <w:rPr>
          <w:rFonts w:cs="Times New Roman" w:ascii="Times New Roman" w:hAnsi="Times New Roman"/>
          <w:i/>
          <w:iCs/>
          <w:sz w:val="28"/>
          <w:szCs w:val="28"/>
        </w:rPr>
        <w:t xml:space="preserve">Processes of Change in Brain and Cognitive Development. Attention and Performance XXI , </w:t>
      </w:r>
      <w:r>
        <w:rPr>
          <w:rFonts w:cs="Times New Roman" w:ascii="Times New Roman" w:hAnsi="Times New Roman"/>
          <w:sz w:val="28"/>
          <w:szCs w:val="28"/>
        </w:rPr>
        <w:t>Y. Munakata and M.H. Johnson, eds., Oxford: Oxford University Press, 249–274.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Derex, M., M-P. Beugin, B. Godelle, </w:t>
      </w:r>
      <w:r>
        <w:rPr>
          <w:rFonts w:cs="Times New Roman" w:ascii="Times New Roman" w:hAnsi="Times New Roman"/>
          <w:i/>
          <w:iCs/>
          <w:sz w:val="28"/>
          <w:szCs w:val="28"/>
        </w:rPr>
        <w:t>et al.</w:t>
      </w:r>
      <w:r>
        <w:rPr>
          <w:rFonts w:cs="Times New Roman" w:ascii="Times New Roman" w:hAnsi="Times New Roman"/>
          <w:sz w:val="28"/>
          <w:szCs w:val="28"/>
        </w:rPr>
        <w:t xml:space="preserve"> (2013), Experimental evidence for the influence of group size on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389?391.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Drăgulescu A. A.  and V. M. Yakovenko, 2001. Exponential and power-law probability distributions of wealth and income in the United Kingdom and the United States. </w:t>
      </w:r>
      <w:r>
        <w:rPr>
          <w:rFonts w:cs="Times New Roman" w:ascii="Times New Roman" w:hAnsi="Times New Roman"/>
          <w:i/>
          <w:iCs/>
          <w:sz w:val="28"/>
          <w:szCs w:val="28"/>
        </w:rPr>
        <w:t>Physica A: Statistical Mechanics and its Applications</w:t>
      </w:r>
      <w:r>
        <w:rPr>
          <w:rFonts w:cs="Times New Roman" w:ascii="Times New Roman" w:hAnsi="Times New Roman"/>
          <w:sz w:val="28"/>
          <w:szCs w:val="28"/>
        </w:rPr>
        <w:t>, 299, 213-221.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Dunbar, R. 1993, Co-Evolution of Neocortex Size, Group Size and Language in Humans, </w:t>
      </w:r>
      <w:r>
        <w:rPr>
          <w:rFonts w:cs="Times New Roman" w:ascii="Times New Roman" w:hAnsi="Times New Roman"/>
          <w:i/>
          <w:iCs/>
          <w:sz w:val="28"/>
          <w:szCs w:val="28"/>
        </w:rPr>
        <w:t xml:space="preserve">Behav. Brain. Sci. </w:t>
      </w:r>
      <w:r>
        <w:rPr>
          <w:rFonts w:cs="Times New Roman" w:ascii="Times New Roman" w:hAnsi="Times New Roman"/>
          <w:sz w:val="28"/>
          <w:szCs w:val="28"/>
        </w:rPr>
        <w:t xml:space="preserve"> 16, 681–735.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Elton, E. J.,  M. J. Gruber. and C.R. Blake, 1996, Survivorship Bias and Mutual Fund Performance, </w:t>
      </w:r>
      <w:r>
        <w:rPr>
          <w:rFonts w:cs="Times New Roman" w:ascii="Times New Roman" w:hAnsi="Times New Roman"/>
          <w:i/>
          <w:iCs/>
          <w:sz w:val="28"/>
          <w:szCs w:val="28"/>
        </w:rPr>
        <w:t>The Review of Financial Studies</w:t>
      </w:r>
      <w:r>
        <w:rPr>
          <w:rFonts w:cs="Times New Roman" w:ascii="Times New Roman" w:hAnsi="Times New Roman"/>
          <w:sz w:val="28"/>
          <w:szCs w:val="28"/>
        </w:rPr>
        <w:t xml:space="preserve"> 9, 1097–1120.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Eriksson, K., M. Enquist, and S. Ghirlanda, 2007, Critical points in current theory of conformist social learning, </w:t>
      </w:r>
      <w:r>
        <w:rPr>
          <w:rFonts w:cs="Times New Roman" w:ascii="Times New Roman" w:hAnsi="Times New Roman"/>
          <w:i/>
          <w:iCs/>
          <w:sz w:val="28"/>
          <w:szCs w:val="28"/>
        </w:rPr>
        <w:t>Journal of Evolutionary Psychology</w:t>
      </w:r>
      <w:r>
        <w:rPr>
          <w:rFonts w:cs="Times New Roman" w:ascii="Times New Roman" w:hAnsi="Times New Roman"/>
          <w:sz w:val="28"/>
          <w:szCs w:val="28"/>
        </w:rPr>
        <w:t xml:space="preserve"> 5(1), 67–87.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Frank, S. A. 2009. The common patterns of nature. </w:t>
      </w:r>
      <w:r>
        <w:rPr>
          <w:rFonts w:cs="Times New Roman" w:ascii="Times New Roman" w:hAnsi="Times New Roman"/>
          <w:i/>
          <w:iCs/>
          <w:sz w:val="28"/>
          <w:szCs w:val="28"/>
        </w:rPr>
        <w:t>Journal of Evolutionary Biology</w:t>
      </w:r>
      <w:r>
        <w:rPr>
          <w:rFonts w:cs="Times New Roman" w:ascii="Times New Roman" w:hAnsi="Times New Roman"/>
          <w:sz w:val="28"/>
          <w:szCs w:val="28"/>
        </w:rPr>
        <w:t xml:space="preserve"> 22:1563-1585.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Greve, H. R. and M.-D. L. Seidel, 2014, 'The thin red line between success and failure: Path dependence in the diffusion of innovative production technologies', </w:t>
      </w:r>
      <w:r>
        <w:rPr>
          <w:rFonts w:cs="Times New Roman" w:ascii="Times New Roman" w:hAnsi="Times New Roman"/>
          <w:i/>
          <w:iCs/>
          <w:sz w:val="28"/>
          <w:szCs w:val="28"/>
        </w:rPr>
        <w:t xml:space="preserve">Strategic Management Journal, </w:t>
      </w:r>
      <w:r>
        <w:rPr>
          <w:rFonts w:cs="Times New Roman" w:ascii="Times New Roman" w:hAnsi="Times New Roman"/>
          <w:sz w:val="28"/>
          <w:szCs w:val="28"/>
        </w:rPr>
        <w:t>doi:10.1002/smj.2232.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Gupta, H., J.R. Campanha, and R.A.G. Pesce, 2005. Power-law distributions for the citation index of scientific publications and scientists. </w:t>
      </w:r>
      <w:r>
        <w:rPr>
          <w:rFonts w:cs="Times New Roman" w:ascii="Times New Roman" w:hAnsi="Times New Roman"/>
          <w:i/>
          <w:iCs/>
          <w:sz w:val="28"/>
          <w:szCs w:val="28"/>
        </w:rPr>
        <w:t>Brazilian Journal of Physics</w:t>
      </w:r>
      <w:r>
        <w:rPr>
          <w:rFonts w:cs="Times New Roman" w:ascii="Times New Roman" w:hAnsi="Times New Roman"/>
          <w:sz w:val="28"/>
          <w:szCs w:val="28"/>
        </w:rPr>
        <w:t>, 35, 981-986.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2001, Cultural Transmission and the Diffusion of Innovations: Adoption Dynamics Indicate that Biased Cultural Transmission is the Predominate Force in Behavioral Change, </w:t>
      </w:r>
      <w:r>
        <w:rPr>
          <w:rFonts w:cs="Times New Roman" w:ascii="Times New Roman" w:hAnsi="Times New Roman"/>
          <w:i/>
          <w:iCs/>
          <w:sz w:val="28"/>
          <w:szCs w:val="28"/>
        </w:rPr>
        <w:t>American Anthropologist</w:t>
      </w:r>
      <w:r>
        <w:rPr>
          <w:rFonts w:cs="Times New Roman" w:ascii="Times New Roman" w:hAnsi="Times New Roman"/>
          <w:sz w:val="28"/>
          <w:szCs w:val="28"/>
        </w:rPr>
        <w:t xml:space="preserve"> 103, 992–1013.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2004, Demography and Cultural Evolution: Why adaptive cultural processes produced maladaptive losses in Tasmania, </w:t>
      </w:r>
      <w:r>
        <w:rPr>
          <w:rFonts w:cs="Times New Roman" w:ascii="Times New Roman" w:hAnsi="Times New Roman"/>
          <w:i/>
          <w:iCs/>
          <w:sz w:val="28"/>
          <w:szCs w:val="28"/>
        </w:rPr>
        <w:t xml:space="preserve">American Antiquity </w:t>
      </w:r>
      <w:r>
        <w:rPr>
          <w:rFonts w:cs="Times New Roman" w:ascii="Times New Roman" w:hAnsi="Times New Roman"/>
          <w:sz w:val="28"/>
          <w:szCs w:val="28"/>
        </w:rPr>
        <w:t>69, 197–214.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R. Boyd, R., S. Bowles, </w:t>
      </w:r>
      <w:r>
        <w:rPr>
          <w:rFonts w:cs="Times New Roman" w:ascii="Times New Roman" w:hAnsi="Times New Roman"/>
          <w:i/>
          <w:iCs/>
          <w:sz w:val="28"/>
          <w:szCs w:val="28"/>
        </w:rPr>
        <w:t>et al.</w:t>
      </w:r>
      <w:r>
        <w:rPr>
          <w:rFonts w:cs="Times New Roman" w:ascii="Times New Roman" w:hAnsi="Times New Roman"/>
          <w:sz w:val="28"/>
          <w:szCs w:val="28"/>
        </w:rPr>
        <w:t xml:space="preserve"> 2005, “Economic man” in Cross-Cultural Perspective: Behavioral Experiments in 15 Small-Scale Societies, </w:t>
      </w:r>
      <w:r>
        <w:rPr>
          <w:rFonts w:cs="Times New Roman" w:ascii="Times New Roman" w:hAnsi="Times New Roman"/>
          <w:i/>
          <w:iCs/>
          <w:sz w:val="28"/>
          <w:szCs w:val="28"/>
        </w:rPr>
        <w:t>Behav. Brain. Sci.</w:t>
      </w:r>
      <w:r>
        <w:rPr>
          <w:rFonts w:cs="Times New Roman" w:ascii="Times New Roman" w:hAnsi="Times New Roman"/>
          <w:sz w:val="28"/>
          <w:szCs w:val="28"/>
        </w:rPr>
        <w:t xml:space="preserve"> 28, 795–855.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and F.J. Gil-White, 2001, The evolution of prestige: Freely conferred deference as a mechanism for enhancing the benefits of cultural transmission,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22, 165–196.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and R. McElreath, 2003. The evolution of cultural evolution, </w:t>
      </w:r>
      <w:r>
        <w:rPr>
          <w:rFonts w:cs="Times New Roman" w:ascii="Times New Roman" w:hAnsi="Times New Roman"/>
          <w:i/>
          <w:iCs/>
          <w:sz w:val="28"/>
          <w:szCs w:val="28"/>
        </w:rPr>
        <w:t>Evolutionary Anthropology</w:t>
      </w:r>
      <w:r>
        <w:rPr>
          <w:rFonts w:cs="Times New Roman" w:ascii="Times New Roman" w:hAnsi="Times New Roman"/>
          <w:sz w:val="28"/>
          <w:szCs w:val="28"/>
        </w:rPr>
        <w:t xml:space="preserve"> 12, 123–135.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Herrmann, E., J. Call, M.V. Hernandez-Lloreda, </w:t>
      </w:r>
      <w:r>
        <w:rPr>
          <w:rFonts w:cs="Times New Roman" w:ascii="Times New Roman" w:hAnsi="Times New Roman"/>
          <w:i/>
          <w:iCs/>
          <w:sz w:val="28"/>
          <w:szCs w:val="28"/>
        </w:rPr>
        <w:t>et al.</w:t>
      </w:r>
      <w:r>
        <w:rPr>
          <w:rFonts w:cs="Times New Roman" w:ascii="Times New Roman" w:hAnsi="Times New Roman"/>
          <w:sz w:val="28"/>
          <w:szCs w:val="28"/>
        </w:rPr>
        <w:t xml:space="preserve"> 2007. Humans Have Evolved Specialized Skills of Social Cognition: The Cultural Intelligence Hypothesis, </w:t>
      </w:r>
      <w:r>
        <w:rPr>
          <w:rFonts w:cs="Times New Roman" w:ascii="Times New Roman" w:hAnsi="Times New Roman"/>
          <w:i/>
          <w:iCs/>
          <w:sz w:val="28"/>
          <w:szCs w:val="28"/>
        </w:rPr>
        <w:t>Science</w:t>
      </w:r>
      <w:r>
        <w:rPr>
          <w:rFonts w:cs="Times New Roman" w:ascii="Times New Roman" w:hAnsi="Times New Roman"/>
          <w:sz w:val="28"/>
          <w:szCs w:val="28"/>
        </w:rPr>
        <w:t xml:space="preserve"> 317, 1360–1366.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Hewlett, B., A.D. Silvestri, A. D. and C.R., Guglielmino,  2002. Semes and Genes in Africa, </w:t>
      </w:r>
      <w:r>
        <w:rPr>
          <w:rFonts w:cs="Times New Roman" w:ascii="Times New Roman" w:hAnsi="Times New Roman"/>
          <w:i/>
          <w:iCs/>
          <w:sz w:val="28"/>
          <w:szCs w:val="28"/>
        </w:rPr>
        <w:t>Current Anthropology</w:t>
      </w:r>
      <w:r>
        <w:rPr>
          <w:rFonts w:cs="Times New Roman" w:ascii="Times New Roman" w:hAnsi="Times New Roman"/>
          <w:sz w:val="28"/>
          <w:szCs w:val="28"/>
        </w:rPr>
        <w:t xml:space="preserve"> 43, 313–321.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Heyes, C. M. and H.C. Plotkin, 1989. Replicators and Interactors in Cultural Evolution, In </w:t>
      </w:r>
      <w:r>
        <w:rPr>
          <w:rFonts w:cs="Times New Roman" w:ascii="Times New Roman" w:hAnsi="Times New Roman"/>
          <w:i/>
          <w:iCs/>
          <w:sz w:val="28"/>
          <w:szCs w:val="28"/>
        </w:rPr>
        <w:t>What the Philiosophy of Biology Is</w:t>
      </w:r>
      <w:r>
        <w:rPr>
          <w:rFonts w:cs="Times New Roman" w:ascii="Times New Roman" w:hAnsi="Times New Roman"/>
          <w:sz w:val="28"/>
          <w:szCs w:val="28"/>
        </w:rPr>
        <w:t>, M. Ruse, ed., Dordrecht: Kluwer Academic Publishers, 139–162.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Kandler, A. and K.N. Laland, 2013, Tradeoffs between the strength of conformity and number of conformists in variable environments, </w:t>
      </w:r>
      <w:r>
        <w:rPr>
          <w:rFonts w:cs="Times New Roman" w:ascii="Times New Roman" w:hAnsi="Times New Roman"/>
          <w:i/>
          <w:iCs/>
          <w:sz w:val="28"/>
          <w:szCs w:val="28"/>
        </w:rPr>
        <w:t xml:space="preserve">J. Theor. Biol. </w:t>
      </w:r>
      <w:r>
        <w:rPr>
          <w:rFonts w:cs="Times New Roman" w:ascii="Times New Roman" w:hAnsi="Times New Roman"/>
          <w:sz w:val="28"/>
          <w:szCs w:val="28"/>
        </w:rPr>
        <w:t xml:space="preserve"> 332, 191–202.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Kandler, A. and J. Steele 2009. Innovation diffusion in time and space: effects of social information and of income inequality.  </w:t>
      </w:r>
      <w:r>
        <w:rPr>
          <w:rFonts w:cs="Times New Roman" w:ascii="Times New Roman" w:hAnsi="Times New Roman"/>
          <w:i/>
          <w:iCs/>
          <w:sz w:val="28"/>
          <w:szCs w:val="28"/>
        </w:rPr>
        <w:t>Diffusion Fundamentals</w:t>
      </w:r>
      <w:r>
        <w:rPr>
          <w:rFonts w:cs="Times New Roman" w:ascii="Times New Roman" w:hAnsi="Times New Roman"/>
          <w:sz w:val="28"/>
          <w:szCs w:val="28"/>
        </w:rPr>
        <w:t xml:space="preserve"> 11, 1–17.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Kendal, J., L.-A. Giraldeau, and K. Laland 2009. The evolution of social learning rules: Payoff-biased and frequency-dependent biased transmission, </w:t>
      </w:r>
      <w:r>
        <w:rPr>
          <w:rFonts w:cs="Times New Roman" w:ascii="Times New Roman" w:hAnsi="Times New Roman"/>
          <w:i/>
          <w:iCs/>
          <w:sz w:val="28"/>
          <w:szCs w:val="28"/>
        </w:rPr>
        <w:t>J. Theor. Biol.</w:t>
      </w:r>
      <w:r>
        <w:rPr>
          <w:rFonts w:cs="Times New Roman" w:ascii="Times New Roman" w:hAnsi="Times New Roman"/>
          <w:sz w:val="28"/>
          <w:szCs w:val="28"/>
        </w:rPr>
        <w:t xml:space="preserve"> 260(2), 210–219.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Kendal, R. L., I. Coolen, Y. van Bergen,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2005, Trade‐Offs in the Adaptive Use of Social and Asocial Learning, </w:t>
      </w:r>
      <w:r>
        <w:rPr>
          <w:rFonts w:cs="Times New Roman" w:ascii="Times New Roman" w:hAnsi="Times New Roman"/>
          <w:i/>
          <w:iCs/>
          <w:sz w:val="28"/>
          <w:szCs w:val="28"/>
        </w:rPr>
        <w:t xml:space="preserve">Advances in the Study of Behavior </w:t>
      </w:r>
      <w:r>
        <w:rPr>
          <w:rFonts w:cs="Times New Roman" w:ascii="Times New Roman" w:hAnsi="Times New Roman"/>
          <w:sz w:val="28"/>
          <w:szCs w:val="28"/>
        </w:rPr>
        <w:t>35, 333–379.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Lake, M. W. and E.R. Crema, 2012, The Cultural Evolution of Adaptive-Trait Diversity when Resources are Uncertain and Finite, </w:t>
      </w:r>
      <w:r>
        <w:rPr>
          <w:rFonts w:cs="Times New Roman" w:ascii="Times New Roman" w:hAnsi="Times New Roman"/>
          <w:i/>
          <w:iCs/>
          <w:sz w:val="28"/>
          <w:szCs w:val="28"/>
        </w:rPr>
        <w:t>Advances in Complex Systems</w:t>
      </w:r>
      <w:r>
        <w:rPr>
          <w:rFonts w:cs="Times New Roman" w:ascii="Times New Roman" w:hAnsi="Times New Roman"/>
          <w:sz w:val="28"/>
          <w:szCs w:val="28"/>
        </w:rPr>
        <w:t xml:space="preserve"> 15(1  2), 1150013-1–1150013-19.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Laland, K. N. 2004, 'Social learning strategies', </w:t>
      </w:r>
      <w:r>
        <w:rPr>
          <w:rFonts w:cs="Times New Roman" w:ascii="Times New Roman" w:hAnsi="Times New Roman"/>
          <w:i/>
          <w:iCs/>
          <w:sz w:val="28"/>
          <w:szCs w:val="28"/>
        </w:rPr>
        <w:t>Learning and Behavior</w:t>
      </w:r>
      <w:r>
        <w:rPr>
          <w:rFonts w:cs="Times New Roman" w:ascii="Times New Roman" w:hAnsi="Times New Roman"/>
          <w:sz w:val="28"/>
          <w:szCs w:val="28"/>
        </w:rPr>
        <w:t xml:space="preserve"> 32, 4–14.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Limpert, E., W.A. Stahel, and M. Abbt, 2001. Log-normal Distributions across the Sciences: Keys and Clues. </w:t>
      </w:r>
      <w:r>
        <w:rPr>
          <w:rFonts w:cs="Times New Roman" w:ascii="Times New Roman" w:hAnsi="Times New Roman"/>
          <w:i/>
          <w:iCs/>
          <w:sz w:val="28"/>
          <w:szCs w:val="28"/>
        </w:rPr>
        <w:t>BioScience</w:t>
      </w:r>
      <w:r>
        <w:rPr>
          <w:rFonts w:cs="Times New Roman" w:ascii="Times New Roman" w:hAnsi="Times New Roman"/>
          <w:sz w:val="28"/>
          <w:szCs w:val="28"/>
        </w:rPr>
        <w:t xml:space="preserve"> 51, 341–352.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McKay, M.D., R.J. Beckman, and W.J. Conover, 1979. A comparison of three methods for selecting values of input variables in the analysis of output from a computer code. </w:t>
      </w:r>
      <w:r>
        <w:rPr>
          <w:rFonts w:cs="Times New Roman" w:ascii="Times New Roman" w:hAnsi="Times New Roman"/>
          <w:i/>
          <w:iCs/>
          <w:sz w:val="28"/>
          <w:szCs w:val="28"/>
        </w:rPr>
        <w:t>Technometrics</w:t>
      </w:r>
      <w:r>
        <w:rPr>
          <w:rFonts w:cs="Times New Roman" w:ascii="Times New Roman" w:hAnsi="Times New Roman"/>
          <w:sz w:val="28"/>
          <w:szCs w:val="28"/>
        </w:rPr>
        <w:t xml:space="preserve"> 21, 239–245.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2011, </w:t>
      </w:r>
      <w:r>
        <w:rPr>
          <w:rFonts w:cs="Times New Roman" w:ascii="Times New Roman" w:hAnsi="Times New Roman"/>
          <w:i/>
          <w:iCs/>
          <w:sz w:val="28"/>
          <w:szCs w:val="28"/>
        </w:rPr>
        <w:t>Cultural Evolution</w:t>
      </w:r>
      <w:r>
        <w:rPr>
          <w:rFonts w:cs="Times New Roman" w:ascii="Times New Roman" w:hAnsi="Times New Roman"/>
          <w:sz w:val="28"/>
          <w:szCs w:val="28"/>
        </w:rPr>
        <w:t>, Chicago and London.: University of Chicago Press.</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L. Chang, K., Murray,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2014, Higher frequency of social learning in China than in the West shows cultural variation in the dynamics of cultural evolution, </w:t>
      </w:r>
      <w:r>
        <w:rPr>
          <w:rFonts w:cs="Times New Roman" w:ascii="Times New Roman" w:hAnsi="Times New Roman"/>
          <w:i/>
          <w:iCs/>
          <w:sz w:val="28"/>
          <w:szCs w:val="28"/>
        </w:rPr>
        <w:t>Proc. R. Soc. Lond. B Biol. Sci.</w:t>
      </w:r>
      <w:r>
        <w:rPr>
          <w:rFonts w:cs="Times New Roman" w:ascii="Times New Roman" w:hAnsi="Times New Roman"/>
          <w:sz w:val="28"/>
          <w:szCs w:val="28"/>
        </w:rPr>
        <w:t>,  282(1798), 20142209–20142209.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and M. J. O’Brien. 2008. The Cultural Transmission of Great Basin Projectile Point Technology I: An Experimental Simulation. </w:t>
      </w:r>
      <w:r>
        <w:rPr>
          <w:rFonts w:cs="Times New Roman" w:ascii="Times New Roman" w:hAnsi="Times New Roman"/>
          <w:i/>
          <w:sz w:val="28"/>
          <w:szCs w:val="28"/>
        </w:rPr>
        <w:t>American Antiquity</w:t>
      </w:r>
      <w:r>
        <w:rPr>
          <w:rFonts w:cs="Times New Roman" w:ascii="Times New Roman" w:hAnsi="Times New Roman"/>
          <w:sz w:val="28"/>
          <w:szCs w:val="28"/>
        </w:rPr>
        <w:t xml:space="preserve"> 73(1):3–28.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and M. J. O’Brien. 2008. The Cultural Transmission of Great Basin Projectile Point Technology II: An Agent-Based Computer Simulation. </w:t>
      </w:r>
      <w:r>
        <w:rPr>
          <w:rFonts w:cs="Times New Roman" w:ascii="Times New Roman" w:hAnsi="Times New Roman"/>
          <w:i/>
          <w:sz w:val="28"/>
          <w:szCs w:val="28"/>
        </w:rPr>
        <w:t>American Antiquity</w:t>
      </w:r>
      <w:r>
        <w:rPr>
          <w:rFonts w:cs="Times New Roman" w:ascii="Times New Roman" w:hAnsi="Times New Roman"/>
          <w:sz w:val="28"/>
          <w:szCs w:val="28"/>
        </w:rPr>
        <w:t xml:space="preserve"> 73(4):627–644.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Montanari, A. and A. Saberi, 2010. The spread of innovations in social networks. </w:t>
      </w:r>
      <w:r>
        <w:rPr>
          <w:rFonts w:cs="Times New Roman" w:ascii="Times New Roman" w:hAnsi="Times New Roman"/>
          <w:i/>
          <w:iCs/>
          <w:sz w:val="28"/>
          <w:szCs w:val="28"/>
        </w:rPr>
        <w:t xml:space="preserve">Proc. Natl. Acad. Sci. U S A,  </w:t>
      </w:r>
      <w:r>
        <w:rPr>
          <w:rFonts w:cs="Times New Roman" w:ascii="Times New Roman" w:hAnsi="Times New Roman"/>
          <w:sz w:val="28"/>
          <w:szCs w:val="28"/>
        </w:rPr>
        <w:t xml:space="preserve"> 107, 20196–20201.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Odling-Smee, F. J. 1983, Multiple Levels in Evolution: An Approach to the Nature-Nurture Issue via Applied Epistemology. In </w:t>
      </w:r>
      <w:r>
        <w:rPr>
          <w:rFonts w:cs="Times New Roman" w:ascii="Times New Roman" w:hAnsi="Times New Roman"/>
          <w:i/>
          <w:iCs/>
          <w:sz w:val="28"/>
          <w:szCs w:val="28"/>
        </w:rPr>
        <w:t>Animal Models of Human Behaviour</w:t>
      </w:r>
      <w:r>
        <w:rPr>
          <w:rFonts w:cs="Times New Roman" w:ascii="Times New Roman" w:hAnsi="Times New Roman"/>
          <w:sz w:val="28"/>
          <w:szCs w:val="28"/>
        </w:rPr>
        <w:t>,G. C. Davey, ed., Chichester: Wiley, 135–158.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Perreault, C. 2012, The Pace of Cultural Evolution, </w:t>
      </w:r>
      <w:r>
        <w:rPr>
          <w:rFonts w:cs="Times New Roman" w:ascii="Times New Roman" w:hAnsi="Times New Roman"/>
          <w:i/>
          <w:iCs/>
          <w:sz w:val="28"/>
          <w:szCs w:val="28"/>
        </w:rPr>
        <w:t>PLOS One</w:t>
      </w:r>
      <w:r>
        <w:rPr>
          <w:rFonts w:cs="Times New Roman" w:ascii="Times New Roman" w:hAnsi="Times New Roman"/>
          <w:sz w:val="28"/>
          <w:szCs w:val="28"/>
        </w:rPr>
        <w:t xml:space="preserve"> 7(9), e45150.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Powell, A., S. Shennan, and M.G.  Thomas, 2009. Late Pleistocene Demography and the Appearance of Modern Human Behavior. </w:t>
      </w:r>
      <w:r>
        <w:rPr>
          <w:rFonts w:cs="Times New Roman" w:ascii="Times New Roman" w:hAnsi="Times New Roman"/>
          <w:i/>
          <w:iCs/>
          <w:sz w:val="28"/>
          <w:szCs w:val="28"/>
        </w:rPr>
        <w:t>Science</w:t>
      </w:r>
      <w:r>
        <w:rPr>
          <w:rFonts w:cs="Times New Roman" w:ascii="Times New Roman" w:hAnsi="Times New Roman"/>
          <w:sz w:val="28"/>
          <w:szCs w:val="28"/>
        </w:rPr>
        <w:t xml:space="preserve"> 324, 1298–1301.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Powell, A., S.J. Shennan, and M.G. Thomas, 2010. Demography and Variation in the Accumulation of Culturally Inherited Skills, In </w:t>
      </w:r>
      <w:r>
        <w:rPr>
          <w:rFonts w:cs="Times New Roman" w:ascii="Times New Roman" w:hAnsi="Times New Roman"/>
          <w:i/>
          <w:iCs/>
          <w:sz w:val="28"/>
          <w:szCs w:val="28"/>
        </w:rPr>
        <w:t>Innovation in cultural systems: contributions from evolutionary anthropology</w:t>
      </w:r>
      <w:r>
        <w:rPr>
          <w:rFonts w:cs="Times New Roman" w:ascii="Times New Roman" w:hAnsi="Times New Roman"/>
          <w:sz w:val="28"/>
          <w:szCs w:val="28"/>
        </w:rPr>
        <w:t xml:space="preserve"> M. J. O'Brien and S.J. Shennan, eds.,, Cambridge, MA: MIT Press, 137–160.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Premo, L. S. and J.B. Scholnick, 2011, The spatial scale of social learning affects cultural diversity, </w:t>
      </w:r>
      <w:r>
        <w:rPr>
          <w:rFonts w:cs="Times New Roman" w:ascii="Times New Roman" w:hAnsi="Times New Roman"/>
          <w:i/>
          <w:iCs/>
          <w:sz w:val="28"/>
          <w:szCs w:val="28"/>
        </w:rPr>
        <w:t>American Antiquity</w:t>
      </w:r>
      <w:r>
        <w:rPr>
          <w:rFonts w:cs="Times New Roman" w:ascii="Times New Roman" w:hAnsi="Times New Roman"/>
          <w:sz w:val="28"/>
          <w:szCs w:val="28"/>
        </w:rPr>
        <w:t xml:space="preserve"> 76(1), 163–176.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Rendell, L., R. Boyd, D. Cownden, </w:t>
      </w:r>
      <w:r>
        <w:rPr>
          <w:rFonts w:cs="Times New Roman" w:ascii="Times New Roman" w:hAnsi="Times New Roman"/>
          <w:i/>
          <w:iCs/>
          <w:sz w:val="28"/>
          <w:szCs w:val="28"/>
        </w:rPr>
        <w:t>et al</w:t>
      </w:r>
      <w:r>
        <w:rPr>
          <w:rFonts w:cs="Times New Roman" w:ascii="Times New Roman" w:hAnsi="Times New Roman"/>
          <w:sz w:val="28"/>
          <w:szCs w:val="28"/>
        </w:rPr>
        <w:t xml:space="preserve">. (2010), Why Copy Others? Insights from the Social Learning Strategies Tournament, </w:t>
      </w:r>
      <w:r>
        <w:rPr>
          <w:rFonts w:cs="Times New Roman" w:ascii="Times New Roman" w:hAnsi="Times New Roman"/>
          <w:i/>
          <w:iCs/>
          <w:sz w:val="28"/>
          <w:szCs w:val="28"/>
        </w:rPr>
        <w:t>Science</w:t>
      </w:r>
      <w:r>
        <w:rPr>
          <w:rFonts w:cs="Times New Roman" w:ascii="Times New Roman" w:hAnsi="Times New Roman"/>
          <w:sz w:val="28"/>
          <w:szCs w:val="28"/>
        </w:rPr>
        <w:t xml:space="preserve"> 328(5975), 208–213.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Rice, T. W. and J.L. Feldman, 1997, Civic Culture and Democracy from Europe to America, </w:t>
      </w:r>
      <w:r>
        <w:rPr>
          <w:rFonts w:cs="Times New Roman" w:ascii="Times New Roman" w:hAnsi="Times New Roman"/>
          <w:i/>
          <w:iCs/>
          <w:sz w:val="28"/>
          <w:szCs w:val="28"/>
        </w:rPr>
        <w:t>Journal of Politics</w:t>
      </w:r>
      <w:r>
        <w:rPr>
          <w:rFonts w:cs="Times New Roman" w:ascii="Times New Roman" w:hAnsi="Times New Roman"/>
          <w:sz w:val="28"/>
          <w:szCs w:val="28"/>
        </w:rPr>
        <w:t xml:space="preserve"> 59, 1143–1172.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Richerson, P. J. and R. Boyd, R. 2005, </w:t>
      </w:r>
      <w:r>
        <w:rPr>
          <w:rFonts w:cs="Times New Roman" w:ascii="Times New Roman" w:hAnsi="Times New Roman"/>
          <w:i/>
          <w:iCs/>
          <w:sz w:val="28"/>
          <w:szCs w:val="28"/>
        </w:rPr>
        <w:t>Not By Genes Alone: How Culture Transformed Human Evolution</w:t>
      </w:r>
      <w:r>
        <w:rPr>
          <w:rFonts w:cs="Times New Roman" w:ascii="Times New Roman" w:hAnsi="Times New Roman"/>
          <w:sz w:val="28"/>
          <w:szCs w:val="28"/>
        </w:rPr>
        <w:t>, Chicago: University of Chicago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Richerson, P. 2013, Human evolution: Group size determines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351–352.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Rogers, A. 1988. Does biology constrain culture? </w:t>
      </w:r>
      <w:r>
        <w:rPr>
          <w:rFonts w:cs="Times New Roman" w:ascii="Times New Roman" w:hAnsi="Times New Roman"/>
          <w:i/>
          <w:iCs/>
          <w:sz w:val="28"/>
          <w:szCs w:val="28"/>
        </w:rPr>
        <w:t>American Anthropologist</w:t>
      </w:r>
      <w:r>
        <w:rPr>
          <w:rFonts w:cs="Times New Roman" w:ascii="Times New Roman" w:hAnsi="Times New Roman"/>
          <w:sz w:val="28"/>
          <w:szCs w:val="28"/>
        </w:rPr>
        <w:t>, 90, 819-831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Rogers, E. 2003, </w:t>
      </w:r>
      <w:r>
        <w:rPr>
          <w:rFonts w:cs="Times New Roman" w:ascii="Times New Roman" w:hAnsi="Times New Roman"/>
          <w:i/>
          <w:iCs/>
          <w:sz w:val="28"/>
          <w:szCs w:val="28"/>
        </w:rPr>
        <w:t>Diffusion of Innovations</w:t>
      </w:r>
      <w:r>
        <w:rPr>
          <w:rFonts w:cs="Times New Roman" w:ascii="Times New Roman" w:hAnsi="Times New Roman"/>
          <w:sz w:val="28"/>
          <w:szCs w:val="28"/>
        </w:rPr>
        <w:t>, (5th Edition), London: Free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Schlag, K.H., 1998. Why Imitate, and If So, How?: A Boundedly Rational Approach to Multi-armed Bandits.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78, 130–156.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Schlag, K.H., 1999. Which one should I imitate? </w:t>
      </w:r>
      <w:r>
        <w:rPr>
          <w:rFonts w:cs="Times New Roman" w:ascii="Times New Roman" w:hAnsi="Times New Roman"/>
          <w:i/>
          <w:iCs/>
          <w:sz w:val="28"/>
          <w:szCs w:val="28"/>
        </w:rPr>
        <w:t>Journal of Mathematical Economics</w:t>
      </w:r>
      <w:r>
        <w:rPr>
          <w:rFonts w:cs="Times New Roman" w:ascii="Times New Roman" w:hAnsi="Times New Roman"/>
          <w:sz w:val="28"/>
          <w:szCs w:val="28"/>
        </w:rPr>
        <w:t xml:space="preserve"> 31, 493–522.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Shennan, S., 2001. Demography and Cultural Innovations: a Model and its Implications for the Emergence of Modern Human Culture. </w:t>
      </w:r>
      <w:r>
        <w:rPr>
          <w:rFonts w:cs="Times New Roman" w:ascii="Times New Roman" w:hAnsi="Times New Roman"/>
          <w:i/>
          <w:iCs/>
          <w:sz w:val="28"/>
          <w:szCs w:val="28"/>
        </w:rPr>
        <w:t xml:space="preserve">Cambridge Archaeological Journal </w:t>
      </w:r>
      <w:r>
        <w:rPr>
          <w:rFonts w:cs="Times New Roman" w:ascii="Times New Roman" w:hAnsi="Times New Roman"/>
          <w:sz w:val="28"/>
          <w:szCs w:val="28"/>
        </w:rPr>
        <w:t>11, 5–16.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Steele, J. 2009, Innovation diffusion and traveling waves, In </w:t>
      </w:r>
      <w:r>
        <w:rPr>
          <w:rFonts w:cs="Times New Roman" w:ascii="Times New Roman" w:hAnsi="Times New Roman"/>
          <w:i/>
          <w:iCs/>
          <w:sz w:val="28"/>
          <w:szCs w:val="28"/>
        </w:rPr>
        <w:t>Pattern and Process in Cultural Evolution</w:t>
      </w:r>
      <w:r>
        <w:rPr>
          <w:rFonts w:cs="Times New Roman" w:ascii="Times New Roman" w:hAnsi="Times New Roman"/>
          <w:sz w:val="28"/>
          <w:szCs w:val="28"/>
        </w:rPr>
        <w:t>, S. Shennan, ed. London: University of California Press, 163–174.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Vaesen, K., 2012. Cumulative Cultural Evolution and Demography. PloS ONE 7, e40989.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Wakano, J.Y., K. Aoki, 2007. Do social learning and conformist bias coevolve? Henrich and Boyd revisited. </w:t>
      </w:r>
      <w:r>
        <w:rPr>
          <w:rFonts w:cs="Times New Roman" w:ascii="Times New Roman" w:hAnsi="Times New Roman"/>
          <w:i/>
          <w:iCs/>
          <w:sz w:val="28"/>
          <w:szCs w:val="28"/>
        </w:rPr>
        <w:t>Theor. Popul. Biol.</w:t>
      </w:r>
      <w:r>
        <w:rPr>
          <w:rFonts w:cs="Times New Roman" w:ascii="Times New Roman" w:hAnsi="Times New Roman"/>
          <w:sz w:val="28"/>
          <w:szCs w:val="28"/>
        </w:rPr>
        <w:t xml:space="preserve"> 72, 504–512.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Whitehead, H. and P.J. Richerson, 2009. The evolution of conformist social learning can cause population collapse in realistically variable environments,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30(4), 261–273.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pageBreakBefore/>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Caption1"/>
        <w:keepNext/>
        <w:spacing w:lineRule="auto" w:line="480"/>
        <w:rPr/>
      </w:pPr>
      <w:r>
        <w:rPr/>
        <w:fldChar w:fldCharType="begin"/>
      </w:r>
      <w:r>
        <w:instrText> SEQ """"Table"""" \*Arabic </w:instrText>
      </w:r>
      <w:r>
        <w:fldChar w:fldCharType="separate"/>
      </w:r>
      <w:r>
        <w:t>1</w:t>
      </w:r>
      <w:r>
        <w:fldChar w:fldCharType="end"/>
      </w:r>
    </w:p>
    <w:p>
      <w:pPr>
        <w:pStyle w:val="Caption1"/>
        <w:keepNext/>
        <w:spacing w:lineRule="auto" w:line="480"/>
        <w:rPr>
          <w:rFonts w:eastAsia="ＭＳ 明朝" w:cs="Lucida Sans"/>
          <w:i w:val="false"/>
          <w:iCs/>
          <w:color w:val="00000A"/>
          <w:sz w:val="24"/>
          <w:szCs w:val="24"/>
          <w:lang w:val="en-GB" w:eastAsia="zh-CN" w:bidi="hi-IN"/>
        </w:rPr>
      </w:pPr>
      <w:r>
        <w:rPr>
          <w:rFonts w:eastAsia="ＭＳ 明朝" w:cs="Lucida Sans"/>
          <w:i w:val="false"/>
          <w:iCs/>
          <w:color w:val="00000A"/>
          <w:sz w:val="24"/>
          <w:szCs w:val="24"/>
          <w:lang w:val="en-GB" w:eastAsia="zh-CN" w:bidi="hi-IN"/>
        </w:rPr>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108" w:type="dxa"/>
          <w:bottom w:w="0" w:type="dxa"/>
          <w:right w:w="108" w:type="dxa"/>
        </w:tblCellMar>
      </w:tblPr>
      <w:tblGrid>
        <w:gridCol w:w="1231"/>
        <w:gridCol w:w="5240"/>
        <w:gridCol w:w="1707"/>
        <w:gridCol w:w="1987"/>
      </w:tblGrid>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bCs/>
                <w:sz w:val="28"/>
                <w:szCs w:val="28"/>
              </w:rPr>
            </w:pPr>
            <w:r>
              <w:rPr>
                <w:rFonts w:cs="Times New Roman" w:ascii="Times New Roman" w:hAnsi="Times New Roman"/>
                <w:bCs/>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i/>
                <w:sz w:val="28"/>
                <w:szCs w:val="28"/>
              </w:rPr>
            </w:pPr>
            <w:r>
              <w:rPr>
                <w:rFonts w:cs="Times New Roman" w:ascii="Times New Roman" w:hAnsi="Times New Roman"/>
                <w:i/>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bCs/>
                <w:sz w:val="28"/>
                <w:szCs w:val="28"/>
              </w:rPr>
            </w:pPr>
            <w:r>
              <w:rPr>
                <w:rFonts w:cs="Times New Roman" w:ascii="Times New Roman" w:hAnsi="Times New Roman"/>
                <w:bCs/>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i/>
                <w:sz w:val="28"/>
                <w:szCs w:val="28"/>
              </w:rPr>
            </w:pPr>
            <w:r>
              <w:rPr>
                <w:rFonts w:cs="Times New Roman" w:ascii="Times New Roman" w:hAnsi="Times New Roman"/>
                <w:i/>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ListParagraph"/>
              <w:spacing w:lineRule="auto" w:line="480"/>
              <w:ind w:left="0" w:right="0" w:hanging="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bl>
    <w:p>
      <w:pPr>
        <w:pStyle w:val="Caption1"/>
        <w:spacing w:lineRule="auto" w:line="480"/>
        <w:jc w:val="both"/>
        <w:rPr>
          <w:rFonts w:eastAsia="ＭＳ 明朝" w:cs="Lucida Sans" w:ascii="Times New Roman" w:hAnsi="Times New Roman"/>
          <w:i w:val="false"/>
          <w:iCs/>
          <w:color w:val="00000A"/>
          <w:sz w:val="28"/>
          <w:szCs w:val="28"/>
          <w:lang w:val="en-GB" w:eastAsia="zh-CN" w:bidi="hi-IN"/>
        </w:rPr>
      </w:pPr>
      <w:r>
        <w:rPr>
          <w:rFonts w:eastAsia="ＭＳ 明朝" w:cs="Lucida Sans" w:ascii="Times New Roman" w:hAnsi="Times New Roman"/>
          <w:i w:val="false"/>
          <w:iCs/>
          <w:color w:val="00000A"/>
          <w:sz w:val="28"/>
          <w:szCs w:val="28"/>
          <w:lang w:val="en-GB" w:eastAsia="zh-CN" w:bidi="hi-IN"/>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pageBreakBefore/>
        <w:spacing w:lineRule="auto" w:line="480"/>
        <w:jc w:val="center"/>
        <w:rPr>
          <w:rFonts w:eastAsia="ＭＳ 明朝" w:cs="Times New Roman" w:ascii="Times New Roman" w:hAnsi="Times New Roman"/>
          <w:b/>
          <w:color w:val="00000A"/>
          <w:sz w:val="28"/>
          <w:szCs w:val="28"/>
          <w:lang w:val="en-GB" w:eastAsia="zh-CN" w:bidi="hi-IN"/>
        </w:rPr>
      </w:pPr>
      <w:r>
        <w:rPr>
          <w:rFonts w:eastAsia="ＭＳ 明朝" w:cs="Times New Roman" w:ascii="Times New Roman" w:hAnsi="Times New Roman"/>
          <w:b/>
          <w:color w:val="00000A"/>
          <w:sz w:val="28"/>
          <w:szCs w:val="28"/>
          <w:lang w:val="en-GB" w:eastAsia="zh-CN" w:bidi="hi-IN"/>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Caption1"/>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Caption1"/>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Caption1"/>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Caption1"/>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Caption1"/>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r>
    </w:p>
    <w:p>
      <w:pPr>
        <w:pStyle w:val="Normal"/>
        <w:spacing w:lineRule="auto" w:line="480"/>
        <w:jc w:val="center"/>
        <w:rPr>
          <w:rFonts w:eastAsia="ＭＳ 明朝" w:cs="Times New Roman"/>
          <w:b/>
          <w:color w:val="00000A"/>
          <w:sz w:val="24"/>
          <w:szCs w:val="24"/>
          <w:lang w:val="en-GB" w:eastAsia="zh-CN" w:bidi="hi-IN"/>
        </w:rPr>
      </w:pPr>
      <w:r>
        <w:rPr>
          <w:rFonts w:eastAsia="ＭＳ 明朝" w:cs="Times New Roman"/>
          <w:b/>
          <w:color w:val="00000A"/>
          <w:sz w:val="24"/>
          <w:szCs w:val="24"/>
          <w:lang w:val="en-GB" w:eastAsia="zh-CN" w:bidi="hi-IN"/>
        </w:rPr>
      </w:r>
    </w:p>
    <w:p>
      <w:pPr>
        <w:pStyle w:val="Normal"/>
        <w:keepNext/>
        <w:pageBreakBefore/>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Caption1"/>
        <w:spacing w:lineRule="auto" w:line="480"/>
        <w:jc w:val="both"/>
        <w:rPr/>
      </w:pPr>
      <w:r>
        <w:rPr/>
        <w:fldChar w:fldCharType="begin"/>
      </w:r>
      <w:r>
        <w:instrText> SEQ """"Figure"""" \*Arabic </w:instrText>
      </w:r>
      <w:r>
        <w:fldChar w:fldCharType="separate"/>
      </w:r>
      <w:r>
        <w:t>1</w:t>
      </w:r>
      <w:r>
        <w:fldChar w:fldCharType="end"/>
      </w:r>
    </w:p>
    <w:p>
      <w:pPr>
        <w:pStyle w:val="Normal"/>
        <w:widowControl/>
        <w:suppressAutoHyphens w:val="false"/>
        <w:spacing w:lineRule="auto" w:line="480"/>
        <w:rPr>
          <w:rFonts w:eastAsia="ＭＳ 明朝" w:cs="Lucida Sans"/>
          <w:i/>
          <w:iCs/>
          <w:color w:val="00000A"/>
          <w:sz w:val="24"/>
          <w:szCs w:val="24"/>
          <w:lang w:val="en-GB" w:eastAsia="zh-CN" w:bidi="hi-IN"/>
        </w:rPr>
      </w:pPr>
      <w:r>
        <w:rPr>
          <w:rFonts w:eastAsia="ＭＳ 明朝" w:cs="Lucida Sans"/>
          <w:i/>
          <w:iCs/>
          <w:color w:val="00000A"/>
          <w:sz w:val="24"/>
          <w:szCs w:val="24"/>
          <w:lang w:val="en-GB" w:eastAsia="zh-CN" w:bidi="hi-IN"/>
        </w:rPr>
      </w:r>
    </w:p>
    <w:p>
      <w:pPr>
        <w:pStyle w:val="Caption1"/>
        <w:pageBreakBefore/>
        <w:spacing w:lineRule="auto" w:line="480"/>
        <w:rPr/>
      </w:pPr>
      <w:r>
        <w:rPr/>
        <w:fldChar w:fldCharType="begin"/>
      </w:r>
      <w:r>
        <w:instrText> SEQ """"Figure"""" \*Arabic </w:instrText>
      </w:r>
      <w:r>
        <w:fldChar w:fldCharType="separate"/>
      </w:r>
      <w:r>
        <w:t>1</w:t>
      </w:r>
      <w:r>
        <w:fldChar w:fldCharType="end"/>
      </w:r>
    </w:p>
    <w:p>
      <w:pPr>
        <w:pStyle w:val="Normal"/>
        <w:widowControl/>
        <w:suppressAutoHyphens w:val="false"/>
        <w:spacing w:lineRule="auto" w:line="480"/>
        <w:rPr>
          <w:rFonts w:eastAsia="ＭＳ 明朝" w:cs="Lucida Sans" w:ascii="Times New Roman" w:hAnsi="Times New Roman"/>
          <w:i/>
          <w:iCs/>
          <w:color w:val="00000A"/>
          <w:sz w:val="28"/>
          <w:szCs w:val="28"/>
          <w:lang w:val="en-GB" w:eastAsia="zh-CN" w:bidi="hi-IN"/>
        </w:rPr>
      </w:pPr>
      <w:r>
        <w:rPr>
          <w:rFonts w:eastAsia="ＭＳ 明朝" w:cs="Lucida Sans" w:ascii="Times New Roman" w:hAnsi="Times New Roman"/>
          <w:i/>
          <w:iCs/>
          <w:color w:val="00000A"/>
          <w:sz w:val="28"/>
          <w:szCs w:val="28"/>
          <w:lang w:val="en-GB" w:eastAsia="zh-CN" w:bidi="hi-IN"/>
        </w:rPr>
      </w:r>
    </w:p>
    <w:p>
      <w:pPr>
        <w:pStyle w:val="Caption1"/>
        <w:keepNext/>
        <w:pageBreakBefore/>
        <w:spacing w:lineRule="auto" w:line="480"/>
        <w:rPr>
          <w:rFonts w:eastAsia="ＭＳ 明朝" w:cs="Lucida Sans"/>
          <w:i/>
          <w:iCs/>
          <w:color w:val="00000A"/>
          <w:sz w:val="24"/>
          <w:szCs w:val="24"/>
          <w:lang w:val="en-GB" w:eastAsia="zh-CN" w:bidi="hi-IN"/>
        </w:rPr>
      </w:pPr>
      <w:r>
        <w:rPr>
          <w:rFonts w:eastAsia="ＭＳ 明朝" w:cs="Lucida Sans"/>
          <w:i/>
          <w:iCs/>
          <w:color w:val="00000A"/>
          <w:sz w:val="24"/>
          <w:szCs w:val="24"/>
          <w:lang w:val="en-GB" w:eastAsia="zh-CN" w:bidi="hi-IN"/>
        </w:rPr>
      </w:r>
    </w:p>
    <w:p>
      <w:pPr>
        <w:pStyle w:val="Caption1"/>
        <w:spacing w:lineRule="auto" w:line="480"/>
        <w:rPr/>
      </w:pPr>
      <w:r>
        <w:rPr/>
        <w:fldChar w:fldCharType="begin"/>
      </w:r>
      <w:r>
        <w:instrText> SEQ """"Figure"""" \*Arabic </w:instrText>
      </w:r>
      <w:r>
        <w:fldChar w:fldCharType="separate"/>
      </w:r>
      <w:r>
        <w:t>1</w:t>
      </w:r>
      <w:r>
        <w:fldChar w:fldCharType="end"/>
      </w:r>
    </w:p>
    <w:p>
      <w:pPr>
        <w:pStyle w:val="Normal"/>
        <w:widowControl/>
        <w:suppressAutoHyphens w:val="false"/>
        <w:spacing w:lineRule="auto" w:line="480"/>
        <w:rPr>
          <w:rFonts w:eastAsia="ＭＳ 明朝" w:cs="Lucida Sans"/>
          <w:i/>
          <w:iCs/>
          <w:color w:val="00000A"/>
          <w:sz w:val="24"/>
          <w:szCs w:val="24"/>
          <w:lang w:val="en-GB" w:eastAsia="zh-CN" w:bidi="hi-IN"/>
        </w:rPr>
      </w:pPr>
      <w:r>
        <w:rPr>
          <w:rFonts w:eastAsia="ＭＳ 明朝" w:cs="Lucida Sans"/>
          <w:i/>
          <w:iCs/>
          <w:color w:val="00000A"/>
          <w:sz w:val="24"/>
          <w:szCs w:val="24"/>
          <w:lang w:val="en-GB" w:eastAsia="zh-CN" w:bidi="hi-IN"/>
        </w:rPr>
      </w:r>
    </w:p>
    <w:p>
      <w:pPr>
        <w:pStyle w:val="Caption1"/>
        <w:keepNext/>
        <w:pageBreakBefore/>
        <w:spacing w:lineRule="auto" w:line="480"/>
        <w:rPr>
          <w:rFonts w:eastAsia="ＭＳ 明朝" w:cs="Lucida Sans"/>
          <w:i/>
          <w:iCs/>
          <w:color w:val="00000A"/>
          <w:sz w:val="24"/>
          <w:szCs w:val="24"/>
          <w:lang w:val="en-GB" w:eastAsia="zh-CN" w:bidi="hi-IN"/>
        </w:rPr>
      </w:pPr>
      <w:r>
        <w:rPr>
          <w:rFonts w:eastAsia="ＭＳ 明朝" w:cs="Lucida Sans"/>
          <w:i/>
          <w:iCs/>
          <w:color w:val="00000A"/>
          <w:sz w:val="24"/>
          <w:szCs w:val="24"/>
          <w:lang w:val="en-GB" w:eastAsia="zh-CN" w:bidi="hi-IN"/>
        </w:rPr>
      </w:r>
    </w:p>
    <w:p>
      <w:pPr>
        <w:pStyle w:val="Caption1"/>
        <w:spacing w:lineRule="auto" w:line="480"/>
        <w:rPr/>
      </w:pPr>
      <w:r>
        <w:rPr/>
        <w:fldChar w:fldCharType="begin"/>
      </w:r>
      <w:r>
        <w:instrText> SEQ """"Figure"""" \*Arabic </w:instrText>
      </w:r>
      <w:r>
        <w:fldChar w:fldCharType="separate"/>
      </w:r>
      <w:r>
        <w:t>1</w:t>
      </w:r>
      <w:r>
        <w:fldChar w:fldCharType="end"/>
      </w:r>
    </w:p>
    <w:p>
      <w:pPr>
        <w:pStyle w:val="Normal"/>
        <w:widowControl/>
        <w:suppressAutoHyphens w:val="false"/>
        <w:spacing w:lineRule="auto" w:line="480"/>
        <w:rPr>
          <w:rFonts w:eastAsia="ＭＳ 明朝" w:cs="Lucida Sans"/>
          <w:i/>
          <w:iCs/>
          <w:color w:val="00000A"/>
          <w:sz w:val="24"/>
          <w:szCs w:val="24"/>
          <w:lang w:val="en-GB" w:eastAsia="zh-CN" w:bidi="hi-IN"/>
        </w:rPr>
      </w:pPr>
      <w:r>
        <w:rPr>
          <w:rFonts w:eastAsia="ＭＳ 明朝" w:cs="Lucida Sans"/>
          <w:i/>
          <w:iCs/>
          <w:color w:val="00000A"/>
          <w:sz w:val="24"/>
          <w:szCs w:val="24"/>
          <w:lang w:val="en-GB" w:eastAsia="zh-CN" w:bidi="hi-IN"/>
        </w:rPr>
      </w:r>
    </w:p>
    <w:p>
      <w:pPr>
        <w:pStyle w:val="Caption1"/>
        <w:pageBreakBefore/>
        <w:spacing w:lineRule="auto" w:line="480" w:before="120" w:after="120"/>
        <w:rPr/>
      </w:pPr>
      <w:r>
        <w:rPr/>
        <w:fldChar w:fldCharType="begin"/>
      </w:r>
      <w:r>
        <w:instrText> SEQ """"Figure"""" \*Arabic </w:instrText>
      </w:r>
      <w:r>
        <w:fldChar w:fldCharType="separate"/>
      </w:r>
      <w:r>
        <w:t>1</w:t>
      </w:r>
      <w:r>
        <w:fldChar w:fldCharType="end"/>
      </w:r>
    </w:p>
    <w:sectPr>
      <w:headerReference w:type="default" r:id="rId6"/>
      <w:footerReference w:type="default" r:id="rId7"/>
      <w:footnotePr>
        <w:numFmt w:val="decimal"/>
      </w:footnotePr>
      <w:type w:val="nextPage"/>
      <w:pgSz w:w="11906" w:h="16838"/>
      <w:pgMar w:left="1134" w:right="1134" w:header="1134" w:top="1648" w:footer="1134" w:bottom="1693" w:gutter="0"/>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5-03-06T12:23:54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Come back to this when we have results for multiple N</w:t>
      </w:r>
    </w:p>
  </w:comment>
  <w:comment w:id="1" w:author="Enrico Crema" w:date="2015-03-24T10:22: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 There is still a positive correlation between N and rate of evolution, but the effect of k is greater in some cases. Perhaps  'contradict' is a bit  too strong?</w:t>
      </w:r>
    </w:p>
    <w:p>
      <w:r>
        <w:rPr/>
      </w:r>
    </w:p>
    <w:p>
      <w:r>
        <w:rPr/>
      </w:r>
    </w:p>
  </w:comment>
  <w:comment w:id="2" w:author="Unknown Author" w:date="2015-04-02T21:54:34Z" w:initials="">
    <w:p>
      <w:r>
        <w:rPr>
          <w:rFonts w:eastAsia="SimSun" w:cs="Lucida Sans" w:ascii="DejaVu Sans" w:hAnsi="DejaVu 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Enrico Crema (24/03/2015, 10:22): "..."</w:t>
      </w:r>
    </w:p>
    <w:p>
      <w:r>
        <w:rPr>
          <w:rFonts w:ascii="DejaVu Sans" w:hAnsi="DejaVu Sans"/>
          <w:sz w:val="20"/>
          <w:lang w:bidi="hi-IN" w:eastAsia="zh-CN" w:val="en-GB"/>
        </w:rPr>
        <w:t>I think this fixes it.</w:t>
      </w:r>
    </w:p>
  </w:comment>
  <w:comment w:id="3" w:author="Unknown Author" w:date="2015-03-13T18:09:00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 Clarify</w:t>
      </w:r>
    </w:p>
  </w:comment>
  <w:comment w:id="4" w:author="Enrico Ryunosuke Crema" w:date="2015-03-26T16:50:52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After reading this perhaps it is worth removing z entirely?</w:t>
      </w:r>
    </w:p>
  </w:comment>
  <w:comment w:id="5" w:author="Unknown Author" w:date="2015-04-02T22:00:55Z" w:initials="">
    <w:p>
      <w:r>
        <w:rPr>
          <w:rFonts w:eastAsia="SimSun" w:cs="Lucida Sans" w:ascii="DejaVu Sans" w:hAnsi="DejaVu 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Enrico Ryunosuke Crema (26/03/2015, 16:50): "..."</w:t>
      </w:r>
    </w:p>
    <w:p>
      <w:r>
        <w:rPr>
          <w:rFonts w:ascii="DejaVu Sans" w:hAnsi="DejaVu Sans"/>
          <w:sz w:val="20"/>
          <w:lang w:bidi="hi-IN" w:eastAsia="zh-CN" w:val="en-GB"/>
        </w:rPr>
        <w:t>Could do, be we would have to rewrite the equations lower down. No harm in giving the general solution.</w:t>
      </w:r>
    </w:p>
  </w:comment>
  <w:comment w:id="6" w:author="Enrico Crema" w:date="2015-03-24T19:54:52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Reviewer #2 does not like the word “beneficial” as it entails some sort of advantage in fitness, which we haven't included in the model. We should find a better adjective and apply throughout, or explain here (as I did)  what we mean by “beneficial”. </w:t>
      </w:r>
    </w:p>
  </w:comment>
  <w:comment w:id="7" w:author="Enrico Ryunosuke Crema" w:date="2015-03-26T16:56:15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I separate 2 and 3, with 3 being the one with </w:t>
      </w:r>
      <w:r>
        <w:rPr>
          <w:rFonts w:cs="Lucida Sans" w:ascii="Liberation Serif" w:hAnsi="Liberation Serif" w:eastAsia="SimSun"/>
          <w:b w:val="false"/>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N</w:t>
      </w:r>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 being modified. Happy to consider it a variant of “2” if you prefer.</w:t>
      </w:r>
    </w:p>
  </w:comment>
  <w:comment w:id="8" w:author="Unknown Author" w:date="2015-04-02T18:56:42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Ryunosuke Crema (26/03/2015, 16:56): "..."</w:t>
      </w:r>
    </w:p>
    <w:p>
      <w:r>
        <w:rPr>
          <w:rFonts w:ascii="DejaVu Sans" w:hAnsi="DejaVu Sans"/>
          <w:sz w:val="20"/>
          <w:lang w:val="en-GB" w:eastAsia="zh-CN" w:bidi="hi-IN"/>
        </w:rPr>
        <w:t>OK</w:t>
      </w:r>
    </w:p>
  </w:comment>
  <w:comment w:id="9" w:author="Enrico Crema" w:date="2015-03-24T11:10:46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Should we mention the third experiment here? Or shall we leave it something minor added at the stage of discussion?</w:t>
      </w:r>
    </w:p>
  </w:comment>
  <w:comment w:id="10" w:author="Unknown Author" w:date="2015-04-02T19:02:48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Crema (24/03/2015, 11:10): "..."</w:t>
      </w:r>
    </w:p>
    <w:p>
      <w:r>
        <w:rPr>
          <w:rFonts w:ascii="DejaVu Sans" w:hAnsi="DejaVu Sans"/>
          <w:sz w:val="20"/>
          <w:lang w:val="en-GB" w:eastAsia="zh-CN" w:bidi="hi-IN"/>
        </w:rPr>
        <w:t>The line below seems fine to me.</w:t>
      </w:r>
    </w:p>
  </w:comment>
  <w:comment w:id="11" w:author="Enrico Crema" w:date="2015-03-24T11:26:2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need to add a reference to the code here</w:t>
      </w:r>
    </w:p>
  </w:comment>
  <w:comment w:id="12" w:author="Unknown Author" w:date="2015-04-02T19:08:08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Crema (24/03/2015, 11:26): "..."</w:t>
      </w:r>
    </w:p>
    <w:p>
      <w:r>
        <w:rPr>
          <w:rFonts w:ascii="DejaVu Sans" w:hAnsi="DejaVu Sans"/>
          <w:sz w:val="20"/>
          <w:lang w:val="en-GB" w:eastAsia="zh-CN" w:bidi="hi-IN"/>
        </w:rPr>
        <w:t>Yes.</w:t>
      </w:r>
    </w:p>
  </w:comment>
  <w:comment w:id="13" w:author="Unknown Author" w:date="2015-04-02T19:22:08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 don't think "Spread of innovation over space" is right - space is not what we are really interested in, depict in figures, or discuss</w:t>
      </w:r>
    </w:p>
  </w:comment>
  <w:comment w:id="14" w:author="Unknown Author" w:date="2015-04-02T19:42:19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don't explore density per se, and given the 'interaction radius' is couched in terms of numbers of neighbours distance is irrelevant anyway,  I don't think this is worth mentioning.</w:t>
      </w:r>
    </w:p>
  </w:comment>
  <w:comment w:id="15" w:author="Enrico Ryunosuke Crema" w:date="2015-03-26T17:09:4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Strictly speaking its not, but I guess is fine?</w:t>
      </w:r>
    </w:p>
  </w:comment>
  <w:comment w:id="16" w:author="Enrico Crema" w:date="2015-03-24T16:43:0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This should be g bar</w:t>
      </w:r>
    </w:p>
  </w:comment>
  <w:comment w:id="17" w:author="Enrico Crema" w:date="2015-03-24T16:43:30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18" w:author="Enrico Ryunosuke Crema" w:date="2015-03-26T17:19:32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bar</w:t>
      </w:r>
    </w:p>
  </w:comment>
  <w:comment w:id="19" w:author="Enrico Crema" w:date="2015-03-24T16:55:3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20" w:author="Enrico Crema" w:date="2015-03-24T17:07:5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gbar</w:t>
      </w:r>
    </w:p>
  </w:comment>
  <w:comment w:id="21" w:author="Enrico Crema" w:date="2015-03-24T18:05: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bar</w:t>
      </w:r>
    </w:p>
  </w:comment>
  <w:comment w:id="22" w:author="Enrico Ryunosuke Crema" w:date="2015-03-25T22:50:06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Mark, do you agree with this interpretation? </w:t>
      </w:r>
    </w:p>
  </w:comment>
  <w:comment w:id="23" w:author="Unknown Author" w:date="2015-04-02T21:00:23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Ryunosuke Crema (25/03/2015, 22:50): "..."</w:t>
      </w:r>
    </w:p>
    <w:p>
      <w:r>
        <w:rPr>
          <w:rFonts w:ascii="DejaVu Sans" w:hAnsi="DejaVu Sans"/>
          <w:sz w:val="20"/>
          <w:lang w:val="en-GB" w:eastAsia="zh-CN" w:bidi="hi-IN"/>
        </w:rPr>
        <w:t xml:space="preserve">Eyeballing it, I think N/k is the better predictor when sigma is large.  Might be worth quickly plotting it. If I'm right, larger N/k produces higher g, in which case when payoff uncertainty is high it is best to increase the subdivision of the population, or put another way, to increase the number of cultural incubators.  </w:t>
      </w:r>
    </w:p>
  </w:comment>
  <w:comment w:id="24" w:author="Enrico Ryunosuke Crema" w:date="2015-03-25T22:55:4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Perhaps we need to specify copy-the-best instead of broadly referring to success/prestige biases</w:t>
      </w:r>
    </w:p>
  </w:comment>
  <w:comment w:id="25" w:author="Unknown Author" w:date="2015-04-02T21:11:15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Ryunosuke Crema (25/03/2015, 22:55): "..."</w:t>
      </w:r>
    </w:p>
    <w:p>
      <w:r>
        <w:rPr>
          <w:rFonts w:ascii="DejaVu Sans" w:hAnsi="DejaVu Sans"/>
          <w:sz w:val="20"/>
          <w:lang w:val="en-GB" w:eastAsia="zh-CN" w:bidi="hi-IN"/>
        </w:rPr>
        <w:t>This fixes is, I think.</w:t>
      </w:r>
    </w:p>
  </w:comment>
  <w:comment w:id="26" w:author="Unknown Author" w:date="2015-03-20T15:45:47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Obviously add something here if we do get results for multiple N</w:t>
      </w:r>
    </w:p>
  </w:comment>
  <w:comment w:id="27" w:author="Unknown Author" w:date="2015-04-02T21:32:36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If I am correct about N/k</w:t>
      </w:r>
    </w:p>
  </w:comment>
  <w:comment w:id="28" w:author="Unknown Author" w:date="2015-03-21T15:36:56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will have to re-visit this if we get results for multiple N</w:t>
      </w:r>
    </w:p>
  </w:comment>
  <w:comment w:id="29" w:author="Enrico Crema" w:date="2015-03-24T18:32:58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 think this is fine as it is given the result of experiment 3 on N</w:t>
      </w:r>
    </w:p>
  </w:comment>
  <w:comment w:id="30" w:author="Unknown Author" w:date="2015-04-02T21:36:09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Crema (24/03/2015, 18:32): "..."</w:t>
      </w:r>
    </w:p>
    <w:p>
      <w:r>
        <w:rPr>
          <w:rFonts w:ascii="DejaVu Sans" w:hAnsi="DejaVu Sans"/>
          <w:sz w:val="20"/>
          <w:lang w:val="en-GB" w:eastAsia="zh-CN" w:bidi="hi-IN"/>
        </w:rPr>
        <w:t>I'm not sure.  Look at N/k?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Lucida Grande">
    <w:charset w:val="01"/>
    <w:family w:val="roman"/>
    <w:pitch w:val="default"/>
  </w:font>
  <w:font w:name="Liberation Sans">
    <w:altName w:val="Arial"/>
    <w:charset w:val="01"/>
    <w:family w:val="swiss"/>
    <w:pitch w:val="default"/>
  </w:font>
  <w:font w:name="DejaVu Sans">
    <w:charset w:val="01"/>
    <w:family w:val="roman"/>
    <w:pitch w:val="default"/>
  </w:font>
  <w:font w:name="DejaVu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61</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 xml:space="preserve">Appendix D of Henrich (2004) presents a variant of his model in which selection of the cultural model is based </w:t>
      </w:r>
      <w:ins w:id="487" w:author="Unknown Author" w:date="2015-04-02T18:45:00Z">
        <w:r>
          <w:rPr/>
          <w:t>o</w:t>
        </w:r>
      </w:ins>
      <w:del w:id="488" w:author="Unknown Author" w:date="2015-04-02T18:45:00Z">
        <w:r>
          <w:rPr/>
          <w:delText>i</w:delText>
        </w:r>
      </w:del>
      <w:r>
        <w:rPr/>
        <w:t>n an indirect cue for the underlying skill, but this is not explored in the body of the paper and, in any case, he was not concerned with population structure.</w:t>
      </w:r>
    </w:p>
  </w:footnote>
  <w:footnote w:id="3">
    <w:p>
      <w:pPr>
        <w:pStyle w:val="Footnote"/>
        <w:rPr/>
      </w:pPr>
      <w:r>
        <w:rPr/>
        <w:footnoteRef/>
        <w:tab/>
      </w:r>
      <w:r>
        <w:rPr/>
        <w:t xml:space="preserve">Although if one is concerned with absolute numbers it should be noted that both Shennan and Henrich report results for N/4, reflecting their shared assumption that individuals predominantly learn from same-sex parents (Henrich adds a further 20% reduction to reflect the reduced likelihood of learning from the oldest potential models).  This is really just scaling for the purposes of anthropological comparison; indeed, although both Shennan and Henrich refer to N/4 as the </w:t>
      </w:r>
      <w:ins w:id="489" w:author="Unknown Author" w:date="2015-04-02T22:03:00Z">
        <w:r>
          <w:rPr/>
          <w:t>“</w:t>
        </w:r>
      </w:ins>
      <w:del w:id="490" w:author="Unknown Author" w:date="2015-04-02T22:03:00Z">
        <w:r>
          <w:rPr/>
          <w:delText>"</w:delText>
        </w:r>
      </w:del>
      <w:r>
        <w:rPr/>
        <w:t>effective population</w:t>
      </w:r>
      <w:del w:id="491" w:author="Unknown Author" w:date="2015-04-02T22:04:00Z">
        <w:r>
          <w:rPr/>
          <w:delText>"</w:delText>
        </w:r>
      </w:del>
      <w:ins w:id="492" w:author="Unknown Author" w:date="2015-04-02T22:04:00Z">
        <w:r>
          <w:rPr/>
          <w:t>”</w:t>
        </w:r>
      </w:ins>
      <w:r>
        <w:rPr/>
        <w:t xml:space="preserve"> they do not mean that in the technical sense of it being equal to the size of a Fisher-Wright population that would exhibit the same amount of drift.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TextBody"/>
      <w:spacing w:before="0" w:after="140"/>
      <w:jc w:val="center"/>
      <w:rPr>
        <w:rFonts w:cs="Times New Roman" w:ascii="Times New Roman" w:hAnsi="Times New Roman"/>
        <w:sz w:val="20"/>
        <w:szCs w:val="20"/>
      </w:rPr>
    </w:pPr>
    <w:r>
      <w:rPr>
        <w:rFonts w:cs="Times New Roman" w:ascii="Times New Roman" w:hAnsi="Times New Roman"/>
        <w:sz w:val="20"/>
        <w:szCs w:val="20"/>
      </w:rPr>
      <w:t>Cultural Incubators and Spread of Innovation – Crema, E.R. &amp; Lake, M.W.</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8"/>
        <w:szCs w:val="28"/>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2"/>
  <w:trackRevisions/>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SimSun" w:cs="Lucida Sans"/>
        <w:szCs w:val="24"/>
        <w:lang w:val="en-GB"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Times New Roma" w:hAnsi="Liberation Serif;Times New Roma" w:eastAsia="ＭＳ 明朝" w:cs="Lucida Sans"/>
      <w:color w:val="00000A"/>
      <w:sz w:val="24"/>
      <w:szCs w:val="24"/>
      <w:lang w:val="en-GB"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name w:val="Default Paragraph Font"/>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3z0">
    <w:name w:val="WW8Num3z0"/>
    <w:rPr>
      <w:rFonts w:ascii="Times New Roman" w:hAnsi="Times New Roman" w:cs="Times New Roman"/>
      <w:sz w:val="28"/>
      <w:szCs w:val="28"/>
      <w:lang w:val="en-US"/>
    </w:rPr>
  </w:style>
  <w:style w:type="character" w:styleId="WW8Num3z1">
    <w:name w:val="WW8Num3z1"/>
    <w:rPr>
      <w:rFonts w:ascii="Times New Roman" w:hAnsi="Times New Roman" w:cs="Times New Roman"/>
      <w:sz w:val="28"/>
      <w:szCs w:val="28"/>
      <w:lang w:val="en-US"/>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CommentTextChar">
    <w:name w:val="Comment Text Char"/>
    <w:basedOn w:val="DefaultParagraphFont"/>
    <w:rPr/>
  </w:style>
  <w:style w:type="character" w:styleId="Annotationreference">
    <w:name w:val="annotation reference"/>
    <w:rPr>
      <w:sz w:val="18"/>
      <w:szCs w:val="18"/>
    </w:rPr>
  </w:style>
  <w:style w:type="character" w:styleId="BalloonTextChar">
    <w:name w:val="Balloon Text Char"/>
    <w:rPr>
      <w:rFonts w:ascii="Lucida Grande" w:hAnsi="Lucida Grande" w:cs="Lucida Grande"/>
      <w:sz w:val="18"/>
      <w:szCs w:val="18"/>
    </w:rPr>
  </w:style>
  <w:style w:type="character" w:styleId="CommentSubjectChar">
    <w:name w:val="Comment Subject Char"/>
    <w:rPr>
      <w:b/>
      <w:bCs/>
      <w:sz w:val="20"/>
      <w:szCs w:val="20"/>
    </w:rPr>
  </w:style>
  <w:style w:type="character" w:styleId="PlaceholderText">
    <w:name w:val="Placeholder Text"/>
    <w:rPr>
      <w:color w:val="808080"/>
    </w:rPr>
  </w:style>
  <w:style w:type="character" w:styleId="FootnoteTextChar">
    <w:name w:val="Footnote Text Char"/>
    <w:basedOn w:val="DefaultParagraphFont"/>
    <w:rPr/>
  </w:style>
  <w:style w:type="character" w:styleId="FootnoteCharacters">
    <w:name w:val="Footnote Characters"/>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FootnoteTextChar1">
    <w:name w:val="Footnote Text Char1"/>
    <w:basedOn w:val="DefaultParagraphFont"/>
    <w:rPr>
      <w:rFonts w:ascii="Liberation Serif;Times New Roma" w:hAnsi="Liberation Serif;Times New Roma" w:eastAsia="ＭＳ 明朝"/>
      <w:sz w:val="24"/>
      <w:lang w:val="en-GB"/>
    </w:rPr>
  </w:style>
  <w:style w:type="character" w:styleId="Footnotereference">
    <w:name w:val="footnote reference"/>
    <w:basedOn w:val="DefaultParagraphFont"/>
    <w:rPr>
      <w:vertAlign w:val="superscript"/>
    </w:rPr>
  </w:style>
  <w:style w:type="character" w:styleId="ListLabel1">
    <w:name w:val="ListLabel 1"/>
    <w:rPr>
      <w:sz w:val="28"/>
      <w:szCs w:val="28"/>
    </w:rPr>
  </w:style>
  <w:style w:type="character" w:styleId="ListLabel2">
    <w:name w:val="ListLabel 2"/>
    <w:rPr>
      <w:sz w:val="28"/>
      <w:szCs w:val="28"/>
    </w:rPr>
  </w:style>
  <w:style w:type="character" w:styleId="ListLabel3">
    <w:name w:val="ListLabel 3"/>
    <w:rPr>
      <w:sz w:val="28"/>
      <w:szCs w:val="28"/>
    </w:rPr>
  </w:style>
  <w:style w:type="character" w:styleId="ListLabel4">
    <w:name w:val="ListLabel 4"/>
    <w:rPr>
      <w:sz w:val="28"/>
      <w:szCs w:val="28"/>
    </w:rPr>
  </w:style>
  <w:style w:type="character" w:styleId="ListLabel5">
    <w:name w:val="ListLabel 5"/>
    <w:rPr>
      <w:sz w:val="28"/>
      <w:szCs w:val="28"/>
    </w:rPr>
  </w:style>
  <w:style w:type="character" w:styleId="ListLabel6">
    <w:name w:val="ListLabel 6"/>
    <w:rPr>
      <w:sz w:val="28"/>
      <w:szCs w:val="28"/>
    </w:rPr>
  </w:style>
  <w:style w:type="character" w:styleId="ListLabel7">
    <w:name w:val="ListLabel 7"/>
    <w:rPr>
      <w:sz w:val="28"/>
      <w:szCs w:val="28"/>
    </w:rPr>
  </w:style>
  <w:style w:type="character" w:styleId="ListLabel8">
    <w:name w:val="ListLabel 8"/>
    <w:rPr>
      <w:sz w:val="28"/>
      <w:szCs w:val="28"/>
    </w:rPr>
  </w:style>
  <w:style w:type="character" w:styleId="ListLabel9">
    <w:name w:val="ListLabel 9"/>
    <w:rPr>
      <w:sz w:val="28"/>
      <w:szCs w:val="28"/>
    </w:rPr>
  </w:style>
  <w:style w:type="character" w:styleId="ListLabel10">
    <w:name w:val="ListLabel 10"/>
    <w:rPr>
      <w:sz w:val="28"/>
      <w:szCs w:val="28"/>
    </w:rPr>
  </w:style>
  <w:style w:type="character" w:styleId="ListLabel11">
    <w:name w:val="ListLabel 11"/>
    <w:rPr>
      <w:sz w:val="28"/>
      <w:szCs w:val="28"/>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Arial" w:hAnsi="Liberation Sans;Arial" w:eastAsia="Droid Sans Fallback" w:cs="Liberation San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Caption1">
    <w:name w:val="caption"/>
    <w:basedOn w:val="Normal"/>
    <w:pPr>
      <w:suppressLineNumbers/>
      <w:spacing w:before="120" w:after="120"/>
    </w:pPr>
    <w:rPr>
      <w:i/>
      <w:iCs/>
    </w:rPr>
  </w:style>
  <w:style w:type="paragraph" w:styleId="Footer">
    <w:name w:val="Footer"/>
    <w:basedOn w:val="Normal"/>
    <w:pPr>
      <w:suppressLineNumbers/>
    </w:pPr>
    <w:rPr/>
  </w:style>
  <w:style w:type="paragraph" w:styleId="Header">
    <w:name w:val="Header"/>
    <w:basedOn w:val="Normal"/>
    <w:pPr>
      <w:suppressLineNumbers/>
    </w:pPr>
    <w:rPr/>
  </w:style>
  <w:style w:type="paragraph" w:styleId="Annotationtext">
    <w:name w:val="annotation text"/>
    <w:basedOn w:val="Normal"/>
    <w:pPr/>
    <w:rPr/>
  </w:style>
  <w:style w:type="paragraph" w:styleId="BalloonText">
    <w:name w:val="Balloon Text"/>
    <w:basedOn w:val="Normal"/>
    <w:pPr/>
    <w:rPr>
      <w:rFonts w:ascii="Lucida Grande" w:hAnsi="Lucida Grande" w:cs="Lucida Grande"/>
      <w:sz w:val="18"/>
      <w:szCs w:val="18"/>
    </w:rPr>
  </w:style>
  <w:style w:type="paragraph" w:styleId="Annotationsubject">
    <w:name w:val="annotation subject"/>
    <w:basedOn w:val="Annotationtext"/>
    <w:pPr/>
    <w:rPr>
      <w:b/>
      <w:bCs/>
      <w:sz w:val="20"/>
      <w:szCs w:val="20"/>
    </w:rPr>
  </w:style>
  <w:style w:type="paragraph" w:styleId="ListParagraph">
    <w:name w:val="List Paragraph"/>
    <w:basedOn w:val="Normal"/>
    <w:pPr>
      <w:spacing w:before="0" w:after="0"/>
      <w:ind w:left="720" w:right="0" w:hanging="0"/>
      <w:contextualSpacing/>
    </w:pPr>
    <w:rPr/>
  </w:style>
  <w:style w:type="paragraph" w:styleId="Footnote">
    <w:name w:val="Footnote"/>
    <w:basedOn w:val="Normal"/>
    <w:pPr/>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Footnotetext">
    <w:name w:val="footnote text"/>
    <w:basedOn w:val="Normal"/>
    <w:pPr/>
    <w:rPr/>
  </w:style>
  <w:style w:type="numbering" w:styleId="NoList">
    <w:name w:val="No List"/>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575539</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2014-11-25T18:12:00Z</dcterms:created>
  <dc:creator>Enrico R. Crema</dc:creator>
  <dc:language>en-US</dc:language>
  <cp:lastModifiedBy>Enrico Ryunosuke Crema</cp:lastModifiedBy>
  <cp:lastPrinted>2014-12-15T12:01:00Z</cp:lastPrinted>
  <dcterms:modified xsi:type="dcterms:W3CDTF">2015-03-26T17:25:50Z</dcterms:modified>
  <cp:revision>668</cp:revision>
</cp:coreProperties>
</file>