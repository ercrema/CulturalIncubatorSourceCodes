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 xml:space="preserve">Cultural Incubators and Spread of Innovation </w:t>
      </w:r>
      <w:r/>
    </w:p>
    <w:p>
      <w:pPr>
        <w:pStyle w:val="Normal"/>
        <w:spacing w:lineRule="auto" w:line="480"/>
        <w:jc w:val="both"/>
      </w:pPr>
      <w:r>
        <w:rPr>
          <w:rFonts w:cs="Times New Roman" w:ascii="Times New Roman" w:hAnsi="Times New Roman"/>
          <w:sz w:val="28"/>
          <w:szCs w:val="28"/>
        </w:rPr>
        <w:t>Enrico R. Crema</w:t>
      </w:r>
      <w:r>
        <w:rPr>
          <w:rFonts w:cs="Times New Roman" w:ascii="Times New Roman" w:hAnsi="Times New Roman"/>
          <w:sz w:val="28"/>
          <w:szCs w:val="28"/>
          <w:vertAlign w:val="superscript"/>
        </w:rPr>
        <w:t>1,2,3</w:t>
      </w:r>
      <w:r>
        <w:rPr>
          <w:rFonts w:cs="Times New Roman" w:ascii="Times New Roman" w:hAnsi="Times New Roman"/>
          <w:sz w:val="28"/>
          <w:szCs w:val="28"/>
        </w:rPr>
        <w:t>*</w:t>
      </w:r>
      <w:r/>
    </w:p>
    <w:p>
      <w:pPr>
        <w:pStyle w:val="Normal"/>
        <w:spacing w:lineRule="auto" w:line="480"/>
        <w:jc w:val="both"/>
      </w:pPr>
      <w:r>
        <w:rPr>
          <w:rFonts w:cs="Times New Roman" w:ascii="Times New Roman" w:hAnsi="Times New Roman"/>
          <w:sz w:val="28"/>
          <w:szCs w:val="28"/>
        </w:rPr>
        <w:t>Mark W. Lake1</w:t>
      </w:r>
      <w:r>
        <w:rPr>
          <w:rFonts w:cs="Times New Roman" w:ascii="Times New Roman" w:hAnsi="Times New Roman"/>
          <w:sz w:val="28"/>
          <w:szCs w:val="28"/>
          <w:vertAlign w:val="superscript"/>
        </w:rPr>
        <w:t>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vertAlign w:val="superscript"/>
        </w:rPr>
        <w:t>1</w:t>
      </w:r>
      <w:bookmarkStart w:id="0" w:name="_GoBack"/>
      <w:bookmarkEnd w:id="0"/>
      <w:r>
        <w:rPr>
          <w:rFonts w:cs="Times New Roman" w:ascii="Times New Roman" w:hAnsi="Times New Roman"/>
          <w:sz w:val="28"/>
          <w:szCs w:val="28"/>
        </w:rPr>
        <w:t>UCL Institute of Archaeology</w:t>
      </w:r>
      <w:r/>
    </w:p>
    <w:p>
      <w:pPr>
        <w:pStyle w:val="Normal"/>
        <w:spacing w:lineRule="auto" w:line="480"/>
        <w:jc w:val="both"/>
      </w:pPr>
      <w:r>
        <w:rPr>
          <w:rFonts w:cs="Times New Roman" w:ascii="Times New Roman" w:hAnsi="Times New Roman"/>
          <w:sz w:val="28"/>
          <w:szCs w:val="28"/>
          <w:vertAlign w:val="superscript"/>
        </w:rPr>
        <w:t>2</w:t>
      </w:r>
      <w:r>
        <w:rPr>
          <w:rFonts w:cs="Times New Roman" w:ascii="Times New Roman" w:hAnsi="Times New Roman"/>
          <w:sz w:val="28"/>
          <w:szCs w:val="28"/>
        </w:rPr>
        <w:t>Universitat Pompeu Fabra, Department of Humanities</w:t>
      </w:r>
      <w:r/>
    </w:p>
    <w:p>
      <w:pPr>
        <w:pStyle w:val="Normal"/>
        <w:spacing w:lineRule="auto" w:line="480"/>
        <w:jc w:val="both"/>
      </w:pPr>
      <w:r>
        <w:rPr>
          <w:rFonts w:cs="Times New Roman" w:ascii="Times New Roman" w:hAnsi="Times New Roman"/>
          <w:sz w:val="28"/>
          <w:szCs w:val="28"/>
          <w:vertAlign w:val="superscript"/>
        </w:rPr>
        <w:t>3</w:t>
      </w:r>
      <w:r>
        <w:rPr>
          <w:rFonts w:cs="Times New Roman" w:ascii="Times New Roman" w:hAnsi="Times New Roman"/>
          <w:sz w:val="28"/>
          <w:szCs w:val="28"/>
        </w:rPr>
        <w:t xml:space="preserve">CaSEs - Complexity and Socio-Ecological Dynamics Research Group </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*Corresponding Author</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b/>
          <w:sz w:val="28"/>
          <w:szCs w:val="28"/>
        </w:rPr>
        <w:t>Key Words</w:t>
      </w:r>
      <w:r>
        <w:rPr>
          <w:rFonts w:cs="Times New Roman" w:ascii="Times New Roman" w:hAnsi="Times New Roman"/>
          <w:sz w:val="28"/>
          <w:szCs w:val="28"/>
        </w:rPr>
        <w:t>: Cultural Transmission; Payoff-biased transmission; Payoff uncertainty; Spread of Innovation; Agent-Based Model</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br w:type="page"/>
      </w:r>
      <w:r/>
    </w:p>
    <w:p>
      <w:pPr>
        <w:pStyle w:val="Normal"/>
        <w:spacing w:lineRule="auto" w:line="480"/>
        <w:jc w:val="both"/>
        <w:rPr>
          <w:sz w:val="28"/>
          <w:i/>
          <w:b/>
          <w:sz w:val="28"/>
          <w:i/>
          <w:b/>
          <w:szCs w:val="28"/>
          <w:iCs/>
          <w:bCs/>
          <w:rFonts w:ascii="Times New Roman" w:hAnsi="Times New Roman" w:eastAsia="ＭＳ 明朝" w:cs="Times New Roman"/>
          <w:color w:val="00000A"/>
          <w:lang w:val="en-GB" w:eastAsia="zh-CN" w:bidi="hi-IN"/>
        </w:rPr>
      </w:pPr>
      <w:r>
        <w:rPr>
          <w:rFonts w:cs="Times New Roman" w:ascii="Times New Roman" w:hAnsi="Times New Roman"/>
          <w:b/>
          <w:bCs/>
          <w:i/>
          <w:iCs/>
          <w:sz w:val="28"/>
          <w:szCs w:val="28"/>
        </w:rPr>
        <w:t>Abstract</w:t>
      </w:r>
      <w:r/>
    </w:p>
    <w:p>
      <w:pPr>
        <w:pStyle w:val="TextBody"/>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Several forms of social learning relies on the direct or indirect evaluation of the fitness of cultural traits.  Here we argue, via an abstract agent-based model, that payoff uncertainty, that is the correlation between a trait and the signal used to evaluate its fitness, plays a pivotal role in the spread of beneficial innovation.  More specifically, we examine how this correlation affects the evolutionary dynamics of different forms of social learning and how each can generate divergent historical trajectories depending on the size of the sample pool.  In particular, we demonstrate that social learning by copying the best model is particularly susceptible to a sampling effect caused by the interaction of payoff uncertainty, the number of models sampled (the sample pool) and the frequency with which a trait is present in the population.  As a result, we identify circumstances in which smaller sample pools can act as cultural incubators that promote the spread of innovations, while more widespread sampling of the population actually retards the rate of cultural evolution.</w:t>
      </w:r>
      <w:r>
        <w:br w:type="page"/>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cs="Times New Roman" w:ascii="Times New Roman" w:hAnsi="Times New Roman"/>
          <w:b/>
          <w:sz w:val="28"/>
          <w:szCs w:val="28"/>
        </w:rPr>
        <w:t>1. Introduction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hd w:fill="FFFFFF" w:val="clear"/>
        <w:spacing w:lineRule="auto" w:line="480"/>
        <w:jc w:val="both"/>
      </w:pPr>
      <w:r>
        <w:rPr>
          <w:rFonts w:cs="Times New Roman" w:ascii="Times New Roman" w:hAnsi="Times New Roman"/>
          <w:sz w:val="28"/>
          <w:szCs w:val="28"/>
        </w:rPr>
        <w:t xml:space="preserve">Social learning is one of the key processes underlying the spread of cultural traits in a living population.  The last 30 years have seen productive application of models inspired by population biology to specific questions of interest to anthropologists, archaeologists and ethologists, including what evolutionary ‘problem’ social learning solves (Boyd and Richerson 1988, 1995, Perreault 2012; Plotkin and Odling-Smee 1982), the spread of innovations (Henrich 2001; Kandler and Steele 2009), the loss of cultural traits (Henrich 2004), the effect of population size on cultural complexity (Shennan 2001; Powell et al 2009, 2010) and the rationality of human decision-making (Bentley and Ormerod 2012).  The latter, in particular, points to a convergence of interest with economists interested in bounded rationality which, although more commonly investigated using the mathematical apparatus of game-theory, exhibits population thinking (Boyd and Richerson 2000) in the explicit use of replicator dynamics to explore optimal strategies for copying with payoff uncertainty (Schlag 1998).  In this paper we cross-cut some of these established themes by exploring the impact of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size/sampling and payoff uncertainty on the early stages in the spread of innovations.  Our finding augments the results of some existing studies (e.g. Baldini 2012, 2013; Lake and Crema 2012), but at least </w:t>
      </w:r>
      <w:commentRangeStart w:id="0"/>
      <w:r>
        <w:rPr>
          <w:rFonts w:cs="Times New Roman" w:ascii="Times New Roman" w:hAnsi="Times New Roman"/>
          <w:sz w:val="28"/>
          <w:szCs w:val="28"/>
        </w:rPr>
        <w:t>partially contradicts</w:t>
      </w:r>
      <w:r>
        <w:rPr/>
      </w:r>
      <w:commentRangeEnd w:id="0"/>
      <w:r>
        <w:commentReference w:id="0"/>
      </w:r>
      <w:r>
        <w:rPr>
          <w:rFonts w:cs="Times New Roman" w:ascii="Times New Roman" w:hAnsi="Times New Roman"/>
          <w:sz w:val="28"/>
          <w:szCs w:val="28"/>
        </w:rPr>
        <w:t xml:space="preserve"> </w:t>
      </w:r>
      <w:r>
        <w:rPr>
          <w:rFonts w:cs="Times New Roman" w:ascii="Times New Roman" w:hAnsi="Times New Roman"/>
          <w:sz w:val="28"/>
          <w:szCs w:val="28"/>
        </w:rPr>
        <w:commentReference w:id="1"/>
      </w:r>
      <w:r>
        <w:rPr>
          <w:rFonts w:cs="Times New Roman" w:ascii="Times New Roman" w:hAnsi="Times New Roman"/>
          <w:sz w:val="28"/>
          <w:szCs w:val="28"/>
        </w:rPr>
        <w:t xml:space="preserve">the results of others (Henrich 2004; Powell et al 2009, 2010; Shennan 2001), so we begin with a brief review of findings from the most immediately relevant recent literature on the value of social learning, the nature of payoff and success-biased social learning and how it is mediated by payoff uncertainty and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 and/or the way in which the population is sampled.</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1.1. The value of social learning</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The textbook definition of social learning is copying some cultural trait from another individual rather than developing it by trial-and-error, thus as Mesoudi (2011, p.69) puts it, “people preferentially choose among existing traits found in the population without changing those traits”.  The extent to which copying from others is unambiguously separable from trial-and-error — also called individual or ‘asocial’ (Laland 2004) — learning is debated in terms of the underlying psychological mechanisms (Heyes and Plotkin 1989) and may vary by context (Mesoudi et al 2014) and, indeed, the window of observation, since an individual can potentially copy a trait, modify it and then pass it on to another individual - so-called ‘guided variation (Boyd and Richerson 1985).  Furthermore, it is now well understood that individual learning and social learning are interdependent at population level.  Evolutionary epistemologists had long surmised that the function of social learning is to bring about adaptive responses to selective pressures over a timescale intermediate between (slow) natural selection and  (fast) individual learning (Campbell 1974; Odling-Smee 1983, but see Kendal et al 2009 for a cautionary note), but it was Boyd and Richerson’s (1985, 1988) ‘costly information hypothesis’ which identified the selective benefit to individual organisms of social learning: that it incurs a lower cost than individual learning, provided that the rate of spatial and temporal variation in the environment is not so great as to render the socially learned information useless.  Rogers (1988) subsequently demonstrated, however, that social learning does not increase the average fitness of the population as a whole, because imitators are selected against once their lower cost of learning is offset by the benefit of more accurate environmental tracking, in other words, when the fitness of the two types is equal.  Further analysis (Boyd and Richerson 1995) upheld Rogers’ conclusions, with the result that research is now focussed on the existence of mixed equilibrium distributions of both individual and social learners (e.g. Kendal et al 2009; Rendell et al 2010) and a focus on the circumstances under which individuals should engage in social learning (Laland 2004; Kandler and Laland 2013; Kendal et al 2005; Kendal et al 2009).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1.2. Social learning and payoff signals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Even if beneficial social learning requires at least some individual learning, it is nevertheless clear that many behaviours are predominantly acquired by copying (Bandura 1977; Boyd and Richerson 1985).  Laboratory experiments have revealed the extent to which human beings are cognitively predisposed to copy from others (Herrmann et al 2007) and the extent to which cultural norms reflect that predisposition has been demonstrated by comparative field studies (e.g. Rice and Feldman 1997; Hewlett et al 2002).  Furthermore, Henrich (2001) demonstrated that biased social learning that excludes individual trial-and-error is required to account for the ‘S-shape’ curves that describe the uptake of the vast majority of well-studied innovations.  There has been significant interest lately in the explanatory power of models based on random social copying (Bentley and Shennan 2005; Bentley and Ormerod 2012) and we include this in a variant of our model, but our principal interest is forms of social learning in which the selection of a cultural trait from a set of alternatives in a sample pool is biased by direct or indirect (Boyd and Richerson 1985) estimation of its ‘worth’.</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Contemporary social learning nomenclature distinguishes ‘content’ bias from ‘context’ bias (Henrich and McElreath 2003).  Content biases are those which arise from the intrinsic properties of a trait, either because learners have a psychological predisposition (either biologically or culturally determined) toward certain kinds of information, or because they engage in “more generalized cost-benefit calculation” (Henrich and McElreath 2003: 129).  Recently, Mesoudi (2011: 67) has suggested that all 5 of the characteristics of successful innovations identified by Rogers (2003) can be considered forms of content-bias.  Traits are more likely to be adopted if they are: (i) advantageous relative to existing traits; (ii) compatible with existing traits; (iii) simple enough that their use is easily learned; (iv) testable, so that their advantage can be discerned; and (iv) readily observable.  Henrich and McElreath’s notion of “cost-benefit calculation” and Rogers’ “relative advantage” are both examples of what is elsewhere termed ‘payoff bias’ (Kendal et al 2009) and is the form of social learning most commonly studied by economists (e.g. Schlag 1998).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Context biases arise when learners utilise cues in the learning environment as proxies for the ‘worth’ of a trait: either its frequency or the characteristics of those individuals (models) who already have that trait.  Frequency dependent bias occurs when the probability of an individual copying the most common trait is higher (conformism) or lower (anticonformism) than it would be if they randomly sampled the population of traits.  Although frequency dependent social learning is in itself a low-cost form of learning, it is particularly susceptible to the trade-off, already discussed above, between low learning cost and the potentially high cost of failure to adequately track the environment (Wakano and Aoki 2007; Kandler and Laland 2013).  The other form of context bias is model-biased social learning, which entails treating the prestige (Henrich and Gil-White 2001), success (Baldini 2012; Henrich and McElreath 2003), similarity, or some other property of a potential cultural model as a proxy for the ‘worth’ of a cultural trait which that model possesses.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Although success bias is classified as a context bias because the learner evaluates a trait indirectly via its contribution to the reproductive fitness or material well-being of individuals who possess it (Baldini 2012; Henrich and McElreath 2003) there might be circumstances in which the result would not be very different from direct evaluation of the trait payoff, which is classified as a content bias.  Indeed, the structural similarity of the two forms of bias is attested by the fact that the same game-theoretic analysis by Schlag (1998) is cited in both Henrich and McElreath’s (2003) discussion of success bias and Kendal et al’s (2009) discussion of payoff bias; in fact, there are no terms in Schlag’s model which would unambiguously differentiate the two forms of bias.  Perhaps the best way of conceiving what is at stake in the attempt to differentiate payoff bias, success bias and prestige bias is to think in terms of a spectrum in which evaluation of the trait is increasingly prone to false inference about its true worth.  Put another way, while all three biases entail paying attention to ‘payoff signals’, they differ in the likely correlation between the signal and the target trait owing to an increasing number of factors that may contribute to the generation of the payoff signal.  Thus payoff biased social learning is vulnerable to stochasticity inherent in the use or performance of a trait, while success bias layers on top of this the possibility that the model is systematically better or worse equipped than the learner to use the trait.  For example, a hunter might measure the advantage of a given target trait (e.g. the shape of an arrowhead) via the success (e.g. number of prey captured) of its bearer</w:t>
      </w:r>
      <w:ins w:id="0" w:author="Enrico Crema" w:date="2015-03-24T10:36:00Z">
        <w:r>
          <w:rPr>
            <w:rFonts w:cs="Times New Roman" w:ascii="Times New Roman" w:hAnsi="Times New Roman"/>
            <w:sz w:val="28"/>
            <w:szCs w:val="28"/>
          </w:rPr>
          <w:t xml:space="preserve"> (cf. Mesoudi and O'Brien 2008a</w:t>
        </w:r>
      </w:ins>
      <w:ins w:id="1" w:author="Enrico Crema" w:date="2015-03-24T10:37:00Z">
        <w:r>
          <w:rPr>
            <w:rFonts w:cs="Times New Roman" w:ascii="Times New Roman" w:hAnsi="Times New Roman"/>
            <w:sz w:val="28"/>
            <w:szCs w:val="28"/>
          </w:rPr>
          <w:t>,2008b)</w:t>
        </w:r>
      </w:ins>
      <w:r>
        <w:rPr>
          <w:rFonts w:cs="Times New Roman" w:ascii="Times New Roman" w:hAnsi="Times New Roman"/>
          <w:sz w:val="28"/>
          <w:szCs w:val="28"/>
        </w:rPr>
        <w:t>.  This will, however, depend on the type of bow used, the strength and skill of the hunter and their knowledge of prey species, layered on top of stochastic factors that might equally affect both learner and model, such as the availability of the prey and sheer luck.  All these factors will contribute to the payoff signal, so that two hunters with identical arrowheads will</w:t>
      </w:r>
      <w:del w:id="2" w:author="Enrico Crema" w:date="2015-03-24T10:39: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 capture different numbers of prey.  Prestige bias renders evaluation of the trait even more indirect because learners defer evaluation of the success of the model to others (Henrich and Gil-White 2001</w:t>
      </w:r>
      <w:ins w:id="3" w:author="Enrico Crema" w:date="2015-03-24T19:34:00Z">
        <w:r>
          <w:rPr>
            <w:rFonts w:cs="Times New Roman" w:ascii="Times New Roman" w:hAnsi="Times New Roman"/>
            <w:sz w:val="28"/>
            <w:szCs w:val="28"/>
          </w:rPr>
          <w:t xml:space="preserve">, </w:t>
        </w:r>
      </w:ins>
      <w:ins w:id="4" w:author="Enrico Crema" w:date="2015-03-24T19:36:00Z">
        <w:r>
          <w:rPr>
            <w:rFonts w:cs="Times New Roman" w:ascii="Times New Roman" w:hAnsi="Times New Roman"/>
            <w:sz w:val="28"/>
            <w:szCs w:val="28"/>
          </w:rPr>
          <w:t>Atkisson et al 2012</w:t>
        </w:r>
      </w:ins>
      <w:r>
        <w:rPr>
          <w:rFonts w:cs="Times New Roman" w:ascii="Times New Roman" w:hAnsi="Times New Roman"/>
          <w:sz w:val="28"/>
          <w:szCs w:val="28"/>
        </w:rPr>
        <w:t>).  For this reason, in our model we do not explicitly differentiate between payoff bias and success bias, preferring instead to focus on the magnitude of what, following Baldini (2012), Schlag (1998) and others, we simply label ‘payoff uncertainty’.</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1.3. The effect of payoff uncertainty</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Payoff uncertainty arises when the payoff signal is noisy, which may be because of inherent stochasticity and/or because the signal is also a function of the context in which it was generated, for example other cultural and biological traits possessed by the model, or the environment where the trait is manifest.  A number of studies have modelled payoff uncertainty by assuming that a given cultural trait </w:t>
      </w:r>
      <w:r>
        <w:rPr>
          <w:rFonts w:cs="Times New Roman" w:ascii="Times New Roman" w:hAnsi="Times New Roman"/>
          <w:i/>
          <w:iCs/>
          <w:sz w:val="28"/>
          <w:szCs w:val="28"/>
        </w:rPr>
        <w:t>g</w:t>
      </w:r>
      <w:r>
        <w:rPr>
          <w:rFonts w:cs="Times New Roman" w:ascii="Times New Roman" w:hAnsi="Times New Roman"/>
          <w:sz w:val="28"/>
          <w:szCs w:val="28"/>
        </w:rPr>
        <w:t xml:space="preserve"> generates a payoff signal </w:t>
      </w:r>
      <w:r>
        <w:rPr>
          <w:rFonts w:cs="Times New Roman" w:ascii="Times New Roman" w:hAnsi="Times New Roman"/>
          <w:i/>
          <w:iCs/>
          <w:sz w:val="28"/>
          <w:szCs w:val="28"/>
        </w:rPr>
        <w:t>p</w:t>
      </w:r>
      <w:r>
        <w:rPr>
          <w:rFonts w:cs="Times New Roman" w:ascii="Times New Roman" w:hAnsi="Times New Roman"/>
          <w:sz w:val="28"/>
          <w:szCs w:val="28"/>
        </w:rPr>
        <w:t xml:space="preserve"> drawn from a parametric probability distribution </w:t>
      </w:r>
      <w:r>
        <w:rPr>
          <w:rFonts w:cs="Times New Roman" w:ascii="Times New Roman" w:hAnsi="Times New Roman"/>
          <w:i/>
          <w:iCs/>
          <w:sz w:val="28"/>
          <w:szCs w:val="28"/>
        </w:rPr>
        <w:t>f</w:t>
      </w:r>
      <w:r>
        <w:rPr>
          <w:rFonts w:cs="Times New Roman" w:ascii="Times New Roman" w:hAnsi="Times New Roman"/>
          <w:sz w:val="28"/>
          <w:szCs w:val="28"/>
        </w:rPr>
        <w:t>(</w:t>
      </w:r>
      <w:r>
        <w:rPr>
          <w:rFonts w:cs="Times New Roman" w:ascii="Times New Roman" w:hAnsi="Times New Roman"/>
          <w:i/>
          <w:iCs/>
          <w:sz w:val="28"/>
          <w:szCs w:val="28"/>
        </w:rPr>
        <w:t>p</w:t>
      </w:r>
      <w:r>
        <w:rPr>
          <w:rFonts w:cs="Times New Roman" w:ascii="Times New Roman" w:hAnsi="Times New Roman"/>
          <w:sz w:val="28"/>
          <w:szCs w:val="28"/>
        </w:rPr>
        <w:t>), such that the variance can be regarded as a measure of the correlation between the signal and the target trait.</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Boyd and Richerson (1995) adopted a variant of this approach in a model designed to explore whether copying can increase the average fitness of learners by allowing individuals to learn more selectively in a changing environment.  Boyd and Richerson  modelled payoff uncertainty in the result of individual - rather than social - learning, such that the observed difference between the payoff of each of two traits is a normal random variable.  In these circumstances learners can ensure greater accuracy by insisting on a greater difference between the observed payoffs before adopting the trait with the higher apparent payoff, but this will also result in more cases where the difference threshold is not met and so the result of their individual learning is indeterminate, in which case they copy a randomly chosen individual.  What Boyd and Richerson found was that the average fitness of a population at equilibrium in terms of the frequency of copying could be higher than that of a population of learners who do not copy, but only for particular probabilities of environmental change.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Boyd and Richerson’s model employed unbiased social learning, but more recently Kendal et al (2009) described a model in which increasing the payoff associated with the novel trait allowed payoff-biased social learning to evolve in environments characterised by a higher probability of change.  Although, as Baldini (2012) notes, Kendal et al’s model of payoff is not stochastic, there is nevertheless a sense in which  the relative payoff of the two traits is at least a partial measure of the strength of the payoff signal.  Baldini’s (2012) own model of the evolution of success-bias does employ stochastic payoffs, such that the successes associated with the two traits are independently and normally distributed.  Baldini demonstrated that if the measure of success used by social learners is also that upon which natural selection acts to alter the frequency of social learning strategies, then increasing the strength of selection favours greater reliance on success bias since it effectively also increases the strength of the payoff signal by better differentiating the average payoffs of the competing traits.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TextBody"/>
        <w:spacing w:lineRule="auto" w:line="480"/>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Baldini’s model of success-bias assumes that the learner pays attention to the mean payoff of all the sampled models possessing each unique cultural trait, although the extent to which the learner actually favours higher mean payoffs is parametrised.  This is a natural choice for a model extended to explore the evolution of success bias when the payoff signal is also that upon which natural selection acts, but as he concedes, it is not the only possible success-biased learning rule.  Other possibilities include copying the most successful model (copy-the-best), copying a model who is more successful than the learner (copy-if-better) and copying with a probability that is proportional to how much more successful the model is relative to the learner (copy-proportionally) (Laland 2004).</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cs="Times New Roman" w:ascii="Times New Roman" w:hAnsi="Times New Roman"/>
          <w:sz w:val="28"/>
          <w:szCs w:val="28"/>
        </w:rPr>
        <w:t>The copy-the-best and copy-if-better rules both suffer from an inability to differentiate between “lucky and certain (or highly probable) payoffs” (Schlag 1998: 142).  Indeed, Baldini (2013) has recently shown how a social learning strategy based on copying the best individual (Schlag 1999; Apesteguia et al 2007) can occasionally lead to the spread of suboptimal traits if trait payoff distributions overlap but the variance of the payoff is higher for the suboptimal va</w:t>
      </w:r>
      <w:r>
        <w:rPr>
          <w:rFonts w:ascii="Times New Roman" w:hAnsi="Times New Roman"/>
          <w:sz w:val="28"/>
          <w:szCs w:val="28"/>
        </w:rPr>
        <w:t>riant.  Furthermore, Lake and Crema (2012) have demonstrated that even if the variances are equal, payoff uncertainty can result in copy-the-best learning failing to identify a superior trait if it is rare simply because the rarer the superior trait is, the more likely that at least one model possessing the inferior trait will have obtained a higher payoff.  It turns out that this sampling effect reduces the optimal amount of payoff-biased copy-the-best social learning when there is payoff uncertainty because it causes the early loss of innovations, although Lake and Crema go on to suggest (but did not formally explore) that this effect is also a function of the fraction of the total population of potential models that is actually sampled (the size of the 'sample pool').</w:t>
      </w:r>
      <w:r/>
    </w:p>
    <w:p>
      <w:pPr>
        <w:pStyle w:val="TextBody"/>
        <w:spacing w:lineRule="auto" w:line="480"/>
      </w:pPr>
      <w:r>
        <w:rPr>
          <w:rFonts w:ascii="Times New Roman" w:hAnsi="Times New Roman"/>
          <w:sz w:val="28"/>
          <w:szCs w:val="28"/>
        </w:rPr>
        <w:t xml:space="preserve">Copy-proportionally serves to mitigate false inferences arising from the ‘lucky’ realisation of improbable payoffs (Schlag 1998), as does copying the best </w:t>
      </w:r>
      <w:r>
        <w:rPr>
          <w:rFonts w:ascii="Times New Roman" w:hAnsi="Times New Roman"/>
          <w:i/>
          <w:iCs/>
          <w:sz w:val="28"/>
          <w:szCs w:val="28"/>
        </w:rPr>
        <w:t>average payoff</w:t>
      </w:r>
      <w:r>
        <w:rPr>
          <w:rFonts w:ascii="Times New Roman" w:hAnsi="Times New Roman"/>
          <w:sz w:val="28"/>
          <w:szCs w:val="28"/>
        </w:rPr>
        <w:t xml:space="preserve"> of each cultural variant (as per Baldini 2012; see also Schlag 1999).  The latter ‘copy-the-best-average’ algorithm is not affected by the difference in payoff variance so long as the sampling is truly random such that models with higher payoff are no more likely to be used to evaluate the average payoff of each variant than other models.  Although success-biased rules by which learners sample multiple models and then average the payoffs associated with competing traits have the advantage of suppressing false inference from improbable payoffs, Baldini (2012) has demonstrated that - perhaps counter-intuitively - they are also biased towards rare traits, with the effect that they can perform less well than unbiased learning when the optimal trait is common.  Baldini observes that the bias towards rare traits is a consequence of the fact that by considering the average payoff of each variant, the choice between them is effectively made on the basis of only one observation per variant.  Thus, for example, if trait A is twice as frequent as trait B, but both have the same payoff distributions, then the probability of choosing between them on the basis of their average payoffs is nevertheless close to 0.5; consequently, the rarer trait B will be chosen with greater probability than its frequency, so altering the trait distribution in favour of the rarer trait.</w:t>
      </w:r>
      <w:r/>
    </w:p>
    <w:p>
      <w:pPr>
        <w:pStyle w:val="TextBody"/>
        <w:spacing w:lineRule="auto" w:line="480"/>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1.4. The effect of population size</w:t>
      </w:r>
      <w:r/>
    </w:p>
    <w:p>
      <w:pPr>
        <w:pStyle w:val="TextBody"/>
        <w:spacing w:lineRule="auto" w:line="480"/>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TextBody"/>
        <w:spacing w:lineRule="auto" w:line="480"/>
      </w:pPr>
      <w:r>
        <w:rPr>
          <w:rFonts w:ascii="Times New Roman" w:hAnsi="Times New Roman"/>
          <w:sz w:val="28"/>
          <w:szCs w:val="28"/>
        </w:rPr>
        <w:t>The effect of population size on cultural evolution resulting from payoff / success-bias has been formally modelled in several studies (Henrich 2004; Powell et al 2009, 2010; Shennan 2001), with the general conclusion that larger populations promote cultural evolution by accelerating adaptive change and/or</w:t>
      </w:r>
      <w:r>
        <w:rPr>
          <w:rFonts w:ascii="Times New Roman" w:hAnsi="Times New Roman"/>
          <w:sz w:val="28"/>
          <w:szCs w:val="28"/>
          <w:shd w:fill="FFFFFF" w:val="clear"/>
        </w:rPr>
        <w:t xml:space="preserve"> permitting the spread of more complex (harder to learn) cultural traits.  </w:t>
      </w:r>
      <w:r>
        <w:rPr>
          <w:rFonts w:ascii="Times New Roman" w:hAnsi="Times New Roman"/>
          <w:sz w:val="28"/>
          <w:szCs w:val="28"/>
        </w:rPr>
        <w:t>A recent social learning experiment by Derex et al (2013) claims to provide empirical support for the positive effect on cultural evolution of increasing group size, although Andersson and Read (2014) have disputed this, pointing out that the experimental result that larger groups produced complex artefacts more frequently than smaller groups could simply be a sampling effect.</w:t>
      </w:r>
      <w:r/>
    </w:p>
    <w:p>
      <w:pPr>
        <w:pStyle w:val="TextBody"/>
        <w:spacing w:lineRule="auto" w:line="480"/>
      </w:pPr>
      <w:r>
        <w:rPr>
          <w:rFonts w:ascii="Times New Roman" w:hAnsi="Times New Roman"/>
          <w:sz w:val="28"/>
          <w:szCs w:val="28"/>
        </w:rPr>
        <w:t xml:space="preserve">Shennan (2001) presented two models of the innovation and spread of fitness enhancing craft skills in different size populations.  In both cases he modelled the fitness of an individual as the multiplicative sum of the states of each of a fixed number of craft attributes possessed by that individual.  The states of these individual craft attributes could be altered by innovation, such that most innovations have relatively little effect but some have a significant effect (ibid. p6-7).  In the first model craft attributes are passed vertically from parent to offspring, so that change in the frequency of any given attribute state is a function of the differential reproduction of the individuals who possess it and whose fitness is partially dependent upon it.  The second model added oblique cultural transmission such that individuals </w:t>
      </w:r>
      <w:ins w:id="5" w:author="Enrico Crema" w:date="2015-03-24T10:50:00Z">
        <w:r>
          <w:rPr>
            <w:rFonts w:ascii="Times New Roman" w:hAnsi="Times New Roman"/>
            <w:sz w:val="28"/>
            <w:szCs w:val="28"/>
          </w:rPr>
          <w:t>probabilistically</w:t>
        </w:r>
      </w:ins>
      <w:del w:id="6" w:author="Enrico Crema" w:date="2015-03-24T10:50:00Z">
        <w:r>
          <w:rPr>
            <w:rFonts w:ascii="Times New Roman" w:hAnsi="Times New Roman"/>
            <w:sz w:val="28"/>
            <w:szCs w:val="28"/>
          </w:rPr>
          <w:delText>probabalistically</w:delText>
        </w:r>
      </w:del>
      <w:r>
        <w:rPr>
          <w:rFonts w:ascii="Times New Roman" w:hAnsi="Times New Roman"/>
          <w:sz w:val="28"/>
          <w:szCs w:val="28"/>
        </w:rPr>
        <w:t xml:space="preserve"> either </w:t>
      </w:r>
      <w:ins w:id="7" w:author="Enrico Crema" w:date="2015-03-24T10:50:00Z">
        <w:r>
          <w:rPr>
            <w:rFonts w:ascii="Times New Roman" w:hAnsi="Times New Roman"/>
            <w:sz w:val="28"/>
            <w:szCs w:val="28"/>
          </w:rPr>
          <w:t>acquire</w:t>
        </w:r>
      </w:ins>
      <w:del w:id="8" w:author="Enrico Crema" w:date="2015-03-24T10:50:00Z">
        <w:r>
          <w:rPr>
            <w:rFonts w:ascii="Times New Roman" w:hAnsi="Times New Roman"/>
            <w:sz w:val="28"/>
            <w:szCs w:val="28"/>
          </w:rPr>
          <w:delText>aquire</w:delText>
        </w:r>
      </w:del>
      <w:r>
        <w:rPr>
          <w:rFonts w:ascii="Times New Roman" w:hAnsi="Times New Roman"/>
          <w:sz w:val="28"/>
          <w:szCs w:val="28"/>
        </w:rPr>
        <w:t xml:space="preserve"> attribute states from their same sex parent or from a pool of </w:t>
      </w:r>
      <w:r>
        <w:rPr>
          <w:rFonts w:ascii="Times New Roman" w:hAnsi="Times New Roman"/>
          <w:i/>
          <w:iCs/>
          <w:sz w:val="28"/>
          <w:szCs w:val="28"/>
        </w:rPr>
        <w:t>k</w:t>
      </w:r>
      <w:r>
        <w:rPr>
          <w:rFonts w:ascii="Times New Roman" w:hAnsi="Times New Roman"/>
          <w:sz w:val="28"/>
          <w:szCs w:val="28"/>
        </w:rPr>
        <w:t xml:space="preserve"> randomly chosen cultural models.  If </w:t>
      </w:r>
      <w:r>
        <w:rPr>
          <w:rFonts w:ascii="Times New Roman" w:hAnsi="Times New Roman"/>
          <w:i/>
          <w:iCs/>
          <w:sz w:val="28"/>
          <w:szCs w:val="28"/>
        </w:rPr>
        <w:t xml:space="preserve">k </w:t>
      </w:r>
      <w:r>
        <w:rPr>
          <w:rFonts w:ascii="Times New Roman" w:hAnsi="Times New Roman"/>
          <w:sz w:val="28"/>
          <w:szCs w:val="28"/>
        </w:rPr>
        <w:t xml:space="preserve">= 1 social learning is effectively unbiased transmission, but if </w:t>
      </w:r>
      <w:r>
        <w:rPr>
          <w:rFonts w:ascii="Times New Roman" w:hAnsi="Times New Roman"/>
          <w:i/>
          <w:iCs/>
          <w:sz w:val="28"/>
          <w:szCs w:val="28"/>
        </w:rPr>
        <w:t xml:space="preserve">k </w:t>
      </w:r>
      <w:r>
        <w:rPr>
          <w:rFonts w:ascii="Times New Roman" w:hAnsi="Times New Roman"/>
          <w:sz w:val="28"/>
          <w:szCs w:val="28"/>
        </w:rPr>
        <w:t xml:space="preserve">&gt; 1 the individual copies the most attractive individual among the </w:t>
      </w:r>
      <w:r>
        <w:rPr>
          <w:rFonts w:ascii="Times New Roman" w:hAnsi="Times New Roman"/>
          <w:i/>
          <w:iCs/>
          <w:sz w:val="28"/>
          <w:szCs w:val="28"/>
        </w:rPr>
        <w:t>k</w:t>
      </w:r>
      <w:r>
        <w:rPr>
          <w:rFonts w:ascii="Times New Roman" w:hAnsi="Times New Roman"/>
          <w:sz w:val="28"/>
          <w:szCs w:val="28"/>
        </w:rPr>
        <w:t xml:space="preserve"> models, thus introducing a copy-the-best learning rule, albeit one that does not appear to include any evaluation of whether the model is actually better than the individual who is copying.  This cultural transmission process occurs on a per-attribute basis, such that the most attractive individual among the </w:t>
      </w:r>
      <w:r>
        <w:rPr>
          <w:rFonts w:ascii="Times New Roman" w:hAnsi="Times New Roman"/>
          <w:i/>
          <w:iCs/>
          <w:sz w:val="28"/>
          <w:szCs w:val="28"/>
        </w:rPr>
        <w:t>k</w:t>
      </w:r>
      <w:r>
        <w:rPr>
          <w:rFonts w:ascii="Times New Roman" w:hAnsi="Times New Roman"/>
          <w:sz w:val="28"/>
          <w:szCs w:val="28"/>
        </w:rPr>
        <w:t xml:space="preserve"> models is chosen with respect to the trait in question (ibid. p10).  Using what he considered realistic parameters for hunter-gatherers, Shennan found that increasing the population size increased the long-term geometric mean fitness of the population, with the effect most pronounced for smaller sizes and less so for larger population sizes; this was true for both models.  The effect of oblique transmission was to increase the absolute geometric mean fitness for any given population size (at least at the innovation rate for which explicit comparison is provided), but the positive effect of increasing population size decreases as the rate of oblique transmission is increased (ibid. fig 3).</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ascii="Times New Roman" w:hAnsi="Times New Roman"/>
          <w:sz w:val="28"/>
          <w:szCs w:val="28"/>
        </w:rPr>
        <w:t>Shennan’s broad conclusion about the positive correlation between population size and cultural evolution was supported by Henrich’s (2004) model of the social learning of skills.  Henrich modelled oblique transmission of skills in which individuals attempt to copy a skill from the most skilful individual in the population, in other words, using a copy-the-best social learning rule.  He also analysed a variant which incorporated a fraction of vertical transmission, but this produced the same qualitative results.  Importantly, and central to the claim that his model is “rooted in the cognitive details of social learning and inference” (ibid: 197), Henrich's model uses the Price equation, thereby explicitly incorporating the effects of both cultural selection and errors in social learning.  In particular, he modelled the latter by drawing the skill-level achieved by the learner from a Gumbel distribution, such that the copied skill level is most likely to be lower than the model’s skill, but that there is nevertheless some non-zero probability of it being higher; in other words, Henrich assumed that social learning is mostly imperfect, but occasionally gives rise to improvements.  By varying the mode, α, and dispersion, β, of the Gumbel distribution, Henrich was able to separately parameterise the difficulty of learning a particular skill (its complexity) and the likelihood that those attempting to copy it make similar or potentially very different errors (in a sense ease or difficulty of innovating).  Henrich analysed the size of the population required for the change in average skill to be positive, that is, for there to be "cumulative adaptive cultural evolution" (ibid: 202), and found that it depends on the ratio between the difficulty of learning and ease of innovating.  Skills that are more complex (large α) and/or more difficult to innovate (low β) are only be maintained or cumulatively improved in larger populations.</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ascii="Times New Roman" w:hAnsi="Times New Roman"/>
          <w:sz w:val="28"/>
          <w:szCs w:val="28"/>
        </w:rPr>
        <w:t>Shennan and Heinrich’s seminal contributions to understanding the importance of population size for cultural evolution have since been extended by Powell et al (2009, 2010).  Powell et al were motivated by the same anthropological problem that initially motivated Shennan’s 2001 model, the so-called ‘explosion’ of cultural complexity at the European Middle-Upper Palaeolithic Transition.  In order to explore the plausibility of demographic change as a prime driver of this transition, Powell et al (2009) re-implemented Henrich’s 2004 model, albeit with three changes.   First, and of least significance for our purposes, they simplified the treatment of errors in social learning by collapsing α and β into one parameter.  Second, they eschewed Henrich's simple oblique transmission model with one which they claim better captures a more realistic assumption that "cultural skills and behaviours are often first, and sometimes only, learned from parents" and also that "identification of the most skilled model will be inaccurate" (Powell et al 2009: supplementary material).  This entails "vertical" unbiased copying of skills from individuals in the previous generation followed by "oblique" biased copying from individuals in the same generation (ibid.).  The bias in the 'oblique' copying results from a social learning rule in which each individual attempts to copy a skill from among those models who have a higher skill-level than that which it inherited from the previous generation.  The chosen model is selected probabilistically in proportion to the magnitude of the difference its skill-level and that of the learner.  Third, Powell et al added spatial structure to the population by dividing it into G groups, each of size N, placed in an environment.  Individuals can migrate between groups at a rate which is a function of the density, D, with which the groups are placed in the environment.  Powell et al found that increasing the overall population size (a function of G, since N is fixed) does promote increased skill complexity, but the effect is most pronounced for smaller population sizes and is much diminished or even non-existent for larger populations sizes (ibid:fig. S2).  In the latter case (G &gt; 50) the principal determinant of population average skill-level is the amount of migratory activity.  Experiments with a fixed and large number of groups demonstrated that the positive effect of increased inter-group migration on skill-level is greater for more complex skills, in the sense that as skills become harder to learn so increasing the migration rate has an effect that is the equivalent of greatly increasing the size of a single unstructured population.  Although Vaesen (2012) has argued that the assumptions made by Powell et al mean that their model does not provide a sufficiently severe test of their substantive hypothesis, their results do nevertheless extend the set of specific learning rules for which it appears that there is a positive correlation between increasing population size and the rate at which payoff / success-biased social learning can drive cultural evolution.  Furthermore, their study also points to the importance of population structure for this relationship.</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rPr>
          <w:sz w:val="28"/>
          <w:i/>
          <w:sz w:val="28"/>
          <w:i/>
          <w:szCs w:val="28"/>
          <w:iCs/>
          <w:rFonts w:ascii="Times New Roman" w:hAnsi="Times New Roman" w:eastAsia="ＭＳ 明朝" w:cs="Lucida Sans"/>
          <w:color w:val="00000A"/>
          <w:lang w:val="en-GB" w:eastAsia="zh-CN" w:bidi="hi-IN"/>
        </w:rPr>
      </w:pPr>
      <w:r>
        <w:rPr>
          <w:rFonts w:ascii="Times New Roman" w:hAnsi="Times New Roman"/>
          <w:i/>
          <w:iCs/>
          <w:sz w:val="28"/>
          <w:szCs w:val="28"/>
        </w:rPr>
        <w:t>1.5. Combining payoff uncertainty and sampling effects</w:t>
      </w:r>
      <w:r/>
    </w:p>
    <w:p>
      <w:pPr>
        <w:pStyle w:val="TextBody"/>
        <w:spacing w:lineRule="auto" w:line="480"/>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TextBody"/>
        <w:spacing w:lineRule="auto" w:line="480"/>
      </w:pPr>
      <w:r>
        <w:rPr>
          <w:rFonts w:cs="Times New Roman" w:ascii="Times New Roman" w:hAnsi="Times New Roman"/>
          <w:sz w:val="28"/>
          <w:szCs w:val="28"/>
        </w:rPr>
        <w:t>We suggested above that payoff uncertainty potentially affects any form of social learning that makes use of a payoff-signal to evaluate the worth of a cultural trait, whether that is content-biased social learning such as payoff-biased learning or context-biased social learning such as success or prestige-biased learning.  In all these cases a simple stochastic model of payoff can be used to capture the fundamental structural issue, which is the strength of the correlation between the observed payoff signal and the true ‘worth’ of the trait.  As we have discussed, several studies employing such a model have demonstrated that payoff bias significantly affects the optimal amount of social learning in a range of different scenarios.  Moreover, it is also now clear that the exact form of the social learning rule matters: copy-the-best can lead to false inferences when payoff uncertainty is high, whereas copy-the-best-average payoff is more robust, but on the other hand favours rare variants.</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cs="Times New Roman" w:ascii="Times New Roman" w:hAnsi="Times New Roman"/>
          <w:sz w:val="28"/>
          <w:szCs w:val="28"/>
        </w:rPr>
        <w:t>We have also documented how a separate strand of theoretical modelling has demonstrated that population size and/or the way in which the population is sampled mediates the effect of payoff / success-biased learning, and this appears to be true for both copy-the-best and proportional copying rules.  Deleterious sampling effects caused by small population sizes are predicted to reduce the rate of adaptive cultural evolution and even lead to cultural trait loss.  Larger populations, on the other hand, are predicted to support the social-learning of more complex traits even when the learning process is error prone, and increasing the migration rate in populations broken into subgroups also has this effect.  It has recently been noted, however, that empirical studies do not unambiguously support these theoretical insights (Collard 2013).  There are various possible reasons for this, ranging from the effect of population size being swamped by other factors, to the empirical studies not adequately measuring the interacting as opposed to total (census) population.  The possibility that particularly interests us here is that existing models of the effect of population size/sampling on cultural evolution do not adequately take account of the effect of payoff uncertainty on social learning.  This is particularly problematic if Caldwell et al (2014) are correct in their supposition that social learning of human technology invariably involves payoff uncertainty because of the spatio-temporal separation of tool manufacture from tool use.</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cs="Times New Roman" w:ascii="Times New Roman" w:hAnsi="Times New Roman"/>
          <w:sz w:val="28"/>
          <w:szCs w:val="28"/>
        </w:rPr>
        <w:t>While it is clear from existing studies that both payoff uncertainty and population size/sampling alter the effect of social learning on cultural evolution, it is striking that all the models reviewed above incorporate one or the other, but not both, so their interaction has not been fully explored</w:t>
      </w:r>
      <w:r>
        <w:rPr>
          <w:rStyle w:val="FootnoteAnchor"/>
          <w:rFonts w:cs="Times New Roman" w:ascii="Times New Roman" w:hAnsi="Times New Roman"/>
          <w:sz w:val="28"/>
          <w:szCs w:val="28"/>
        </w:rPr>
        <w:footnoteReference w:id="2"/>
      </w:r>
      <w:r>
        <w:rPr>
          <w:rFonts w:cs="Times New Roman" w:ascii="Times New Roman" w:hAnsi="Times New Roman"/>
          <w:sz w:val="28"/>
          <w:szCs w:val="28"/>
        </w:rPr>
        <w:t>.  Furthermore, in our discussion above we noted studies (Baldini 2012; Lake and Crema 2012) which provide reason to think that when payoff is uncertain the efficacy of particular forms of social learning can also be affected by the relative frequency with which a ‘better’ trait is present in a population.  In particular, we have previously demonstrated that a rare better trait can be lost as a result of payoff uncertainty because of a sampling effect in which if enough models with the more common inferior trait are sampled it becomes probable that one of them will have a rare high payoff that is greater than the highest payoff exhibited among the smaller sample of models with the rare but better trait.  This effect suggests to us a mechanism which could reduce the benefit of larger population sizes, or of higher migration rates between subgroups, especially when the better trait is rare, as would be the case in the earliest stages of the diffusion of an innovation.  In section 2 of this paper we describe a model designed to explore exactly that possibility and in section 3 we present results which confirm that there are indeed scenarios in which certain payoff / success-biased social learning rules are predicted to produce faster rates of cultural evolution in smaller rather than larger populations.  Moreover, it seems that smaller communities within populations can act as initial “cultural incubators” which promote the early survival of beneficial innovations, and we note the far-reaching significance of this in our concluding comments in section 4.</w:t>
      </w:r>
      <w:r/>
    </w:p>
    <w:p>
      <w:pPr>
        <w:pStyle w:val="TextBody"/>
        <w:spacing w:lineRule="auto" w:line="480"/>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cs="Times New Roman" w:ascii="Times New Roman" w:hAnsi="Times New Roman"/>
          <w:b/>
          <w:sz w:val="28"/>
          <w:szCs w:val="28"/>
        </w:rPr>
        <w:t>2. Modelling cultural transmission with uncertain payoff signals</w:t>
      </w:r>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We first describe a model of the cultural transmission of discrete traits whose payoff is variable, such that individuals have imperfect knowledge of the true worth of traits possessed by others in the population.  Three variants of this model differ according to the learning rule employed, which is one of: random copying (unbiassed transmission), copy-if-better and copy-the-best.  We provide a commentary on aspects of the model and then go on to outline our experimental design.</w:t>
      </w:r>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pPr>
      <w:r>
        <w:rPr>
          <w:rFonts w:cs="Times New Roman" w:ascii="Times New Roman" w:hAnsi="Times New Roman"/>
          <w:sz w:val="28"/>
          <w:szCs w:val="28"/>
        </w:rPr>
        <w:t xml:space="preserve">2.1. </w:t>
      </w:r>
      <w:r>
        <w:rPr>
          <w:rFonts w:cs="Times New Roman" w:ascii="Times New Roman" w:hAnsi="Times New Roman"/>
          <w:i/>
          <w:iCs/>
          <w:sz w:val="28"/>
          <w:szCs w:val="28"/>
        </w:rPr>
        <w:t>The model</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Consider a population of </w:t>
      </w:r>
      <w:r>
        <w:rPr>
          <w:rFonts w:cs="Times New Roman" w:ascii="Times New Roman" w:hAnsi="Times New Roman"/>
          <w:i/>
          <w:sz w:val="28"/>
          <w:szCs w:val="28"/>
        </w:rPr>
        <w:t>N</w:t>
      </w:r>
      <w:r>
        <w:rPr>
          <w:rFonts w:cs="Times New Roman" w:ascii="Times New Roman" w:hAnsi="Times New Roman"/>
          <w:sz w:val="28"/>
          <w:szCs w:val="28"/>
        </w:rPr>
        <w:t xml:space="preserve"> individuals, each possessing a cultural trait </w:t>
      </w:r>
      <w:r>
        <w:rPr>
          <w:rFonts w:cs="Times New Roman" w:ascii="Times New Roman" w:hAnsi="Times New Roman"/>
          <w:i/>
          <w:sz w:val="28"/>
          <w:szCs w:val="28"/>
        </w:rPr>
        <w:t>g</w:t>
      </w:r>
      <w:r>
        <w:rPr>
          <w:rFonts w:cs="Times New Roman" w:ascii="Times New Roman" w:hAnsi="Times New Roman"/>
          <w:sz w:val="28"/>
          <w:szCs w:val="28"/>
        </w:rPr>
        <w:t xml:space="preserve"> represented by an integer, and a payoff signal </w:t>
      </w:r>
      <w:r>
        <w:rPr>
          <w:rFonts w:cs="Times New Roman" w:ascii="Times New Roman" w:hAnsi="Times New Roman"/>
          <w:i/>
          <w:iCs/>
          <w:sz w:val="28"/>
          <w:szCs w:val="28"/>
        </w:rPr>
        <w:t>p</w:t>
      </w:r>
      <w:r>
        <w:rPr>
          <w:rFonts w:cs="Times New Roman" w:ascii="Times New Roman" w:hAnsi="Times New Roman"/>
          <w:sz w:val="28"/>
          <w:szCs w:val="28"/>
        </w:rPr>
        <w:t xml:space="preserve"> that varies at each time-step and is a function of </w:t>
      </w:r>
      <w:r>
        <w:rPr>
          <w:rFonts w:cs="Times New Roman" w:ascii="Times New Roman" w:hAnsi="Times New Roman"/>
          <w:i/>
          <w:iCs/>
          <w:sz w:val="28"/>
          <w:szCs w:val="28"/>
        </w:rPr>
        <w:t>g</w:t>
      </w:r>
      <w:r>
        <w:rPr>
          <w:rFonts w:cs="Times New Roman" w:ascii="Times New Roman" w:hAnsi="Times New Roman"/>
          <w:sz w:val="28"/>
          <w:szCs w:val="28"/>
        </w:rPr>
        <w:t xml:space="preserve">.  We assume that neither </w:t>
      </w:r>
      <w:r>
        <w:rPr>
          <w:rFonts w:cs="Times New Roman" w:ascii="Times New Roman" w:hAnsi="Times New Roman"/>
          <w:i/>
          <w:iCs/>
          <w:sz w:val="28"/>
          <w:szCs w:val="28"/>
        </w:rPr>
        <w:t>g</w:t>
      </w:r>
      <w:r>
        <w:rPr>
          <w:rFonts w:cs="Times New Roman" w:ascii="Times New Roman" w:hAnsi="Times New Roman"/>
          <w:sz w:val="28"/>
          <w:szCs w:val="28"/>
        </w:rPr>
        <w:t xml:space="preserve"> nor </w:t>
      </w:r>
      <w:r>
        <w:rPr>
          <w:rFonts w:cs="Times New Roman" w:ascii="Times New Roman" w:hAnsi="Times New Roman"/>
          <w:i/>
          <w:iCs/>
          <w:sz w:val="28"/>
          <w:szCs w:val="28"/>
        </w:rPr>
        <w:t>p</w:t>
      </w:r>
      <w:r>
        <w:rPr>
          <w:rFonts w:cs="Times New Roman" w:ascii="Times New Roman" w:hAnsi="Times New Roman"/>
          <w:sz w:val="28"/>
          <w:szCs w:val="28"/>
        </w:rPr>
        <w:t xml:space="preserve"> affects the reproductive fitness of the agents (i.e. </w:t>
      </w:r>
      <w:r>
        <w:rPr>
          <w:rFonts w:cs="Times New Roman" w:ascii="Times New Roman" w:hAnsi="Times New Roman"/>
          <w:i/>
          <w:iCs/>
          <w:sz w:val="28"/>
          <w:szCs w:val="28"/>
        </w:rPr>
        <w:t>N</w:t>
      </w:r>
      <w:r>
        <w:rPr>
          <w:rFonts w:cs="Times New Roman" w:ascii="Times New Roman" w:hAnsi="Times New Roman"/>
          <w:sz w:val="28"/>
          <w:szCs w:val="28"/>
        </w:rPr>
        <w:t xml:space="preserve"> is held constant), </w:t>
      </w:r>
      <w:commentRangeStart w:id="2"/>
      <w:r>
        <w:rPr>
          <w:rFonts w:cs="Times New Roman" w:ascii="Times New Roman" w:hAnsi="Times New Roman"/>
          <w:sz w:val="28"/>
          <w:szCs w:val="28"/>
        </w:rPr>
        <w:t xml:space="preserve">and that transmission </w:t>
      </w:r>
      <w:del w:id="9" w:author="Enrico Crema" w:date="2015-03-24T10:57:00Z">
        <w:r>
          <w:rPr>
            <w:rFonts w:cs="Times New Roman" w:ascii="Times New Roman" w:hAnsi="Times New Roman"/>
            <w:sz w:val="28"/>
            <w:szCs w:val="28"/>
          </w:rPr>
          <w:delText>is inter-generational</w:delText>
        </w:r>
      </w:del>
      <w:del w:id="10" w:author="Enrico Crema" w:date="2015-03-24T18:38:00Z">
        <w:r>
          <w:rPr>
            <w:rFonts w:cs="Times New Roman" w:ascii="Times New Roman" w:hAnsi="Times New Roman"/>
            <w:sz w:val="28"/>
            <w:szCs w:val="28"/>
          </w:rPr>
          <w:delText xml:space="preserve"> </w:delText>
        </w:r>
      </w:del>
      <w:del w:id="11" w:author="Enrico Crema" w:date="2015-03-24T10:57:00Z">
        <w:r>
          <w:rPr>
            <w:rFonts w:cs="Times New Roman" w:ascii="Times New Roman" w:hAnsi="Times New Roman"/>
            <w:sz w:val="28"/>
            <w:szCs w:val="28"/>
          </w:rPr>
          <w:delText>occurs synchronically rather than sequentially (i.e. transmission</w:delText>
        </w:r>
      </w:del>
      <w:ins w:id="12" w:author="Enrico Crema" w:date="2015-03-24T10:57:00Z">
        <w:r>
          <w:rPr>
            <w:rFonts w:cs="Times New Roman" w:ascii="Times New Roman" w:hAnsi="Times New Roman"/>
            <w:sz w:val="28"/>
            <w:szCs w:val="28"/>
          </w:rPr>
          <w:t xml:space="preserve">occurs after all individuals expressed their payoff-signal. </w:t>
        </w:r>
      </w:ins>
      <w:del w:id="13" w:author="Enrico Crema" w:date="2015-03-24T10:57:00Z">
        <w:r>
          <w:rPr>
            <w:rFonts w:cs="Times New Roman" w:ascii="Times New Roman" w:hAnsi="Times New Roman"/>
            <w:sz w:val="28"/>
            <w:szCs w:val="28"/>
          </w:rPr>
          <w:delText>)</w:delText>
        </w:r>
      </w:del>
      <w:r>
        <w:rPr>
          <w:rFonts w:cs="Times New Roman" w:ascii="Times New Roman" w:hAnsi="Times New Roman"/>
          <w:sz w:val="28"/>
          <w:szCs w:val="28"/>
        </w:rPr>
        <w:t>.</w:t>
      </w:r>
      <w:r>
        <w:rPr/>
      </w:r>
      <w:commentRangeEnd w:id="2"/>
      <w:r>
        <w:commentReference w:id="2"/>
      </w:r>
      <w:r>
        <w:rPr>
          <w:rFonts w:cs="Times New Roman" w:ascii="Times New Roman" w:hAnsi="Times New Roman"/>
          <w:sz w:val="28"/>
          <w:szCs w:val="28"/>
        </w:rPr>
        <w:t xml:space="preserve">  At each discrete time-step, </w:t>
      </w:r>
      <w:r>
        <w:rPr>
          <w:rFonts w:cs="Times New Roman" w:ascii="Times New Roman" w:hAnsi="Times New Roman"/>
          <w:i/>
          <w:sz w:val="28"/>
          <w:szCs w:val="28"/>
        </w:rPr>
        <w:t>t</w:t>
      </w:r>
      <w:r>
        <w:rPr>
          <w:rFonts w:cs="Times New Roman" w:ascii="Times New Roman" w:hAnsi="Times New Roman"/>
          <w:sz w:val="28"/>
          <w:szCs w:val="28"/>
        </w:rPr>
        <w:t>, all individuals undertake the</w:t>
      </w:r>
      <w:ins w:id="14" w:author="Enrico Crema" w:date="2015-03-24T10:59:00Z">
        <w:r>
          <w:rPr>
            <w:rFonts w:cs="Times New Roman" w:ascii="Times New Roman" w:hAnsi="Times New Roman"/>
            <w:sz w:val="28"/>
            <w:szCs w:val="28"/>
          </w:rPr>
          <w:t xml:space="preserve"> </w:t>
        </w:r>
      </w:ins>
      <w:r>
        <w:rPr>
          <w:rFonts w:cs="Times New Roman" w:ascii="Times New Roman" w:hAnsi="Times New Roman"/>
          <w:sz w:val="28"/>
          <w:szCs w:val="28"/>
        </w:rPr>
        <w:t>following:</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0"/>
          <w:numId w:val="1"/>
        </w:numPr>
        <w:spacing w:lineRule="auto" w:line="480"/>
        <w:jc w:val="both"/>
      </w:pPr>
      <w:r>
        <w:rPr>
          <w:rFonts w:cs="Times New Roman" w:ascii="Times New Roman" w:hAnsi="Times New Roman"/>
          <w:i/>
          <w:sz w:val="28"/>
          <w:szCs w:val="28"/>
        </w:rPr>
        <w:t>Expression of the payoff-signal</w:t>
      </w:r>
      <w:r>
        <w:rPr>
          <w:rFonts w:cs="Times New Roman" w:ascii="Times New Roman" w:hAnsi="Times New Roman"/>
          <w:sz w:val="28"/>
          <w:szCs w:val="28"/>
        </w:rPr>
        <w:t xml:space="preserve">: a payoff signal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vertAlign w:val="subscript"/>
        </w:rPr>
        <w:t xml:space="preserve"> </w:t>
      </w:r>
      <w:r>
        <w:rPr>
          <w:rFonts w:cs="Times New Roman" w:ascii="Times New Roman" w:hAnsi="Times New Roman"/>
          <w:sz w:val="28"/>
          <w:szCs w:val="28"/>
        </w:rPr>
        <w:t xml:space="preserve">is emitted by each individual as a random draw from a normal distribution with mean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 xml:space="preserve"> and standard deviation </w:t>
      </w:r>
      <w:r>
        <w:rPr>
          <w:rFonts w:cs="Times New Roman" w:ascii="Times New Roman" w:hAnsi="Times New Roman"/>
          <w:i/>
          <w:sz w:val="28"/>
          <w:szCs w:val="28"/>
        </w:rPr>
        <w:t>σ</w:t>
      </w:r>
      <w:r>
        <w:rPr>
          <w:rFonts w:cs="Times New Roman" w:ascii="Times New Roman" w:hAnsi="Times New Roman"/>
          <w:sz w:val="28"/>
          <w:szCs w:val="28"/>
        </w:rPr>
        <w:t xml:space="preserve">.  We assume that </w:t>
      </w:r>
      <w:r>
        <w:rPr>
          <w:rFonts w:cs="Times New Roman" w:ascii="Times New Roman" w:hAnsi="Times New Roman"/>
          <w:i/>
          <w:sz w:val="28"/>
          <w:szCs w:val="28"/>
        </w:rPr>
        <w:t xml:space="preserve">σ </w:t>
      </w:r>
      <w:r>
        <w:rPr>
          <w:rFonts w:cs="Times New Roman" w:ascii="Times New Roman" w:hAnsi="Times New Roman"/>
          <w:sz w:val="28"/>
          <w:szCs w:val="28"/>
        </w:rPr>
        <w:t>is equivalent for all values of</w:t>
      </w:r>
      <w:r>
        <w:rPr>
          <w:rFonts w:cs="Times New Roman" w:ascii="Times New Roman" w:hAnsi="Times New Roman"/>
          <w:i/>
          <w:iCs/>
          <w:sz w:val="28"/>
          <w:szCs w:val="28"/>
        </w:rPr>
        <w:t xml:space="preserve"> g</w:t>
      </w:r>
      <w:r>
        <w:rPr>
          <w:rFonts w:cs="Times New Roman" w:ascii="Times New Roman" w:hAnsi="Times New Roman"/>
          <w:sz w:val="28"/>
          <w:szCs w:val="28"/>
        </w:rPr>
        <w:t>.</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0"/>
          <w:numId w:val="1"/>
        </w:numPr>
        <w:spacing w:lineRule="auto" w:line="480"/>
        <w:jc w:val="both"/>
      </w:pPr>
      <w:r>
        <w:rPr>
          <w:rFonts w:cs="Times New Roman" w:ascii="Times New Roman" w:hAnsi="Times New Roman"/>
          <w:i/>
          <w:sz w:val="28"/>
          <w:szCs w:val="28"/>
        </w:rPr>
        <w:t>Social learning</w:t>
      </w:r>
      <w:r>
        <w:rPr>
          <w:rFonts w:cs="Times New Roman" w:ascii="Times New Roman" w:hAnsi="Times New Roman"/>
          <w:sz w:val="28"/>
          <w:szCs w:val="28"/>
        </w:rPr>
        <w:t xml:space="preserve">: With some probability </w:t>
      </w:r>
      <w:r>
        <w:rPr>
          <w:rFonts w:cs="Times New Roman" w:ascii="Times New Roman" w:hAnsi="Times New Roman"/>
          <w:i/>
          <w:iCs/>
          <w:sz w:val="28"/>
          <w:szCs w:val="28"/>
        </w:rPr>
        <w:t>z</w:t>
      </w:r>
      <w:r>
        <w:rPr>
          <w:rFonts w:cs="Times New Roman" w:ascii="Times New Roman" w:hAnsi="Times New Roman"/>
          <w:sz w:val="28"/>
          <w:szCs w:val="28"/>
        </w:rPr>
        <w:t xml:space="preserve">, each individual, </w:t>
      </w:r>
      <w:r>
        <w:rPr>
          <w:rFonts w:eastAsia="ＭＳ 明朝" w:cs="Times New Roman" w:ascii="Times New Roman" w:hAnsi="Times New Roman"/>
          <w:i/>
          <w:iCs/>
          <w:sz w:val="28"/>
          <w:szCs w:val="28"/>
        </w:rPr>
        <w:t>i</w:t>
      </w:r>
      <w:r>
        <w:rPr>
          <w:rFonts w:cs="Times New Roman" w:ascii="Times New Roman" w:hAnsi="Times New Roman"/>
          <w:sz w:val="28"/>
          <w:szCs w:val="28"/>
        </w:rPr>
        <w:t xml:space="preserve">, engages in social learning which may result in it copying a trait from a model chosen from among </w:t>
      </w:r>
      <w:r>
        <w:rPr>
          <w:rFonts w:cs="Times New Roman" w:ascii="Times New Roman" w:hAnsi="Times New Roman"/>
          <w:i/>
          <w:iCs/>
          <w:sz w:val="28"/>
          <w:szCs w:val="28"/>
        </w:rPr>
        <w:t>k</w:t>
      </w:r>
      <w:r>
        <w:rPr>
          <w:rFonts w:cs="Times New Roman" w:ascii="Times New Roman" w:hAnsi="Times New Roman"/>
          <w:sz w:val="28"/>
          <w:szCs w:val="28"/>
        </w:rPr>
        <w:t xml:space="preserve"> individuals who comprise the sample pool, </w:t>
      </w:r>
      <w:r>
        <w:rPr>
          <w:rFonts w:cs="Times New Roman" w:ascii="Times New Roman" w:hAnsi="Times New Roman"/>
          <w:i/>
          <w:sz w:val="28"/>
          <w:szCs w:val="28"/>
        </w:rPr>
        <w:t>S</w:t>
      </w:r>
      <w:r>
        <w:rPr>
          <w:rFonts w:cs="Times New Roman" w:ascii="Times New Roman" w:hAnsi="Times New Roman"/>
          <w:i/>
          <w:sz w:val="28"/>
          <w:szCs w:val="28"/>
          <w:vertAlign w:val="subscript"/>
        </w:rPr>
        <w:t>i</w:t>
      </w:r>
      <w:r>
        <w:rPr>
          <w:rFonts w:cs="Times New Roman" w:ascii="Times New Roman" w:hAnsi="Times New Roman"/>
          <w:sz w:val="28"/>
          <w:szCs w:val="28"/>
        </w:rPr>
        <w:t xml:space="preserve">.  The choice of model and decision whether to adopt the model's trait is governed by one of three learning rules (all individuals use the same learning rule in any given  experiment): </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 xml:space="preserve"> </w:t>
      </w:r>
      <w:r/>
    </w:p>
    <w:p>
      <w:pPr>
        <w:pStyle w:val="ListParagraph"/>
        <w:numPr>
          <w:ilvl w:val="1"/>
          <w:numId w:val="1"/>
        </w:numPr>
        <w:spacing w:lineRule="auto" w:line="480"/>
        <w:jc w:val="both"/>
      </w:pPr>
      <w:r>
        <w:rPr>
          <w:rFonts w:cs="Times New Roman" w:ascii="Times New Roman" w:hAnsi="Times New Roman"/>
          <w:i/>
          <w:sz w:val="28"/>
          <w:szCs w:val="28"/>
        </w:rPr>
        <w:t xml:space="preserve">Random copying </w:t>
      </w:r>
      <w:r>
        <w:rPr>
          <w:rFonts w:cs="Times New Roman" w:ascii="Times New Roman" w:hAnsi="Times New Roman"/>
          <w:sz w:val="28"/>
          <w:szCs w:val="28"/>
        </w:rPr>
        <w:t>(RC).</w:t>
      </w:r>
      <w:r>
        <w:rPr>
          <w:rFonts w:cs="Times New Roman" w:ascii="Times New Roman" w:hAnsi="Times New Roman"/>
          <w:i/>
          <w:sz w:val="28"/>
          <w:szCs w:val="28"/>
        </w:rPr>
        <w:t xml:space="preserve"> </w:t>
      </w:r>
      <w:r>
        <w:rPr>
          <w:rFonts w:cs="Times New Roman" w:ascii="Times New Roman" w:hAnsi="Times New Roman"/>
          <w:sz w:val="28"/>
          <w:szCs w:val="28"/>
        </w:rPr>
        <w:t xml:space="preserve">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w:t>
      </w:r>
      <w:r>
        <w:rPr>
          <w:rFonts w:cs="Times New Roman" w:ascii="Times New Roman" w:hAnsi="Times New Roman"/>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sz w:val="28"/>
          <w:szCs w:val="28"/>
        </w:rPr>
        <w:t>, from the sample pool and adopts that model's trait irrespective of its properties or payoff.</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1"/>
          <w:numId w:val="1"/>
        </w:numPr>
        <w:spacing w:lineRule="auto" w:line="480"/>
        <w:jc w:val="both"/>
      </w:pPr>
      <w:r>
        <w:rPr>
          <w:rFonts w:cs="Times New Roman" w:ascii="Times New Roman" w:hAnsi="Times New Roman"/>
          <w:i/>
          <w:iCs/>
          <w:sz w:val="28"/>
          <w:szCs w:val="28"/>
        </w:rPr>
        <w:t>Copy</w:t>
      </w:r>
      <w:r>
        <w:rPr>
          <w:rFonts w:cs="Times New Roman" w:ascii="Times New Roman" w:hAnsi="Times New Roman"/>
          <w:sz w:val="28"/>
          <w:szCs w:val="28"/>
        </w:rPr>
        <w:t>-if-better (CIB).</w:t>
      </w:r>
      <w:r>
        <w:rPr>
          <w:rFonts w:cs="Times New Roman" w:ascii="Times New Roman" w:hAnsi="Times New Roman"/>
          <w:i w:val="false"/>
          <w:iCs w:val="false"/>
          <w:sz w:val="28"/>
          <w:szCs w:val="28"/>
        </w:rPr>
        <w:t xml:space="preserve"> 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i w:val="false"/>
          <w:iCs w:val="false"/>
          <w:sz w:val="28"/>
          <w:szCs w:val="28"/>
        </w:rPr>
        <w:t xml:space="preserve">, from the sample pool.  It then compares its own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 xml:space="preserve"> with the model's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val="false"/>
          <w:iCs w:val="false"/>
          <w:sz w:val="28"/>
          <w:szCs w:val="28"/>
        </w:rPr>
        <w:t xml:space="preserve">, and adopts the model's trait only if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iCs/>
          <w:sz w:val="28"/>
          <w:szCs w:val="28"/>
        </w:rPr>
        <w:t xml:space="preserve"> &gt; 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1"/>
          <w:numId w:val="1"/>
        </w:numPr>
        <w:spacing w:lineRule="auto" w:line="480"/>
        <w:jc w:val="both"/>
      </w:pPr>
      <w:r>
        <w:rPr>
          <w:rFonts w:cs="Times New Roman" w:ascii="Times New Roman" w:hAnsi="Times New Roman"/>
          <w:i/>
          <w:sz w:val="28"/>
          <w:szCs w:val="28"/>
        </w:rPr>
        <w:t xml:space="preserve">Copy-the-best </w:t>
      </w:r>
      <w:r>
        <w:rPr>
          <w:rFonts w:cs="Times New Roman" w:ascii="Times New Roman" w:hAnsi="Times New Roman"/>
          <w:sz w:val="28"/>
          <w:szCs w:val="28"/>
        </w:rPr>
        <w:t xml:space="preserve">(CB). The focal individual selects the model, </w:t>
      </w:r>
      <w:r>
        <w:rPr>
          <w:rFonts w:cs="Times New Roman" w:ascii="Times New Roman" w:hAnsi="Times New Roman"/>
          <w:i/>
          <w:iCs/>
          <w:sz w:val="28"/>
          <w:szCs w:val="28"/>
        </w:rPr>
        <w:t>m</w:t>
      </w:r>
      <w:r>
        <w:rPr>
          <w:rFonts w:cs="Times New Roman" w:ascii="Times New Roman" w:hAnsi="Times New Roman"/>
          <w:sz w:val="28"/>
          <w:szCs w:val="28"/>
        </w:rPr>
        <w:t xml:space="preserve">, with the highest payoff,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i/>
          <w:sz w:val="28"/>
          <w:szCs w:val="28"/>
        </w:rPr>
        <w:t>,</w:t>
      </w:r>
      <w:r>
        <w:rPr>
          <w:rFonts w:cs="Times New Roman" w:ascii="Times New Roman" w:hAnsi="Times New Roman"/>
          <w:sz w:val="28"/>
          <w:szCs w:val="28"/>
        </w:rPr>
        <w:t xml:space="preserve"> among the </w:t>
      </w:r>
      <w:r>
        <w:rPr>
          <w:rFonts w:cs="Times New Roman" w:ascii="Times New Roman" w:hAnsi="Times New Roman"/>
          <w:i/>
          <w:sz w:val="28"/>
          <w:szCs w:val="28"/>
        </w:rPr>
        <w:t>k</w:t>
      </w:r>
      <w:r>
        <w:rPr>
          <w:rFonts w:cs="Times New Roman" w:ascii="Times New Roman" w:hAnsi="Times New Roman"/>
          <w:sz w:val="28"/>
          <w:szCs w:val="28"/>
        </w:rPr>
        <w:t xml:space="preserve"> individuals in the sample pool </w:t>
      </w:r>
      <w:bookmarkStart w:id="1" w:name="__DdeLink__5262_1520998660"/>
      <w:r>
        <w:rPr>
          <w:rFonts w:cs="Times New Roman" w:ascii="Times New Roman" w:hAnsi="Times New Roman"/>
          <w:i/>
          <w:sz w:val="28"/>
          <w:szCs w:val="28"/>
        </w:rPr>
        <w:t>S</w:t>
      </w:r>
      <w:r>
        <w:rPr>
          <w:rFonts w:cs="Times New Roman" w:ascii="Times New Roman" w:hAnsi="Times New Roman"/>
          <w:i/>
          <w:sz w:val="28"/>
          <w:szCs w:val="28"/>
          <w:vertAlign w:val="subscript"/>
        </w:rPr>
        <w:t>i</w:t>
      </w:r>
      <w:bookmarkEnd w:id="1"/>
      <w:r>
        <w:rPr>
          <w:rFonts w:cs="Times New Roman" w:ascii="Times New Roman" w:hAnsi="Times New Roman"/>
          <w:sz w:val="28"/>
          <w:szCs w:val="28"/>
        </w:rPr>
        <w:t xml:space="preserve">.  The focal individual subsequently compares its own payoff,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with that of the model and if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&lt;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sz w:val="28"/>
          <w:szCs w:val="28"/>
        </w:rPr>
        <w:t xml:space="preserve">, it copies the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m </w:t>
      </w:r>
      <w:r>
        <w:rPr>
          <w:rFonts w:cs="Times New Roman" w:ascii="Times New Roman" w:hAnsi="Times New Roman"/>
          <w:sz w:val="28"/>
          <w:szCs w:val="28"/>
        </w:rPr>
        <w:t>of the model.</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0"/>
          <w:numId w:val="1"/>
        </w:numPr>
        <w:spacing w:lineRule="auto" w:line="480"/>
        <w:jc w:val="both"/>
      </w:pPr>
      <w:commentRangeStart w:id="3"/>
      <w:r>
        <w:rPr>
          <w:rFonts w:cs="Times New Roman" w:ascii="Times New Roman" w:hAnsi="Times New Roman"/>
          <w:i/>
          <w:sz w:val="28"/>
          <w:szCs w:val="28"/>
        </w:rPr>
        <w:t>Innovation.</w:t>
      </w:r>
      <w:r>
        <w:rPr>
          <w:rFonts w:cs="Times New Roman" w:ascii="Times New Roman" w:hAnsi="Times New Roman"/>
          <w:sz w:val="28"/>
          <w:szCs w:val="28"/>
        </w:rPr>
        <w:t xml:space="preserve"> For the sake of simplicity we assume that all innovations </w:t>
      </w:r>
      <w:del w:id="15" w:author="Enrico Crema" w:date="2015-03-24T19:45:00Z">
        <w:r>
          <w:rPr>
            <w:rFonts w:cs="Times New Roman" w:ascii="Times New Roman" w:hAnsi="Times New Roman"/>
            <w:sz w:val="28"/>
            <w:szCs w:val="28"/>
          </w:rPr>
          <w:delText>are beneficial</w:delText>
        </w:r>
      </w:del>
      <w:ins w:id="16" w:author="Enrico Crema" w:date="2015-03-24T19:45:00Z">
        <w:r>
          <w:rPr>
            <w:rFonts w:cs="Times New Roman" w:ascii="Times New Roman" w:hAnsi="Times New Roman"/>
            <w:sz w:val="28"/>
            <w:szCs w:val="28"/>
          </w:rPr>
          <w:t>increase the average pay</w:t>
        </w:r>
      </w:ins>
      <w:ins w:id="17" w:author="Enrico Crema" w:date="2015-03-24T19:46:00Z">
        <w:r>
          <w:rPr>
            <w:rFonts w:cs="Times New Roman" w:ascii="Times New Roman" w:hAnsi="Times New Roman"/>
            <w:sz w:val="28"/>
            <w:szCs w:val="28"/>
          </w:rPr>
          <w:t>off signal</w:t>
        </w:r>
      </w:ins>
      <w:del w:id="18" w:author="Enrico Crema" w:date="2015-03-24T19:46:00Z">
        <w:r>
          <w:rPr>
            <w:rFonts w:cs="Times New Roman" w:ascii="Times New Roman" w:hAnsi="Times New Roman"/>
            <w:sz w:val="28"/>
            <w:szCs w:val="28"/>
          </w:rPr>
          <w:delText xml:space="preserve"> and incrementa</w:delText>
        </w:r>
      </w:del>
      <w:ins w:id="19" w:author="Enrico Crema" w:date="2015-03-24T19:54:00Z">
        <w:r>
          <w:rPr/>
        </w:r>
      </w:ins>
      <w:del w:id="20" w:author="Enrico Crema" w:date="2015-03-24T19:46:00Z">
        <w:r>
          <w:rPr>
            <w:rFonts w:cs="Times New Roman" w:ascii="Times New Roman" w:hAnsi="Times New Roman"/>
            <w:sz w:val="28"/>
            <w:szCs w:val="28"/>
          </w:rPr>
          <w:delText>l</w:delText>
        </w:r>
      </w:del>
      <w:commentRangeEnd w:id="3"/>
      <w:r>
        <w:commentReference w:id="3"/>
      </w:r>
      <w:r>
        <w:rPr>
          <w:rFonts w:cs="Times New Roman" w:ascii="Times New Roman" w:hAnsi="Times New Roman"/>
          <w:sz w:val="28"/>
          <w:szCs w:val="28"/>
        </w:rPr>
        <w:t xml:space="preserve">.  Innovation occurs with frequency </w:t>
      </w:r>
      <w:r>
        <w:rPr>
          <w:rFonts w:cs="Times New Roman" w:ascii="Times New Roman" w:hAnsi="Times New Roman"/>
          <w:i/>
          <w:sz w:val="28"/>
          <w:szCs w:val="28"/>
        </w:rPr>
        <w:t xml:space="preserve">μ </w:t>
      </w:r>
      <w:r>
        <w:rPr>
          <w:rFonts w:cs="Times New Roman" w:ascii="Times New Roman" w:hAnsi="Times New Roman"/>
          <w:sz w:val="28"/>
          <w:szCs w:val="28"/>
        </w:rPr>
        <w:t xml:space="preserve">and consists of an update of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i </w:t>
      </w:r>
      <w:r>
        <w:rPr>
          <w:rFonts w:cs="Times New Roman" w:ascii="Times New Roman" w:hAnsi="Times New Roman"/>
          <w:sz w:val="28"/>
          <w:szCs w:val="28"/>
        </w:rPr>
        <w:t xml:space="preserve">by an amount </w:t>
      </w:r>
      <w:r>
        <w:rPr>
          <w:rFonts w:cs="Times New Roman" w:ascii="Times New Roman" w:hAnsi="Times New Roman"/>
          <w:i/>
          <w:sz w:val="28"/>
          <w:szCs w:val="28"/>
        </w:rPr>
        <w:t xml:space="preserve">b </w:t>
      </w:r>
      <w:r>
        <w:rPr>
          <w:rFonts w:cs="Times New Roman" w:ascii="Times New Roman" w:hAnsi="Times New Roman"/>
          <w:sz w:val="28"/>
          <w:szCs w:val="28"/>
        </w:rPr>
        <w:t xml:space="preserve">so that at time </w:t>
      </w:r>
      <w:r>
        <w:rPr>
          <w:rFonts w:cs="Times New Roman" w:ascii="Times New Roman" w:hAnsi="Times New Roman"/>
          <w:i/>
          <w:iCs/>
          <w:sz w:val="28"/>
          <w:szCs w:val="28"/>
        </w:rPr>
        <w:t>t</w:t>
      </w:r>
      <w:r>
        <w:rPr>
          <w:rFonts w:cs="Times New Roman" w:ascii="Times New Roman" w:hAnsi="Times New Roman"/>
          <w:sz w:val="28"/>
          <w:szCs w:val="28"/>
        </w:rPr>
        <w:t xml:space="preserve">,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w:t>
      </w:r>
      <w:r>
        <w:rPr>
          <w:rFonts w:cs="Times New Roman" w:ascii="Times New Roman" w:hAnsi="Times New Roman"/>
          <w:sz w:val="28"/>
          <w:szCs w:val="28"/>
        </w:rPr>
        <w:t xml:space="preserve">) =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t-1</w:t>
      </w:r>
      <w:r>
        <w:rPr>
          <w:rFonts w:cs="Times New Roman" w:ascii="Times New Roman" w:hAnsi="Times New Roman"/>
          <w:sz w:val="28"/>
          <w:szCs w:val="28"/>
        </w:rPr>
        <w:t xml:space="preserve">) + </w:t>
      </w:r>
      <w:r>
        <w:rPr>
          <w:rFonts w:cs="Times New Roman" w:ascii="Times New Roman" w:hAnsi="Times New Roman"/>
          <w:i/>
          <w:sz w:val="28"/>
          <w:szCs w:val="28"/>
        </w:rPr>
        <w:t>b</w:t>
      </w:r>
      <w:r>
        <w:rPr>
          <w:rFonts w:cs="Times New Roman" w:ascii="Times New Roman" w:hAnsi="Times New Roman"/>
          <w:sz w:val="28"/>
          <w:szCs w:val="28"/>
        </w:rPr>
        <w:t xml:space="preserve">.  Note that we allow for convergence, so two agents can, with probability </w:t>
      </w:r>
      <w:r>
        <w:rPr>
          <w:rFonts w:cs="Times New Roman" w:ascii="Times New Roman" w:hAnsi="Times New Roman"/>
          <w:i/>
          <w:sz w:val="28"/>
          <w:szCs w:val="28"/>
        </w:rPr>
        <w:t>μ</w:t>
      </w:r>
      <w:r>
        <w:rPr>
          <w:rFonts w:cs="Times New Roman" w:ascii="Times New Roman" w:hAnsi="Times New Roman"/>
          <w:i/>
          <w:sz w:val="28"/>
          <w:szCs w:val="28"/>
          <w:vertAlign w:val="superscript"/>
        </w:rPr>
        <w:t>2</w:t>
      </w:r>
      <w:r>
        <w:rPr>
          <w:rFonts w:cs="Times New Roman" w:ascii="Times New Roman" w:hAnsi="Times New Roman"/>
          <w:sz w:val="28"/>
          <w:szCs w:val="28"/>
        </w:rPr>
        <w:t xml:space="preserve">, independently reach the same </w:t>
      </w:r>
      <w:r>
        <w:rPr>
          <w:rFonts w:cs="Times New Roman" w:ascii="Times New Roman" w:hAnsi="Times New Roman"/>
          <w:i/>
          <w:iCs/>
          <w:sz w:val="28"/>
          <w:szCs w:val="28"/>
        </w:rPr>
        <w:t>g(t)</w:t>
      </w:r>
      <w:r>
        <w:rPr>
          <w:rFonts w:cs="Times New Roman" w:ascii="Times New Roman" w:hAnsi="Times New Roman"/>
          <w:i/>
          <w:sz w:val="28"/>
          <w:szCs w:val="28"/>
          <w:vertAlign w:val="superscript"/>
        </w:rPr>
        <w:t xml:space="preserve"> </w:t>
      </w:r>
      <w:r>
        <w:rPr>
          <w:rFonts w:cs="Times New Roman" w:ascii="Times New Roman" w:hAnsi="Times New Roman"/>
          <w:sz w:val="28"/>
          <w:szCs w:val="28"/>
        </w:rPr>
        <w:t xml:space="preserve">if they had also the same </w:t>
      </w:r>
      <w:r>
        <w:rPr>
          <w:rFonts w:cs="Times New Roman" w:ascii="Times New Roman" w:hAnsi="Times New Roman"/>
          <w:i/>
          <w:iCs/>
          <w:sz w:val="28"/>
          <w:szCs w:val="28"/>
        </w:rPr>
        <w:t>g(t-1).</w:t>
      </w:r>
      <w:r/>
    </w:p>
    <w:p>
      <w:pPr>
        <w:pStyle w:val="ListParagraph"/>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As discussed in section 1, the stochasticity of the payoff signal (</w:t>
      </w:r>
      <w:r>
        <w:rPr>
          <w:rFonts w:cs="Times New Roman" w:ascii="Times New Roman" w:hAnsi="Times New Roman"/>
          <w:i/>
          <w:iCs/>
          <w:sz w:val="28"/>
          <w:szCs w:val="28"/>
        </w:rPr>
        <w:t>σ</w:t>
      </w:r>
      <w:r>
        <w:rPr>
          <w:rFonts w:cs="Times New Roman" w:ascii="Times New Roman" w:hAnsi="Times New Roman"/>
          <w:sz w:val="28"/>
          <w:szCs w:val="28"/>
        </w:rPr>
        <w:t xml:space="preserve">) is a direct proxy for the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w:t>
      </w:r>
      <w:r>
        <w:rPr>
          <w:rFonts w:cs="Times New Roman" w:ascii="Times New Roman" w:hAnsi="Times New Roman"/>
          <w:i/>
          <w:iCs/>
          <w:sz w:val="28"/>
          <w:szCs w:val="28"/>
        </w:rPr>
        <w:t>p</w:t>
      </w:r>
      <w:r>
        <w:rPr>
          <w:rFonts w:cs="Times New Roman" w:ascii="Times New Roman" w:hAnsi="Times New Roman"/>
          <w:sz w:val="28"/>
          <w:szCs w:val="28"/>
        </w:rPr>
        <w:t xml:space="preserve">.  When </w:t>
      </w:r>
      <w:r>
        <w:rPr>
          <w:rFonts w:cs="Times New Roman" w:ascii="Times New Roman" w:hAnsi="Times New Roman"/>
          <w:i/>
          <w:iCs/>
          <w:sz w:val="28"/>
          <w:szCs w:val="28"/>
        </w:rPr>
        <w:t>σ</w:t>
      </w:r>
      <w:r>
        <w:rPr>
          <w:rFonts w:cs="Times New Roman" w:ascii="Times New Roman" w:hAnsi="Times New Roman"/>
          <w:sz w:val="28"/>
          <w:szCs w:val="28"/>
        </w:rPr>
        <w:t xml:space="preserve">=0, there is no uncertainty in the payoff, and agents are assumed to be capable of fully isolating the adaptive performance of a given cultural trait, and hence can correctly identify whether a variant is 'better' or the ‘best’, depending on the social learning rule.  With increasing values of </w:t>
      </w:r>
      <w:r>
        <w:rPr>
          <w:rFonts w:cs="Times New Roman" w:ascii="Times New Roman" w:hAnsi="Times New Roman"/>
          <w:i/>
          <w:iCs/>
          <w:sz w:val="28"/>
          <w:szCs w:val="28"/>
        </w:rPr>
        <w:t>σ</w:t>
      </w:r>
      <w:r>
        <w:rPr>
          <w:rFonts w:cs="Times New Roman" w:ascii="Times New Roman" w:hAnsi="Times New Roman"/>
          <w:sz w:val="28"/>
          <w:szCs w:val="28"/>
        </w:rPr>
        <w:t xml:space="preserve">, the correlation declines and consequently traits </w:t>
      </w:r>
      <w:ins w:id="21" w:author="Enrico Crema" w:date="2015-03-24T19:47:00Z">
        <w:r>
          <w:rPr>
            <w:rFonts w:cs="Times New Roman" w:ascii="Times New Roman" w:hAnsi="Times New Roman"/>
            <w:sz w:val="28"/>
            <w:szCs w:val="28"/>
          </w:rPr>
          <w:t xml:space="preserve">with lower </w:t>
        </w:r>
      </w:ins>
      <w:ins w:id="22" w:author="Enrico Crema" w:date="2015-03-24T19:47:00Z">
        <w:r>
          <w:rPr>
            <w:rFonts w:cs="Times New Roman" w:ascii="Times New Roman" w:hAnsi="Times New Roman"/>
            <w:i/>
            <w:iCs/>
            <w:sz w:val="28"/>
            <w:szCs w:val="28"/>
          </w:rPr>
          <w:t xml:space="preserve">g </w:t>
        </w:r>
      </w:ins>
      <w:del w:id="23" w:author="Enrico Crema" w:date="2015-03-24T19:47:00Z">
        <w:r>
          <w:rPr>
            <w:rFonts w:cs="Times New Roman" w:ascii="Times New Roman" w:hAnsi="Times New Roman"/>
            <w:i w:val="false"/>
            <w:iCs w:val="false"/>
            <w:sz w:val="28"/>
            <w:szCs w:val="28"/>
          </w:rPr>
          <w:delText>that</w:delText>
        </w:r>
      </w:del>
      <w:del w:id="24" w:author="Enrico Crema" w:date="2015-03-24T19:47:00Z">
        <w:r>
          <w:rPr>
            <w:rFonts w:cs="Times New Roman" w:ascii="Times New Roman" w:hAnsi="Times New Roman"/>
            <w:i/>
            <w:iCs/>
            <w:sz w:val="28"/>
            <w:szCs w:val="28"/>
          </w:rPr>
          <w:delText xml:space="preserve"> are less beneficial </w:delText>
        </w:r>
      </w:del>
      <w:r>
        <w:rPr>
          <w:rFonts w:cs="Times New Roman" w:ascii="Times New Roman" w:hAnsi="Times New Roman"/>
          <w:sz w:val="28"/>
          <w:szCs w:val="28"/>
        </w:rPr>
        <w:t xml:space="preserve">can potentially be associated with a payoff signal that is higher than that associated with other </w:t>
      </w:r>
      <w:del w:id="25" w:author="Enrico Crema" w:date="2015-03-24T19:49:00Z">
        <w:r>
          <w:rPr>
            <w:rFonts w:cs="Times New Roman" w:ascii="Times New Roman" w:hAnsi="Times New Roman"/>
            <w:sz w:val="28"/>
            <w:szCs w:val="28"/>
          </w:rPr>
          <w:delText>more</w:delText>
        </w:r>
      </w:del>
      <w:r>
        <w:rPr>
          <w:rFonts w:cs="Times New Roman" w:ascii="Times New Roman" w:hAnsi="Times New Roman"/>
          <w:sz w:val="28"/>
          <w:szCs w:val="28"/>
        </w:rPr>
        <w:t xml:space="preserve"> </w:t>
      </w:r>
      <w:del w:id="26" w:author="Enrico Crema" w:date="2015-03-24T19:49:00Z">
        <w:r>
          <w:rPr>
            <w:rFonts w:cs="Times New Roman" w:ascii="Times New Roman" w:hAnsi="Times New Roman"/>
            <w:sz w:val="28"/>
            <w:szCs w:val="28"/>
          </w:rPr>
          <w:delText>beneficial</w:delText>
        </w:r>
      </w:del>
      <w:r>
        <w:rPr>
          <w:rFonts w:cs="Times New Roman" w:ascii="Times New Roman" w:hAnsi="Times New Roman"/>
          <w:sz w:val="28"/>
          <w:szCs w:val="28"/>
        </w:rPr>
        <w:t xml:space="preserve"> traits</w:t>
      </w:r>
      <w:ins w:id="27" w:author="Enrico Crema" w:date="2015-03-24T19:49:00Z">
        <w:r>
          <w:rPr>
            <w:rFonts w:cs="Times New Roman" w:ascii="Times New Roman" w:hAnsi="Times New Roman"/>
            <w:sz w:val="28"/>
            <w:szCs w:val="28"/>
          </w:rPr>
          <w:t xml:space="preserve"> </w:t>
        </w:r>
      </w:ins>
      <w:ins w:id="28" w:author="Enrico Crema" w:date="2015-03-24T19:49:00Z">
        <w:r>
          <w:rPr>
            <w:rFonts w:cs="Times New Roman" w:ascii="Times New Roman" w:hAnsi="Times New Roman"/>
            <w:sz w:val="28"/>
            <w:szCs w:val="28"/>
          </w:rPr>
          <w:t xml:space="preserve">with </w:t>
        </w:r>
      </w:ins>
      <w:del w:id="29" w:author="Enrico Crema" w:date="2015-03-24T19:49:00Z">
        <w:r>
          <w:rPr>
            <w:rFonts w:cs="Times New Roman" w:ascii="Times New Roman" w:hAnsi="Times New Roman"/>
            <w:sz w:val="28"/>
            <w:szCs w:val="28"/>
          </w:rPr>
          <w:delText>.</w:delText>
        </w:r>
      </w:del>
      <w:ins w:id="30" w:author="Enrico Crema" w:date="2015-03-24T19:49:00Z">
        <w:r>
          <w:rPr>
            <w:rFonts w:cs="Times New Roman" w:ascii="Times New Roman" w:hAnsi="Times New Roman"/>
            <w:sz w:val="28"/>
            <w:szCs w:val="28"/>
          </w:rPr>
          <w:t xml:space="preserve">higher </w:t>
        </w:r>
      </w:ins>
      <w:ins w:id="31" w:author="Enrico Crema" w:date="2015-03-24T19:49:00Z">
        <w:r>
          <w:rPr>
            <w:rFonts w:cs="Times New Roman" w:ascii="Times New Roman" w:hAnsi="Times New Roman"/>
            <w:i/>
            <w:iCs/>
            <w:sz w:val="28"/>
            <w:szCs w:val="28"/>
          </w:rPr>
          <w:t>g.</w:t>
        </w:r>
      </w:ins>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i/>
          <w:iCs/>
          <w:sz w:val="28"/>
          <w:szCs w:val="28"/>
        </w:rPr>
        <w:t>Random copying</w:t>
      </w:r>
      <w:ins w:id="32" w:author="Enrico Crema" w:date="2015-03-24T11:01:00Z">
        <w:r>
          <w:rPr>
            <w:rFonts w:cs="Times New Roman" w:ascii="Times New Roman" w:hAnsi="Times New Roman"/>
            <w:i/>
            <w:iCs/>
            <w:sz w:val="28"/>
            <w:szCs w:val="28"/>
          </w:rPr>
          <w:t xml:space="preserve"> </w:t>
        </w:r>
      </w:ins>
      <w:r>
        <w:rPr>
          <w:rFonts w:cs="Times New Roman" w:ascii="Times New Roman" w:hAnsi="Times New Roman"/>
          <w:i w:val="false"/>
          <w:iCs w:val="false"/>
          <w:sz w:val="28"/>
          <w:szCs w:val="28"/>
        </w:rPr>
        <w:t>(RC</w:t>
      </w:r>
      <w:ins w:id="33" w:author="Enrico Crema" w:date="2015-03-24T11:01:00Z">
        <w:r>
          <w:rPr>
            <w:rFonts w:cs="Times New Roman" w:ascii="Times New Roman" w:hAnsi="Times New Roman"/>
            <w:i w:val="false"/>
            <w:iCs w:val="false"/>
            <w:sz w:val="28"/>
            <w:szCs w:val="28"/>
          </w:rPr>
          <w:t>;</w:t>
        </w:r>
      </w:ins>
      <w:del w:id="34" w:author="Enrico Crema" w:date="2015-03-24T11:01:00Z">
        <w:r>
          <w:rPr>
            <w:rFonts w:cs="Times New Roman" w:ascii="Times New Roman" w:hAnsi="Times New Roman"/>
            <w:i w:val="false"/>
            <w:iCs w:val="false"/>
            <w:sz w:val="28"/>
            <w:szCs w:val="28"/>
          </w:rPr>
          <w:delText>) (</w:delText>
        </w:r>
      </w:del>
      <w:r>
        <w:rPr>
          <w:rFonts w:cs="Times New Roman" w:ascii="Times New Roman" w:hAnsi="Times New Roman"/>
          <w:i w:val="false"/>
          <w:iCs w:val="false"/>
          <w:sz w:val="28"/>
          <w:szCs w:val="28"/>
        </w:rPr>
        <w:t xml:space="preserve">unbiased transmission) </w:t>
      </w:r>
      <w:r>
        <w:rPr>
          <w:rFonts w:cs="Times New Roman" w:ascii="Times New Roman" w:hAnsi="Times New Roman"/>
          <w:sz w:val="28"/>
          <w:szCs w:val="28"/>
        </w:rPr>
        <w:t xml:space="preserve">provides a benchmark expectation for a comparative assessment of the two social learning rules that incorporate selection..  Random copying assumes a copying process in which only the frequencies of the variants determine their probability of adoption (Bentley et al 2004).  The </w:t>
      </w:r>
      <w:r>
        <w:rPr>
          <w:rFonts w:cs="Times New Roman" w:ascii="Times New Roman" w:hAnsi="Times New Roman"/>
          <w:i/>
          <w:iCs/>
          <w:sz w:val="28"/>
          <w:szCs w:val="28"/>
        </w:rPr>
        <w:t xml:space="preserve">copy-the-best </w:t>
      </w:r>
      <w:r>
        <w:rPr>
          <w:rFonts w:cs="Times New Roman" w:ascii="Times New Roman" w:hAnsi="Times New Roman"/>
          <w:sz w:val="28"/>
          <w:szCs w:val="28"/>
        </w:rPr>
        <w:t xml:space="preserve">rule (CB) involves a process of selection (the identification of the individual in the sample pool who has the highest payoff, </w:t>
      </w:r>
      <w:r>
        <w:rPr>
          <w:rFonts w:cs="Times New Roman" w:ascii="Times New Roman" w:hAnsi="Times New Roman"/>
          <w:i/>
          <w:sz w:val="28"/>
          <w:szCs w:val="28"/>
        </w:rPr>
        <w:t>p</w:t>
      </w:r>
      <w:r>
        <w:rPr>
          <w:rFonts w:cs="Times New Roman" w:ascii="Times New Roman" w:hAnsi="Times New Roman"/>
          <w:sz w:val="28"/>
          <w:szCs w:val="28"/>
        </w:rPr>
        <w:t xml:space="preserve">) and evaluation (comparison between the focal individual and model's payoff signals) prior to copying.  Copy-if-better (CIB) offers a compromise between undirected random copying and the strongly directed copy-the-best rule.  On the one hand there is no directed selection of the model (which is picked at random from the sample pool), but on the other hand copy-if-better retains the element of evaluation in that the model's trait is adopted only if it has a higher payoff, </w:t>
      </w:r>
      <w:r>
        <w:rPr>
          <w:rFonts w:cs="Times New Roman" w:ascii="Times New Roman" w:hAnsi="Times New Roman"/>
          <w:i/>
          <w:sz w:val="28"/>
          <w:szCs w:val="28"/>
        </w:rPr>
        <w:t>p</w:t>
      </w:r>
      <w:r>
        <w:rPr>
          <w:rFonts w:cs="Times New Roman" w:ascii="Times New Roman" w:hAnsi="Times New Roman"/>
          <w:sz w:val="28"/>
          <w:szCs w:val="28"/>
        </w:rPr>
        <w:t xml:space="preserve"> than the focal individual's current trait.  We noted in section 1 that Powell et al (2009), doubting the realism of the copy-the-best rule, implemented a form of copy-if-better social learning in which individuals have an opportunity to copy a better skill with a </w:t>
      </w:r>
      <w:ins w:id="35" w:author="Enrico Crema" w:date="2015-03-24T11:01:00Z">
        <w:r>
          <w:rPr>
            <w:rFonts w:cs="Times New Roman" w:ascii="Times New Roman" w:hAnsi="Times New Roman"/>
            <w:sz w:val="28"/>
            <w:szCs w:val="28"/>
          </w:rPr>
          <w:t>probability</w:t>
        </w:r>
      </w:ins>
      <w:del w:id="36" w:author="Enrico Crema" w:date="2015-03-24T11:01:00Z">
        <w:r>
          <w:rPr>
            <w:rFonts w:cs="Times New Roman" w:ascii="Times New Roman" w:hAnsi="Times New Roman"/>
            <w:sz w:val="28"/>
            <w:szCs w:val="28"/>
          </w:rPr>
          <w:delText>probabilty</w:delText>
        </w:r>
      </w:del>
      <w:r>
        <w:rPr>
          <w:rFonts w:cs="Times New Roman" w:ascii="Times New Roman" w:hAnsi="Times New Roman"/>
          <w:sz w:val="28"/>
          <w:szCs w:val="28"/>
        </w:rPr>
        <w:t xml:space="preserve"> proportional to the magnitude of improvement it represents.  It could be argued that for Powell et al the probabilistic copying provides a partial implementation of payoff uncertainty, in the sense that higher skill-levels are more likely to be perceived as worth copying, but on the other hand, it does not ultimately capture the uncertainty about which models have higher skills.  Our version of copy-if-better allows payoff uncertainty to dictate the accuracy of inference about which models have higher skills and is more weakly directed than Powell et als' rule, but on the other hand should be less susceptible to false inference from rare payoffs than both their rule and the copy-the-best rule.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An important element in our model is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the number of individuals in the sample pool.  </w:t>
      </w:r>
      <w:r>
        <w:rPr>
          <w:rFonts w:cs="Times New Roman" w:ascii="Times New Roman" w:hAnsi="Times New Roman"/>
          <w:sz w:val="28"/>
          <w:szCs w:val="28"/>
        </w:rPr>
        <w:t xml:space="preserve">This allows us to relax the assumption that social learning is unconstrained by physical or cognitive constraints (i.e. that cultural transmission is panmictic) since implies that the sampling capacity of the focal individual is finite, perhaps as a function of cognitive capacity (cf. Dunbar 1993), or the result of cultural isolation caused by distance (cf. Premo and Scholnick 2011).  Both Shennan (2001, second model only) and Lake and Crema (2012) parameterised the size of the sample pool, but neither subjected it to systematic exploration and Shennan was not, in any case, concerned with the effect of payoff uncertainty.  Powell et als' (2009) use of discrete groups (subpopulations) connected by migration is analogous to specifying finite sample pools with non-identical but partially overlapping membership, but again, they were not explicitly concerned with the relationship between sample pool size and payoff uncertainty.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be loosely interpreted of as the size of the strongly interacting social clique who learn from one-another, which potentially varies from the entire </w:t>
      </w:r>
      <w:del w:id="37" w:author="Enrico Crema" w:date="2015-03-24T11:03:00Z">
        <w:r>
          <w:rPr>
            <w:rFonts w:cs="Times New Roman" w:ascii="Times New Roman" w:hAnsi="Times New Roman"/>
            <w:i w:val="false"/>
            <w:iCs w:val="false"/>
            <w:sz w:val="28"/>
            <w:szCs w:val="28"/>
          </w:rPr>
          <w:delText xml:space="preserve"> </w:delText>
        </w:r>
      </w:del>
      <w:r>
        <w:rPr>
          <w:rFonts w:cs="Times New Roman" w:ascii="Times New Roman" w:hAnsi="Times New Roman"/>
          <w:i w:val="false"/>
          <w:iCs w:val="false"/>
          <w:sz w:val="28"/>
          <w:szCs w:val="28"/>
        </w:rPr>
        <w:t xml:space="preserve"> population of size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to diads comprising just 2 individuals; however, in our formalisation we always exclude the focal individual (the one who is learning) from the sample pool, so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take values from </w:t>
      </w:r>
      <w:r>
        <w:rPr>
          <w:rFonts w:cs="Times New Roman" w:ascii="Times New Roman" w:hAnsi="Times New Roman"/>
          <w:i/>
          <w:iCs/>
          <w:sz w:val="28"/>
          <w:szCs w:val="28"/>
        </w:rPr>
        <w:t>N-</w:t>
      </w:r>
      <w:r>
        <w:rPr>
          <w:rFonts w:cs="Times New Roman" w:ascii="Times New Roman" w:hAnsi="Times New Roman"/>
          <w:i w:val="false"/>
          <w:iCs w:val="false"/>
          <w:sz w:val="28"/>
          <w:szCs w:val="28"/>
        </w:rPr>
        <w:t>1 to 1.  In this way our model assumes that the focal individual never attempts to copy from itself, although it can subsequently evaluate a candidate trait against its own trait (in copy-the-best and copy-if-better social learning).  Consequently, model selection and evaluation (the decision to adopt a candidate trait) are explicitly treated as separate parts of the social learning process.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2.2 Experimental design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In this paper we present the results of two experiments.  The first explores how  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val="false"/>
          <w:iCs w:val="false"/>
          <w:sz w:val="28"/>
          <w:szCs w:val="28"/>
        </w:rPr>
        <w:t xml:space="preserve">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affect the earliest stage of beneficial innovation.  Our specific concern is to establish the probability that a rare beneficial innovation is lost from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as a result of sampling effects.  We achieve this by assuming that there is one innovator who has a superior trait and that all other individuals in the population share an inferior trait (with lower </w:t>
      </w:r>
      <w:r>
        <w:rPr>
          <w:rFonts w:cs="Times New Roman" w:ascii="Times New Roman" w:hAnsi="Times New Roman"/>
          <w:i/>
          <w:iCs/>
          <w:sz w:val="28"/>
          <w:szCs w:val="28"/>
        </w:rPr>
        <w:t>g</w:t>
      </w:r>
      <w:r>
        <w:rPr>
          <w:rFonts w:cs="Times New Roman" w:ascii="Times New Roman" w:hAnsi="Times New Roman"/>
          <w:sz w:val="28"/>
          <w:szCs w:val="28"/>
        </w:rPr>
        <w:t xml:space="preserve"> and therefore lower mean </w:t>
      </w:r>
      <w:r>
        <w:rPr>
          <w:rFonts w:cs="Times New Roman" w:ascii="Times New Roman" w:hAnsi="Times New Roman"/>
          <w:i/>
          <w:iCs/>
          <w:sz w:val="28"/>
          <w:szCs w:val="28"/>
        </w:rPr>
        <w:t>p</w:t>
      </w:r>
      <w:r>
        <w:rPr>
          <w:rFonts w:cs="Times New Roman" w:ascii="Times New Roman" w:hAnsi="Times New Roman"/>
          <w:sz w:val="28"/>
          <w:szCs w:val="28"/>
        </w:rPr>
        <w:t xml:space="preserve">).  For simplicity we assume that the innovation and the existing trait both have the same payoff variance, </w:t>
      </w:r>
      <w:r>
        <w:rPr>
          <w:rFonts w:cs="Times New Roman" w:ascii="Times New Roman" w:hAnsi="Times New Roman"/>
          <w:i/>
          <w:iCs/>
          <w:sz w:val="28"/>
          <w:szCs w:val="28"/>
        </w:rPr>
        <w:t>σ</w:t>
      </w:r>
      <w:r>
        <w:rPr>
          <w:rFonts w:cs="Times New Roman" w:ascii="Times New Roman" w:hAnsi="Times New Roman"/>
          <w:sz w:val="28"/>
          <w:szCs w:val="28"/>
        </w:rPr>
        <w:t xml:space="preserve">.  In this first experiment we are not concerned with population sampling, so in all cases </w:t>
      </w:r>
      <w:r>
        <w:rPr>
          <w:rFonts w:cs="Times New Roman" w:ascii="Times New Roman" w:hAnsi="Times New Roman"/>
          <w:i/>
          <w:iCs/>
          <w:sz w:val="28"/>
          <w:szCs w:val="28"/>
        </w:rPr>
        <w:t>N</w:t>
      </w:r>
      <w:r>
        <w:rPr>
          <w:rFonts w:cs="Times New Roman" w:ascii="Times New Roman" w:hAnsi="Times New Roman"/>
          <w:sz w:val="28"/>
          <w:szCs w:val="28"/>
        </w:rPr>
        <w:t xml:space="preserve"> = </w:t>
      </w:r>
      <w:r>
        <w:rPr>
          <w:rFonts w:cs="Times New Roman" w:ascii="Times New Roman" w:hAnsi="Times New Roman"/>
          <w:i/>
          <w:iCs/>
          <w:sz w:val="28"/>
          <w:szCs w:val="28"/>
        </w:rPr>
        <w:t>k</w:t>
      </w:r>
      <w:r>
        <w:rPr>
          <w:rFonts w:cs="Times New Roman" w:ascii="Times New Roman" w:hAnsi="Times New Roman"/>
          <w:sz w:val="28"/>
          <w:szCs w:val="28"/>
        </w:rPr>
        <w:t xml:space="preserve"> + 1.  In other words, the sample pool is simply the entire population minus the focal individual, and thus by altering </w:t>
      </w:r>
      <w:r>
        <w:rPr>
          <w:rFonts w:cs="Times New Roman" w:ascii="Times New Roman" w:hAnsi="Times New Roman"/>
          <w:i/>
          <w:iCs/>
          <w:sz w:val="28"/>
          <w:szCs w:val="28"/>
        </w:rPr>
        <w:t>k</w:t>
      </w:r>
      <w:r>
        <w:rPr>
          <w:rFonts w:cs="Times New Roman" w:ascii="Times New Roman" w:hAnsi="Times New Roman"/>
          <w:sz w:val="28"/>
          <w:szCs w:val="28"/>
        </w:rPr>
        <w:t xml:space="preserve"> we are effectively altering the population size.  In this way the results can be compared with those obtained by Shennan (2001) and Henrich (2004)</w:t>
      </w:r>
      <w:r>
        <w:rPr>
          <w:rStyle w:val="FootnoteAnchor"/>
          <w:rFonts w:cs="Times New Roman" w:ascii="Times New Roman" w:hAnsi="Times New Roman"/>
          <w:sz w:val="28"/>
          <w:szCs w:val="28"/>
        </w:rPr>
        <w:footnoteReference w:id="3"/>
      </w:r>
      <w:r>
        <w:rPr>
          <w:rFonts w:cs="Times New Roman" w:ascii="Times New Roman" w:hAnsi="Times New Roman"/>
          <w:sz w:val="28"/>
          <w:szCs w:val="28"/>
        </w:rPr>
        <w:t xml:space="preserve">. </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The second</w:t>
      </w:r>
      <w:ins w:id="38" w:author="Enrico Crema" w:date="2015-03-24T19:03:00Z">
        <w:r>
          <w:rPr>
            <w:rFonts w:cs="Times New Roman" w:ascii="Times New Roman" w:hAnsi="Times New Roman"/>
            <w:sz w:val="28"/>
            <w:szCs w:val="28"/>
          </w:rPr>
          <w:t xml:space="preserve"> and third</w:t>
        </w:r>
      </w:ins>
      <w:r>
        <w:rPr>
          <w:rFonts w:cs="Times New Roman" w:ascii="Times New Roman" w:hAnsi="Times New Roman"/>
          <w:sz w:val="28"/>
          <w:szCs w:val="28"/>
        </w:rPr>
        <w:t xml:space="preserve"> experiment</w:t>
      </w:r>
      <w:ins w:id="39" w:author="Enrico Crema" w:date="2015-03-24T19:03:00Z">
        <w:r>
          <w:rPr>
            <w:rFonts w:cs="Times New Roman" w:ascii="Times New Roman" w:hAnsi="Times New Roman"/>
            <w:sz w:val="28"/>
            <w:szCs w:val="28"/>
          </w:rPr>
          <w:t>s</w:t>
        </w:r>
      </w:ins>
      <w:r>
        <w:rPr>
          <w:rFonts w:cs="Times New Roman" w:ascii="Times New Roman" w:hAnsi="Times New Roman"/>
          <w:sz w:val="28"/>
          <w:szCs w:val="28"/>
        </w:rPr>
        <w:t xml:space="preserve"> focus</w:t>
      </w:r>
      <w:del w:id="40" w:author="Enrico Crema" w:date="2015-03-24T19:03:00Z">
        <w:r>
          <w:rPr>
            <w:rFonts w:cs="Times New Roman" w:ascii="Times New Roman" w:hAnsi="Times New Roman"/>
            <w:sz w:val="28"/>
            <w:szCs w:val="28"/>
          </w:rPr>
          <w:delText>es</w:delText>
        </w:r>
      </w:del>
      <w:r>
        <w:rPr>
          <w:rFonts w:cs="Times New Roman" w:ascii="Times New Roman" w:hAnsi="Times New Roman"/>
          <w:sz w:val="28"/>
          <w:szCs w:val="28"/>
        </w:rPr>
        <w:t xml:space="preserve"> on </w:t>
      </w:r>
      <w:del w:id="41" w:author="Enrico Crema" w:date="2015-03-24T11:05: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determine the long-term rate of cultural evolution.  The latter is measured as the median value of </w:t>
      </w:r>
      <w:r>
        <w:rPr>
          <w:rFonts w:cs="Times New Roman" w:ascii="Times New Roman" w:hAnsi="Times New Roman"/>
          <w:i/>
          <w:iCs/>
          <w:sz w:val="28"/>
          <w:szCs w:val="28"/>
        </w:rPr>
        <w:t>g</w:t>
      </w:r>
      <w:r>
        <w:rPr>
          <w:rFonts w:cs="Times New Roman" w:ascii="Times New Roman" w:hAnsi="Times New Roman"/>
          <w:sz w:val="28"/>
          <w:szCs w:val="28"/>
        </w:rPr>
        <w:t xml:space="preserve"> after a pre-defined number of time-steps.  In other words, we seek to identify conditions where, holding constant the rates of innovation (</w:t>
      </w:r>
      <w:r>
        <w:rPr>
          <w:rFonts w:cs="Times New Roman" w:ascii="Times New Roman" w:hAnsi="Times New Roman"/>
          <w:i/>
          <w:sz w:val="28"/>
          <w:szCs w:val="28"/>
        </w:rPr>
        <w:t>μ</w:t>
      </w:r>
      <w:r>
        <w:rPr>
          <w:rFonts w:cs="Times New Roman" w:ascii="Times New Roman" w:hAnsi="Times New Roman"/>
          <w:sz w:val="28"/>
          <w:szCs w:val="28"/>
        </w:rPr>
        <w:t>) and the amount of improvement (</w:t>
      </w:r>
      <w:r>
        <w:rPr>
          <w:rFonts w:cs="Times New Roman" w:ascii="Times New Roman" w:hAnsi="Times New Roman"/>
          <w:i/>
          <w:iCs/>
          <w:sz w:val="28"/>
          <w:szCs w:val="28"/>
        </w:rPr>
        <w:t>b</w:t>
      </w:r>
      <w:r>
        <w:rPr>
          <w:rFonts w:cs="Times New Roman" w:ascii="Times New Roman" w:hAnsi="Times New Roman"/>
          <w:sz w:val="28"/>
          <w:szCs w:val="28"/>
        </w:rPr>
        <w:t>), we see the fastest spread of beneficial cultural traits.  Furthermore, in this case we abandon the assumption of panmixia and instead explore the effect of population sampling.  We achieve this by implementing the model as a simple agent-based simulation in which we randoml</w:t>
      </w:r>
      <w:ins w:id="42" w:author="Enrico Crema" w:date="2015-03-24T11:06:00Z">
        <w:r>
          <w:rPr>
            <w:rFonts w:cs="Times New Roman" w:ascii="Times New Roman" w:hAnsi="Times New Roman"/>
            <w:sz w:val="28"/>
            <w:szCs w:val="28"/>
          </w:rPr>
          <w:t>y</w:t>
        </w:r>
      </w:ins>
      <w:r>
        <w:rPr>
          <w:rFonts w:cs="Times New Roman" w:ascii="Times New Roman" w:hAnsi="Times New Roman"/>
          <w:sz w:val="28"/>
          <w:szCs w:val="28"/>
        </w:rPr>
        <w:t xml:space="preserve"> place the agents in a bounded space and define the sample pool of each focal agent as its </w:t>
      </w:r>
      <w:r>
        <w:rPr>
          <w:rFonts w:cs="Times New Roman" w:ascii="Times New Roman" w:hAnsi="Times New Roman"/>
          <w:i/>
          <w:iCs/>
          <w:sz w:val="28"/>
          <w:szCs w:val="28"/>
        </w:rPr>
        <w:t>k</w:t>
      </w:r>
      <w:r>
        <w:rPr>
          <w:rFonts w:cs="Times New Roman" w:ascii="Times New Roman" w:hAnsi="Times New Roman"/>
          <w:sz w:val="28"/>
          <w:szCs w:val="28"/>
        </w:rPr>
        <w:t xml:space="preserve"> nearest-neighbours</w:t>
      </w:r>
      <w:ins w:id="43" w:author="Enrico Crema" w:date="2015-03-24T11:07:00Z">
        <w:r>
          <w:rPr>
            <w:rFonts w:cs="Times New Roman" w:ascii="Times New Roman" w:hAnsi="Times New Roman"/>
            <w:sz w:val="28"/>
            <w:szCs w:val="28"/>
          </w:rPr>
          <w:t xml:space="preserve"> (see figure 1)</w:t>
        </w:r>
      </w:ins>
      <w:r>
        <w:rPr>
          <w:rFonts w:cs="Times New Roman" w:ascii="Times New Roman" w:hAnsi="Times New Roman"/>
          <w:sz w:val="28"/>
          <w:szCs w:val="28"/>
        </w:rPr>
        <w:t xml:space="preserve">.  Thus, when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&lt;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some degree of isolation by distance whereas when </w:t>
      </w:r>
      <w:r>
        <w:rPr>
          <w:rFonts w:cs="Times New Roman" w:ascii="Times New Roman" w:hAnsi="Times New Roman"/>
          <w:i/>
          <w:iCs/>
          <w:sz w:val="28"/>
          <w:szCs w:val="28"/>
        </w:rPr>
        <w:t>k = 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a panmictic population.  Note that modelling the membership of the sample pool as a fixed number of neighbours (rather than, say,  those falling within some euclidean search radius) guarantees a fixed size sample pool per agent and, importantly for interpretation of </w:t>
      </w:r>
      <w:r>
        <w:rPr>
          <w:rFonts w:cs="Times New Roman" w:ascii="Times New Roman" w:hAnsi="Times New Roman"/>
          <w:i/>
          <w:iCs/>
          <w:sz w:val="28"/>
          <w:szCs w:val="28"/>
        </w:rPr>
        <w:t>N</w:t>
      </w:r>
      <w:r>
        <w:rPr>
          <w:rFonts w:cs="Times New Roman" w:ascii="Times New Roman" w:hAnsi="Times New Roman"/>
          <w:sz w:val="28"/>
          <w:szCs w:val="28"/>
        </w:rPr>
        <w:t xml:space="preserve">, that there are no completely isolated population subgroups.  </w:t>
      </w:r>
      <w:del w:id="44" w:author="Enrico Crema" w:date="2015-03-24T19:04:00Z">
        <w:r>
          <w:rPr>
            <w:rFonts w:cs="Times New Roman" w:ascii="Times New Roman" w:hAnsi="Times New Roman"/>
            <w:sz w:val="28"/>
            <w:szCs w:val="28"/>
          </w:rPr>
          <w:delText xml:space="preserve">Since in this </w:delText>
        </w:r>
      </w:del>
      <w:ins w:id="45" w:author="Enrico Crema" w:date="2015-03-24T19:04:00Z">
        <w:r>
          <w:rPr>
            <w:rFonts w:cs="Times New Roman" w:ascii="Times New Roman" w:hAnsi="Times New Roman"/>
            <w:sz w:val="28"/>
            <w:szCs w:val="28"/>
          </w:rPr>
          <w:t xml:space="preserve">In </w:t>
        </w:r>
      </w:ins>
      <w:commentRangeStart w:id="4"/>
      <w:r>
        <w:rPr>
          <w:rFonts w:cs="Times New Roman" w:ascii="Times New Roman" w:hAnsi="Times New Roman"/>
          <w:sz w:val="28"/>
          <w:szCs w:val="28"/>
        </w:rPr>
        <w:t xml:space="preserve">experiment </w:t>
      </w:r>
      <w:ins w:id="46" w:author="Enrico Crema" w:date="2015-03-24T19:04:00Z">
        <w:r>
          <w:rPr>
            <w:rFonts w:cs="Times New Roman" w:ascii="Times New Roman" w:hAnsi="Times New Roman"/>
            <w:sz w:val="28"/>
            <w:szCs w:val="28"/>
          </w:rPr>
          <w:t xml:space="preserve">2 </w:t>
        </w:r>
      </w:ins>
      <w:r>
        <w:rPr>
          <w:rFonts w:cs="Times New Roman" w:ascii="Times New Roman" w:hAnsi="Times New Roman"/>
          <w:sz w:val="28"/>
          <w:szCs w:val="28"/>
        </w:rPr>
        <w:t xml:space="preserve">we hold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constant and vary </w:t>
      </w:r>
      <w:r>
        <w:rPr>
          <w:rFonts w:cs="Times New Roman" w:ascii="Times New Roman" w:hAnsi="Times New Roman"/>
          <w:i/>
          <w:iCs/>
          <w:sz w:val="28"/>
          <w:szCs w:val="28"/>
        </w:rPr>
        <w:t>k</w:t>
      </w:r>
      <w:r>
        <w:rPr>
          <w:rFonts w:cs="Times New Roman" w:ascii="Times New Roman" w:hAnsi="Times New Roman"/>
          <w:sz w:val="28"/>
          <w:szCs w:val="28"/>
        </w:rPr>
        <w:t>,</w:t>
      </w:r>
      <w:del w:id="47" w:author="Enrico Crema" w:date="2015-03-24T19:04:00Z">
        <w:r>
          <w:rPr>
            <w:rFonts w:cs="Times New Roman" w:ascii="Times New Roman" w:hAnsi="Times New Roman"/>
            <w:sz w:val="28"/>
            <w:szCs w:val="28"/>
          </w:rPr>
          <w:delText xml:space="preserve"> </w:delText>
        </w:r>
      </w:del>
      <w:r>
        <w:rPr/>
      </w:r>
      <w:ins w:id="48" w:author="Enrico Crema" w:date="2015-03-24T19:04:00Z">
        <w:commentRangeEnd w:id="4"/>
        <w:r>
          <w:commentReference w:id="4"/>
        </w:r>
        <w:r>
          <w:rPr>
            <w:rFonts w:cs="Times New Roman" w:ascii="Times New Roman" w:hAnsi="Times New Roman"/>
            <w:sz w:val="28"/>
            <w:szCs w:val="28"/>
          </w:rPr>
          <w:t xml:space="preserve">, hence </w:t>
        </w:r>
      </w:ins>
      <w:r>
        <w:rPr>
          <w:rFonts w:cs="Times New Roman" w:ascii="Times New Roman" w:hAnsi="Times New Roman"/>
          <w:sz w:val="28"/>
          <w:szCs w:val="28"/>
        </w:rPr>
        <w:t xml:space="preserve">we are no longer modelling the effect of population size </w:t>
      </w:r>
      <w:r>
        <w:rPr>
          <w:rFonts w:cs="Times New Roman" w:ascii="Times New Roman" w:hAnsi="Times New Roman"/>
          <w:i/>
          <w:iCs/>
          <w:sz w:val="28"/>
          <w:szCs w:val="28"/>
        </w:rPr>
        <w:t>per se</w:t>
      </w:r>
      <w:r>
        <w:rPr>
          <w:rFonts w:cs="Times New Roman" w:ascii="Times New Roman" w:hAnsi="Times New Roman"/>
          <w:sz w:val="28"/>
          <w:szCs w:val="28"/>
        </w:rPr>
        <w:t>, but rather the completeness which the population is sampled.  In that regard this second experiment is closer to some of the experiments conducted by Powell et al (2009) than it is to the earlier studies of Shennan (2001) and Henrich (2004), although of course it is different in its very explicit treatment of payoff uncertainty.</w:t>
      </w:r>
      <w:ins w:id="49" w:author="Enrico Crema" w:date="2015-03-24T19:05:00Z">
        <w:r>
          <w:rPr>
            <w:rFonts w:cs="Times New Roman" w:ascii="Times New Roman" w:hAnsi="Times New Roman"/>
            <w:sz w:val="28"/>
            <w:szCs w:val="28"/>
          </w:rPr>
          <w:t xml:space="preserve"> In experiment 3 we instead explore both the variation of the census population size (N) </w:t>
        </w:r>
      </w:ins>
      <w:ins w:id="50" w:author="Enrico Crema" w:date="2015-03-24T19:05:00Z">
        <w:r>
          <w:rPr>
            <w:rFonts w:cs="Times New Roman" w:ascii="Times New Roman" w:hAnsi="Times New Roman"/>
            <w:i/>
            <w:iCs/>
            <w:sz w:val="28"/>
            <w:szCs w:val="28"/>
          </w:rPr>
          <w:t>and</w:t>
        </w:r>
      </w:ins>
      <w:ins w:id="51" w:author="Enrico Crema" w:date="2015-03-24T19:05:00Z">
        <w:r>
          <w:rPr>
            <w:rFonts w:cs="Times New Roman" w:ascii="Times New Roman" w:hAnsi="Times New Roman"/>
            <w:i w:val="false"/>
            <w:iCs w:val="false"/>
            <w:sz w:val="28"/>
            <w:szCs w:val="28"/>
          </w:rPr>
          <w:t xml:space="preserve"> the sample pool size </w:t>
        </w:r>
      </w:ins>
      <w:ins w:id="52" w:author="Enrico Crema" w:date="2015-03-24T19:05:00Z">
        <w:r>
          <w:rPr>
            <w:rFonts w:cs="Times New Roman" w:ascii="Times New Roman" w:hAnsi="Times New Roman"/>
            <w:i/>
            <w:iCs/>
            <w:sz w:val="28"/>
            <w:szCs w:val="28"/>
          </w:rPr>
          <w:t>k</w:t>
        </w:r>
      </w:ins>
      <w:ins w:id="53" w:author="Enrico Crema" w:date="2015-03-24T19:05:00Z">
        <w:r>
          <w:rPr>
            <w:rFonts w:cs="Times New Roman" w:ascii="Times New Roman" w:hAnsi="Times New Roman"/>
            <w:i w:val="false"/>
            <w:iCs w:val="false"/>
            <w:sz w:val="28"/>
            <w:szCs w:val="28"/>
          </w:rPr>
          <w:t xml:space="preserve">. </w:t>
        </w:r>
      </w:ins>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val="false"/>
          <w:sz w:val="28"/>
          <w:i w:val="false"/>
          <w:szCs w:val="28"/>
          <w:iCs w:val="false"/>
          <w:rFonts w:ascii="Times New Roman" w:hAnsi="Times New Roman" w:eastAsia="ＭＳ 明朝" w:cs="Times New Roman"/>
          <w:color w:val="00000A"/>
          <w:lang w:val="en-GB" w:eastAsia="zh-CN" w:bidi="hi-IN"/>
        </w:rPr>
      </w:pPr>
      <w:r>
        <w:rPr>
          <w:rFonts w:cs="Times New Roman" w:ascii="Times New Roman" w:hAnsi="Times New Roman"/>
          <w:i w:val="false"/>
          <w:iCs w:val="false"/>
          <w:sz w:val="28"/>
          <w:szCs w:val="28"/>
        </w:rPr>
      </w:r>
      <w:r/>
    </w:p>
    <w:p>
      <w:pPr>
        <w:pStyle w:val="Normal"/>
        <w:spacing w:lineRule="auto" w:line="480"/>
        <w:jc w:val="center"/>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[Table 1]</w:t>
      </w:r>
      <w:r/>
    </w:p>
    <w:p>
      <w:pPr>
        <w:pStyle w:val="Caption1"/>
        <w:keepNext/>
        <w:spacing w:lineRule="auto" w:line="480"/>
      </w:pPr>
      <w:ins w:id="54" w:author="Enrico Crema" w:date="2015-03-24T18:50:00Z">
        <w:r>
          <w:rPr>
            <w:rFonts w:ascii="Times New Roman" w:hAnsi="Times New Roman"/>
            <w:i w:val="false"/>
            <w:iCs w:val="false"/>
            <w:sz w:val="24"/>
            <w:szCs w:val="24"/>
          </w:rPr>
          <w:t>Table 1:</w:t>
        </w:r>
      </w:ins>
      <w:ins w:id="55" w:author="Enrico Crema" w:date="2015-03-24T18:50:00Z">
        <w:r>
          <w:rPr>
            <w:rFonts w:cs="Times New Roman" w:ascii="Times New Roman" w:hAnsi="Times New Roman"/>
            <w:i w:val="false"/>
            <w:iCs w:val="false"/>
            <w:sz w:val="24"/>
            <w:szCs w:val="24"/>
          </w:rPr>
          <w:t xml:space="preserve"> </w:t>
        </w:r>
      </w:ins>
      <w:ins w:id="56" w:author="Enrico Crema" w:date="2015-03-24T18:50:00Z">
        <w:r>
          <w:rPr>
            <w:rFonts w:ascii="Times New Roman" w:hAnsi="Times New Roman"/>
            <w:i w:val="false"/>
            <w:iCs w:val="false"/>
            <w:sz w:val="24"/>
            <w:szCs w:val="24"/>
          </w:rPr>
          <w:t>Model parameters and values used in the three experiments.</w:t>
        </w:r>
      </w:ins>
      <w:r/>
    </w:p>
    <w:tbl>
      <w:tblPr>
        <w:tblW w:w="10170" w:type="dxa"/>
        <w:jc w:val="left"/>
        <w:tblInd w:w="0" w:type="dxa"/>
        <w:tblBorders>
          <w:top w:val="single" w:sz="8" w:space="0" w:color="000001"/>
          <w:bottom w:val="single" w:sz="8" w:space="0" w:color="000001"/>
          <w:insideH w:val="single" w:sz="8" w:space="0" w:color="000001"/>
        </w:tblBorders>
        <w:tblCellMar>
          <w:top w:w="0" w:type="dxa"/>
          <w:left w:w="108" w:type="dxa"/>
          <w:bottom w:w="0" w:type="dxa"/>
          <w:right w:w="108" w:type="dxa"/>
        </w:tblCellMar>
      </w:tblPr>
      <w:tblGrid>
        <w:gridCol w:w="989"/>
        <w:gridCol w:w="4499"/>
        <w:gridCol w:w="1260"/>
        <w:gridCol w:w="1170"/>
        <w:gridCol w:w="2252"/>
      </w:tblGrid>
      <w:tr>
        <w:trPr/>
        <w:tc>
          <w:tcPr>
            <w:tcW w:w="989"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Times New Roman" w:hAnsi="Times New Roman" w:eastAsia="ＭＳ 明朝" w:cs="Times New Roman"/>
                <w:color w:val="00000A"/>
                <w:lang w:val="en-GB" w:eastAsia="zh-CN" w:bidi="hi-IN"/>
              </w:rPr>
            </w:pPr>
            <w:ins w:id="57" w:author="Enrico Crema" w:date="2015-03-24T18:50:00Z">
              <w:r>
                <w:rPr>
                  <w:rFonts w:cs="Times New Roman" w:ascii="Times New Roman" w:hAnsi="Times New Roman"/>
                  <w:b/>
                  <w:bCs/>
                  <w:sz w:val="20"/>
                  <w:szCs w:val="20"/>
                </w:rPr>
                <w:t>Symbols</w:t>
              </w:r>
            </w:ins>
            <w:r/>
          </w:p>
        </w:tc>
        <w:tc>
          <w:tcPr>
            <w:tcW w:w="4499"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Times New Roman" w:hAnsi="Times New Roman" w:eastAsia="ＭＳ 明朝" w:cs="Times New Roman"/>
                <w:color w:val="00000A"/>
                <w:lang w:val="en-GB" w:eastAsia="zh-CN" w:bidi="hi-IN"/>
              </w:rPr>
            </w:pPr>
            <w:ins w:id="58" w:author="Enrico Crema" w:date="2015-03-24T18:50:00Z">
              <w:r>
                <w:rPr>
                  <w:rFonts w:cs="Times New Roman" w:ascii="Times New Roman" w:hAnsi="Times New Roman"/>
                  <w:b/>
                  <w:bCs/>
                  <w:sz w:val="20"/>
                  <w:szCs w:val="20"/>
                </w:rPr>
                <w:t>Description</w:t>
              </w:r>
            </w:ins>
            <w:r/>
          </w:p>
        </w:tc>
        <w:tc>
          <w:tcPr>
            <w:tcW w:w="1260"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Times New Roman" w:hAnsi="Times New Roman" w:eastAsia="ＭＳ 明朝" w:cs="Times New Roman"/>
                <w:color w:val="00000A"/>
                <w:lang w:val="en-GB" w:eastAsia="zh-CN" w:bidi="hi-IN"/>
              </w:rPr>
            </w:pPr>
            <w:ins w:id="59" w:author="Enrico Crema" w:date="2015-03-24T18:50:00Z">
              <w:r>
                <w:rPr>
                  <w:rFonts w:cs="Times New Roman" w:ascii="Times New Roman" w:hAnsi="Times New Roman"/>
                  <w:b/>
                  <w:bCs/>
                  <w:sz w:val="20"/>
                  <w:szCs w:val="20"/>
                </w:rPr>
                <w:t>Exp. 1</w:t>
              </w:r>
            </w:ins>
            <w:r/>
          </w:p>
        </w:tc>
        <w:tc>
          <w:tcPr>
            <w:tcW w:w="1170"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Times New Roman" w:hAnsi="Times New Roman" w:eastAsia="ＭＳ 明朝" w:cs="Times New Roman"/>
                <w:color w:val="00000A"/>
                <w:lang w:val="en-GB" w:eastAsia="zh-CN" w:bidi="hi-IN"/>
              </w:rPr>
            </w:pPr>
            <w:ins w:id="60" w:author="Enrico Crema" w:date="2015-03-24T18:50:00Z">
              <w:r>
                <w:rPr>
                  <w:rFonts w:cs="Times New Roman" w:ascii="Times New Roman" w:hAnsi="Times New Roman"/>
                  <w:b/>
                  <w:bCs/>
                  <w:sz w:val="20"/>
                  <w:szCs w:val="20"/>
                </w:rPr>
                <w:t>Exp.2</w:t>
              </w:r>
            </w:ins>
            <w:r/>
          </w:p>
        </w:tc>
        <w:tc>
          <w:tcPr>
            <w:tcW w:w="2252"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Liberation Serif;Times New Roma" w:hAnsi="Liberation Serif;Times New Roma" w:eastAsia="ＭＳ 明朝" w:cs="Lucida Sans"/>
                <w:color w:val="00000A"/>
                <w:lang w:val="en-GB" w:eastAsia="zh-CN" w:bidi="hi-IN"/>
              </w:rPr>
            </w:pPr>
            <w:ins w:id="61" w:author="Enrico Crema" w:date="2015-03-24T18:50:00Z">
              <w:r>
                <w:rPr>
                  <w:b/>
                  <w:bCs/>
                  <w:sz w:val="20"/>
                  <w:szCs w:val="20"/>
                </w:rPr>
                <w:t>Exp. 3</w:t>
              </w:r>
            </w:ins>
            <w:r/>
          </w:p>
        </w:tc>
      </w:tr>
      <w:tr>
        <w:trPr>
          <w:trHeight w:val="463" w:hRule="atLeast"/>
        </w:trPr>
        <w:tc>
          <w:tcPr>
            <w:tcW w:w="989"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ins w:id="62" w:author="Enrico Crema" w:date="2015-03-24T18:50:00Z">
              <w:r>
                <w:rPr>
                  <w:rFonts w:cs="Times New Roman" w:ascii="Times New Roman" w:hAnsi="Times New Roman"/>
                  <w:bCs/>
                  <w:i/>
                  <w:sz w:val="20"/>
                  <w:szCs w:val="20"/>
                </w:rPr>
                <w:t>N</w:t>
              </w:r>
            </w:ins>
            <w:r/>
          </w:p>
        </w:tc>
        <w:tc>
          <w:tcPr>
            <w:tcW w:w="4499"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63" w:author="Enrico Crema" w:date="2015-03-24T18:50:00Z">
              <w:r>
                <w:rPr>
                  <w:rFonts w:cs="Times New Roman" w:ascii="Times New Roman" w:hAnsi="Times New Roman"/>
                  <w:sz w:val="20"/>
                  <w:szCs w:val="20"/>
                </w:rPr>
                <w:t>Number of agents</w:t>
              </w:r>
            </w:ins>
            <w:r/>
          </w:p>
        </w:tc>
        <w:tc>
          <w:tcPr>
            <w:tcW w:w="1260"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64" w:author="Enrico Crema" w:date="2015-03-24T18:50:00Z">
              <w:r>
                <w:rPr>
                  <w:rFonts w:cs="Times New Roman" w:ascii="Times New Roman" w:hAnsi="Times New Roman"/>
                  <w:sz w:val="20"/>
                  <w:szCs w:val="20"/>
                </w:rPr>
                <w:t>2-151</w:t>
              </w:r>
            </w:ins>
            <w:r/>
          </w:p>
        </w:tc>
        <w:tc>
          <w:tcPr>
            <w:tcW w:w="1170"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65" w:author="Enrico Crema" w:date="2015-03-24T18:50:00Z">
              <w:r>
                <w:rPr>
                  <w:rFonts w:cs="Times New Roman" w:ascii="Times New Roman" w:hAnsi="Times New Roman"/>
                  <w:sz w:val="20"/>
                  <w:szCs w:val="20"/>
                </w:rPr>
                <w:t>1,000</w:t>
              </w:r>
            </w:ins>
            <w:r/>
          </w:p>
        </w:tc>
        <w:tc>
          <w:tcPr>
            <w:tcW w:w="2252"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66" w:author="Enrico Crema" w:date="2015-03-24T18:50:00Z">
              <w:r>
                <w:rPr>
                  <w:sz w:val="20"/>
                  <w:szCs w:val="20"/>
                </w:rPr>
                <w:t>1,000, 2000, and 4000</w:t>
              </w:r>
            </w:ins>
            <w:r/>
          </w:p>
        </w:tc>
      </w:tr>
      <w:tr>
        <w:trPr/>
        <w:tc>
          <w:tcPr>
            <w:tcW w:w="989" w:type="dxa"/>
            <w:tcBorders>
              <w:top w:val="single" w:sz="8" w:space="0" w:color="000001"/>
              <w:bottom w:val="single" w:sz="8" w:space="0" w:color="000001"/>
              <w:insideH w:val="single" w:sz="8" w:space="0" w:color="000001"/>
            </w:tcBorders>
            <w:shd w:fill="FFFFFF" w:val="clear"/>
            <w:vAlign w:val="center"/>
          </w:tcPr>
          <w:p>
            <w:pPr>
              <w:pStyle w:val="ListParagraph"/>
              <w:spacing w:lineRule="auto" w:line="480"/>
              <w:ind w:left="0" w:right="0" w:hanging="0"/>
              <w:jc w:val="center"/>
              <w:rPr>
                <w:sz w:val="20"/>
                <w:i/>
                <w:sz w:val="20"/>
                <w:i/>
                <w:szCs w:val="20"/>
                <w:bCs/>
                <w:rFonts w:ascii="Times New Roman" w:hAnsi="Times New Roman" w:eastAsia="ＭＳ 明朝" w:cs="Times New Roman"/>
                <w:color w:val="00000A"/>
                <w:lang w:val="en-GB" w:eastAsia="zh-CN" w:bidi="hi-IN"/>
              </w:rPr>
            </w:pPr>
            <w:ins w:id="67" w:author="Enrico Crema" w:date="2015-03-24T18:50:00Z">
              <w:r>
                <w:rPr>
                  <w:rFonts w:cs="Times New Roman" w:ascii="Times New Roman" w:hAnsi="Times New Roman"/>
                  <w:bCs/>
                  <w:i/>
                  <w:sz w:val="20"/>
                  <w:szCs w:val="20"/>
                </w:rPr>
                <w:t>σ</w:t>
              </w:r>
            </w:ins>
            <w:r/>
          </w:p>
        </w:tc>
        <w:tc>
          <w:tcPr>
            <w:tcW w:w="4499"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68" w:author="Enrico Crema" w:date="2015-03-24T18:50:00Z">
              <w:r>
                <w:rPr>
                  <w:rFonts w:cs="Times New Roman" w:ascii="Times New Roman" w:hAnsi="Times New Roman"/>
                  <w:sz w:val="20"/>
                  <w:szCs w:val="20"/>
                </w:rPr>
                <w:t>Uncertainty of the payoff signal.</w:t>
              </w:r>
            </w:ins>
            <w:r/>
          </w:p>
        </w:tc>
        <w:tc>
          <w:tcPr>
            <w:tcW w:w="126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69" w:author="Enrico Crema" w:date="2015-03-24T18:58:00Z">
              <w:r>
                <w:rPr>
                  <w:rFonts w:cs="Times New Roman" w:ascii="Times New Roman" w:hAnsi="Times New Roman"/>
                  <w:sz w:val="20"/>
                  <w:szCs w:val="20"/>
                </w:rPr>
                <w:t>0.5, 1</w:t>
              </w:r>
            </w:ins>
            <w:r/>
          </w:p>
        </w:tc>
        <w:tc>
          <w:tcPr>
            <w:tcW w:w="117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70" w:author="Enrico Crema" w:date="2015-03-24T18:50:00Z">
              <w:r>
                <w:rPr>
                  <w:rFonts w:cs="Times New Roman" w:ascii="Times New Roman" w:hAnsi="Times New Roman"/>
                  <w:sz w:val="20"/>
                  <w:szCs w:val="20"/>
                </w:rPr>
                <w:t>0-3</w:t>
              </w:r>
            </w:ins>
            <w:r/>
          </w:p>
        </w:tc>
        <w:tc>
          <w:tcPr>
            <w:tcW w:w="2252"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71" w:author="Enrico Crema" w:date="2015-03-24T18:50:00Z">
              <w:r>
                <w:rPr>
                  <w:sz w:val="20"/>
                  <w:szCs w:val="20"/>
                </w:rPr>
                <w:t>0, 0.4, 1.5, and 4</w:t>
              </w:r>
            </w:ins>
            <w:r/>
          </w:p>
        </w:tc>
      </w:tr>
      <w:tr>
        <w:trPr/>
        <w:tc>
          <w:tcPr>
            <w:tcW w:w="989"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ins w:id="72" w:author="Enrico Crema" w:date="2015-03-24T18:50:00Z">
              <w:r>
                <w:rPr>
                  <w:rFonts w:cs="Times New Roman" w:ascii="Times New Roman" w:hAnsi="Times New Roman"/>
                  <w:bCs/>
                  <w:i/>
                  <w:sz w:val="20"/>
                  <w:szCs w:val="20"/>
                </w:rPr>
                <w:t>z</w:t>
              </w:r>
            </w:ins>
            <w:r/>
          </w:p>
        </w:tc>
        <w:tc>
          <w:tcPr>
            <w:tcW w:w="4499"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73" w:author="Enrico Crema" w:date="2015-03-24T18:50:00Z">
              <w:r>
                <w:rPr>
                  <w:rFonts w:cs="Times New Roman" w:ascii="Times New Roman" w:hAnsi="Times New Roman"/>
                  <w:sz w:val="20"/>
                  <w:szCs w:val="20"/>
                </w:rPr>
                <w:t>Frequency of social learning.</w:t>
              </w:r>
            </w:ins>
            <w:r/>
          </w:p>
        </w:tc>
        <w:tc>
          <w:tcPr>
            <w:tcW w:w="126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74" w:author="Enrico Crema" w:date="2015-03-24T18:50:00Z">
              <w:r>
                <w:rPr>
                  <w:rFonts w:cs="Times New Roman" w:ascii="Times New Roman" w:hAnsi="Times New Roman"/>
                  <w:sz w:val="20"/>
                  <w:szCs w:val="20"/>
                </w:rPr>
                <w:t>1</w:t>
              </w:r>
            </w:ins>
            <w:r/>
          </w:p>
        </w:tc>
        <w:tc>
          <w:tcPr>
            <w:tcW w:w="117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75" w:author="Enrico Crema" w:date="2015-03-24T18:50:00Z">
              <w:r>
                <w:rPr>
                  <w:rFonts w:cs="Times New Roman" w:ascii="Times New Roman" w:hAnsi="Times New Roman"/>
                  <w:sz w:val="20"/>
                  <w:szCs w:val="20"/>
                </w:rPr>
                <w:t>1</w:t>
              </w:r>
            </w:ins>
            <w:r/>
          </w:p>
        </w:tc>
        <w:tc>
          <w:tcPr>
            <w:tcW w:w="2252"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76" w:author="Enrico Crema" w:date="2015-03-24T18:50:00Z">
              <w:r>
                <w:rPr>
                  <w:sz w:val="20"/>
                  <w:szCs w:val="20"/>
                </w:rPr>
                <w:t>1</w:t>
              </w:r>
            </w:ins>
            <w:r/>
          </w:p>
        </w:tc>
      </w:tr>
      <w:tr>
        <w:trPr/>
        <w:tc>
          <w:tcPr>
            <w:tcW w:w="989"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ins w:id="77" w:author="Enrico Crema" w:date="2015-03-24T18:50:00Z">
              <w:r>
                <w:rPr>
                  <w:rFonts w:cs="Times New Roman" w:ascii="Times New Roman" w:hAnsi="Times New Roman"/>
                  <w:bCs/>
                  <w:i/>
                  <w:sz w:val="20"/>
                  <w:szCs w:val="20"/>
                </w:rPr>
                <w:t>k</w:t>
              </w:r>
            </w:ins>
            <w:r/>
          </w:p>
        </w:tc>
        <w:tc>
          <w:tcPr>
            <w:tcW w:w="4499"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78" w:author="Enrico Crema" w:date="2015-03-24T18:50:00Z">
              <w:r>
                <w:rPr>
                  <w:rFonts w:cs="Times New Roman" w:ascii="Times New Roman" w:hAnsi="Times New Roman"/>
                  <w:sz w:val="20"/>
                  <w:szCs w:val="20"/>
                </w:rPr>
                <w:t>Size of the sample pool of potential model agents.</w:t>
              </w:r>
            </w:ins>
            <w:r/>
          </w:p>
        </w:tc>
        <w:tc>
          <w:tcPr>
            <w:tcW w:w="126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79" w:author="Enrico Crema" w:date="2015-03-24T18:50:00Z">
              <w:r>
                <w:rPr>
                  <w:rFonts w:cs="Times New Roman" w:ascii="Times New Roman" w:hAnsi="Times New Roman"/>
                  <w:sz w:val="20"/>
                  <w:szCs w:val="20"/>
                </w:rPr>
                <w:t>1-150</w:t>
              </w:r>
            </w:ins>
            <w:r/>
          </w:p>
        </w:tc>
        <w:tc>
          <w:tcPr>
            <w:tcW w:w="117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80" w:author="Enrico Crema" w:date="2015-03-24T18:50:00Z">
              <w:r>
                <w:rPr>
                  <w:rFonts w:cs="Times New Roman" w:ascii="Times New Roman" w:hAnsi="Times New Roman"/>
                  <w:sz w:val="20"/>
                  <w:szCs w:val="20"/>
                </w:rPr>
                <w:t>1-500</w:t>
              </w:r>
            </w:ins>
            <w:r/>
          </w:p>
        </w:tc>
        <w:tc>
          <w:tcPr>
            <w:tcW w:w="2252"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81" w:author="Enrico Crema" w:date="2015-03-24T18:50:00Z">
              <w:r>
                <w:rPr>
                  <w:rFonts w:cs="Times New Roman" w:ascii="Times New Roman" w:hAnsi="Times New Roman"/>
                  <w:sz w:val="20"/>
                  <w:szCs w:val="20"/>
                </w:rPr>
                <w:t>1-500</w:t>
              </w:r>
            </w:ins>
            <w:r/>
          </w:p>
        </w:tc>
      </w:tr>
      <w:tr>
        <w:trPr/>
        <w:tc>
          <w:tcPr>
            <w:tcW w:w="989"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ins w:id="82" w:author="Enrico Crema" w:date="2015-03-24T18:50:00Z">
              <w:r>
                <w:rPr>
                  <w:rFonts w:cs="Times New Roman" w:ascii="Times New Roman" w:hAnsi="Times New Roman"/>
                  <w:bCs/>
                  <w:i/>
                  <w:sz w:val="20"/>
                  <w:szCs w:val="20"/>
                </w:rPr>
                <w:t>μ</w:t>
              </w:r>
            </w:ins>
            <w:r/>
          </w:p>
        </w:tc>
        <w:tc>
          <w:tcPr>
            <w:tcW w:w="4499"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83" w:author="Enrico Crema" w:date="2015-03-24T18:50:00Z">
              <w:r>
                <w:rPr>
                  <w:rFonts w:cs="Times New Roman" w:ascii="Times New Roman" w:hAnsi="Times New Roman"/>
                  <w:sz w:val="20"/>
                  <w:szCs w:val="20"/>
                </w:rPr>
                <w:t>Innovation rate.</w:t>
              </w:r>
            </w:ins>
            <w:r/>
          </w:p>
        </w:tc>
        <w:tc>
          <w:tcPr>
            <w:tcW w:w="126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84" w:author="Enrico Crema" w:date="2015-03-24T18:50:00Z">
              <w:r>
                <w:rPr>
                  <w:rFonts w:cs="Times New Roman" w:ascii="Times New Roman" w:hAnsi="Times New Roman"/>
                  <w:sz w:val="20"/>
                  <w:szCs w:val="20"/>
                </w:rPr>
                <w:t>-</w:t>
              </w:r>
            </w:ins>
            <w:r/>
          </w:p>
        </w:tc>
        <w:tc>
          <w:tcPr>
            <w:tcW w:w="117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85" w:author="Enrico Crema" w:date="2015-03-24T18:50:00Z">
              <w:r>
                <w:rPr>
                  <w:rFonts w:cs="Times New Roman" w:ascii="Times New Roman" w:hAnsi="Times New Roman"/>
                  <w:sz w:val="20"/>
                  <w:szCs w:val="20"/>
                </w:rPr>
                <w:t>0.005</w:t>
              </w:r>
            </w:ins>
            <w:r/>
          </w:p>
        </w:tc>
        <w:tc>
          <w:tcPr>
            <w:tcW w:w="2252"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86" w:author="Enrico Crema" w:date="2015-03-24T18:50:00Z">
              <w:r>
                <w:rPr>
                  <w:rFonts w:cs="Times New Roman" w:ascii="Times New Roman" w:hAnsi="Times New Roman"/>
                  <w:sz w:val="20"/>
                  <w:szCs w:val="20"/>
                </w:rPr>
                <w:t>0.005</w:t>
              </w:r>
            </w:ins>
            <w:r/>
          </w:p>
        </w:tc>
      </w:tr>
      <w:tr>
        <w:trPr/>
        <w:tc>
          <w:tcPr>
            <w:tcW w:w="989"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i/>
                <w:sz w:val="20"/>
                <w:i/>
                <w:szCs w:val="20"/>
                <w:iCs/>
                <w:rFonts w:ascii="Liberation Serif;Times New Roma" w:hAnsi="Liberation Serif;Times New Roma" w:eastAsia="ＭＳ 明朝" w:cs="Lucida Sans"/>
                <w:color w:val="00000A"/>
                <w:lang w:val="en-GB" w:eastAsia="zh-CN" w:bidi="hi-IN"/>
              </w:rPr>
            </w:pPr>
            <w:ins w:id="87" w:author="Enrico Crema" w:date="2015-03-24T18:56:00Z">
              <w:r>
                <w:rPr>
                  <w:i/>
                  <w:iCs/>
                  <w:sz w:val="20"/>
                  <w:szCs w:val="20"/>
                </w:rPr>
                <w:t>c</w:t>
              </w:r>
            </w:ins>
            <w:r/>
          </w:p>
        </w:tc>
        <w:tc>
          <w:tcPr>
            <w:tcW w:w="4499"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88" w:author="Enrico Crema" w:date="2015-03-24T18:56:00Z">
              <w:r>
                <w:rPr>
                  <w:sz w:val="20"/>
                  <w:szCs w:val="20"/>
                </w:rPr>
                <w:t>Convergent innovation rate</w:t>
              </w:r>
            </w:ins>
            <w:r/>
          </w:p>
        </w:tc>
        <w:tc>
          <w:tcPr>
            <w:tcW w:w="126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89" w:author="Enrico Crema" w:date="2015-03-24T18:56:00Z">
              <w:r>
                <w:rPr>
                  <w:sz w:val="20"/>
                  <w:szCs w:val="20"/>
                </w:rPr>
                <w:t>0, 0.005</w:t>
              </w:r>
            </w:ins>
            <w:r/>
          </w:p>
        </w:tc>
        <w:tc>
          <w:tcPr>
            <w:tcW w:w="117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90" w:author="Enrico Crema" w:date="2015-03-24T18:56:00Z">
              <w:r>
                <w:rPr>
                  <w:sz w:val="20"/>
                  <w:szCs w:val="20"/>
                </w:rPr>
                <w:t>-</w:t>
              </w:r>
            </w:ins>
            <w:r/>
          </w:p>
        </w:tc>
        <w:tc>
          <w:tcPr>
            <w:tcW w:w="2252"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91" w:author="Enrico Crema" w:date="2015-03-24T18:56:00Z">
              <w:r>
                <w:rPr>
                  <w:sz w:val="20"/>
                  <w:szCs w:val="20"/>
                </w:rPr>
                <w:t>-</w:t>
              </w:r>
            </w:ins>
            <w:r/>
          </w:p>
        </w:tc>
      </w:tr>
      <w:tr>
        <w:trPr/>
        <w:tc>
          <w:tcPr>
            <w:tcW w:w="989"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ins w:id="92" w:author="Enrico Crema" w:date="2015-03-24T18:50:00Z">
              <w:r>
                <w:rPr>
                  <w:rFonts w:cs="Times New Roman" w:ascii="Times New Roman" w:hAnsi="Times New Roman"/>
                  <w:bCs/>
                  <w:i/>
                  <w:sz w:val="20"/>
                  <w:szCs w:val="20"/>
                </w:rPr>
                <w:t>b</w:t>
              </w:r>
            </w:ins>
            <w:r/>
          </w:p>
        </w:tc>
        <w:tc>
          <w:tcPr>
            <w:tcW w:w="4499"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93" w:author="Enrico Crema" w:date="2015-03-24T18:50:00Z">
              <w:r>
                <w:rPr>
                  <w:rFonts w:cs="Times New Roman" w:ascii="Times New Roman" w:hAnsi="Times New Roman"/>
                  <w:sz w:val="20"/>
                  <w:szCs w:val="20"/>
                </w:rPr>
                <w:t>Amount of beneficial innovation.</w:t>
              </w:r>
            </w:ins>
            <w:r/>
          </w:p>
        </w:tc>
        <w:tc>
          <w:tcPr>
            <w:tcW w:w="126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94" w:author="Enrico Crema" w:date="2015-03-24T18:50:00Z">
              <w:r>
                <w:rPr>
                  <w:rFonts w:cs="Times New Roman" w:ascii="Times New Roman" w:hAnsi="Times New Roman"/>
                  <w:sz w:val="20"/>
                  <w:szCs w:val="20"/>
                </w:rPr>
                <w:t>1</w:t>
              </w:r>
            </w:ins>
            <w:r/>
          </w:p>
        </w:tc>
        <w:tc>
          <w:tcPr>
            <w:tcW w:w="117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ins w:id="95" w:author="Enrico Crema" w:date="2015-03-24T18:50:00Z">
              <w:r>
                <w:rPr>
                  <w:rFonts w:cs="Times New Roman" w:ascii="Times New Roman" w:hAnsi="Times New Roman"/>
                  <w:sz w:val="20"/>
                  <w:szCs w:val="20"/>
                </w:rPr>
                <w:t>1</w:t>
              </w:r>
            </w:ins>
            <w:r/>
          </w:p>
        </w:tc>
        <w:tc>
          <w:tcPr>
            <w:tcW w:w="2252"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ins w:id="96" w:author="Enrico Crema" w:date="2015-03-24T18:50:00Z">
              <w:r>
                <w:rPr>
                  <w:sz w:val="20"/>
                  <w:szCs w:val="20"/>
                </w:rPr>
                <w:t>1</w:t>
              </w:r>
            </w:ins>
            <w:r/>
          </w:p>
        </w:tc>
      </w:tr>
    </w:tbl>
    <w:p>
      <w:pPr>
        <w:pStyle w:val="Caption1"/>
        <w:spacing w:lineRule="auto" w:line="480"/>
        <w:jc w:val="both"/>
        <w:rPr>
          <w:sz w:val="28"/>
          <w:i/>
          <w:sz w:val="28"/>
          <w:i/>
          <w:szCs w:val="28"/>
          <w:iCs/>
          <w:rFonts w:ascii="Times New Roman" w:hAnsi="Times New Roman" w:eastAsia="ＭＳ 明朝" w:cs="Times New Roman"/>
          <w:color w:val="00000A"/>
          <w:lang w:val="en-GB" w:eastAsia="zh-CN" w:bidi="hi-IN"/>
        </w:rPr>
      </w:pPr>
      <w:r>
        <w:rPr>
          <w:rFonts w:eastAsia="ＭＳ 明朝" w:cs="Times New Roman" w:ascii="Times New Roman" w:hAnsi="Times New Roman"/>
          <w:i/>
          <w:iCs/>
          <w:color w:val="00000A"/>
          <w:sz w:val="28"/>
          <w:szCs w:val="28"/>
          <w:lang w:val="en-GB" w:eastAsia="zh-CN" w:bidi="hi-IN"/>
        </w:rPr>
      </w:r>
      <w:r/>
    </w:p>
    <w:p>
      <w:pPr>
        <w:pStyle w:val="Normal"/>
        <w:spacing w:lineRule="auto" w:line="480"/>
        <w:jc w:val="center"/>
        <w:rPr>
          <w:sz w:val="28"/>
          <w:sz w:val="28"/>
          <w:szCs w:val="28"/>
          <w:rFonts w:ascii="Times New Roman" w:hAnsi="Times New Roman" w:eastAsia="ＭＳ 明朝" w:cs="Times New Roman"/>
          <w:color w:val="00000A"/>
          <w:lang w:val="en-GB" w:eastAsia="zh-CN" w:bidi="hi-IN"/>
        </w:rPr>
      </w:pPr>
      <w:ins w:id="97" w:author="Enrico Crema" w:date="2015-03-24T18:39:00Z">
        <w:r>
          <w:rPr>
            <w:rFonts w:eastAsia="ＭＳ 明朝" w:cs="Times New Roman" w:ascii="Times New Roman" w:hAnsi="Times New Roman"/>
            <w:color w:val="00000A"/>
            <w:sz w:val="28"/>
            <w:szCs w:val="28"/>
            <w:lang w:val="en-GB" w:eastAsia="zh-CN" w:bidi="hi-IN"/>
          </w:rPr>
          <w:t>[Figure 1]</w:t>
        </w:r>
      </w:ins>
      <w:r/>
    </w:p>
    <w:p>
      <w:pPr>
        <w:pStyle w:val="Normal"/>
        <w:spacing w:lineRule="auto" w:line="480"/>
        <w:jc w:val="center"/>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center"/>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680970" cy="306451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680970" cy="3064510"/>
                    </a:xfrm>
                    <a:prstGeom prst="rect">
                      <a:avLst/>
                    </a:prstGeom>
                    <a:noFill/>
                    <a:ln w="9525">
                      <a:noFill/>
                      <a:miter lim="800000"/>
                      <a:headEnd/>
                      <a:tailEnd/>
                    </a:ln>
                  </pic:spPr>
                </pic:pic>
              </a:graphicData>
            </a:graphic>
          </wp:anchor>
        </w:drawing>
      </w:r>
      <w:r/>
    </w:p>
    <w:p>
      <w:pPr>
        <w:pStyle w:val="Caption1"/>
        <w:keepNext/>
        <w:spacing w:lineRule="auto" w:line="480"/>
        <w:jc w:val="left"/>
      </w:pPr>
      <w:ins w:id="98" w:author="Enrico Crema" w:date="2015-03-24T18:59:00Z">
        <w:r>
          <w:rPr>
            <w:rFonts w:ascii="Times New Roman" w:hAnsi="Times New Roman"/>
            <w:i w:val="false"/>
            <w:iCs w:val="false"/>
            <w:sz w:val="24"/>
            <w:szCs w:val="24"/>
          </w:rPr>
          <w:t>Figure 1:</w:t>
        </w:r>
      </w:ins>
      <w:ins w:id="99" w:author="Enrico Crema" w:date="2015-03-24T18:59:00Z">
        <w:r>
          <w:rPr>
            <w:rFonts w:cs="Times New Roman" w:ascii="Times New Roman" w:hAnsi="Times New Roman"/>
            <w:i w:val="false"/>
            <w:iCs w:val="false"/>
            <w:sz w:val="24"/>
            <w:szCs w:val="24"/>
          </w:rPr>
          <w:t xml:space="preserve"> Schematic illustration of experiments 2 </w:t>
        </w:r>
      </w:ins>
      <w:ins w:id="100" w:author="Enrico Crema" w:date="2015-03-24T18:59:00Z">
        <w:r>
          <w:rPr>
            <w:rFonts w:eastAsia="ＭＳ 明朝" w:cs="Times New Roman" w:ascii="Times New Roman" w:hAnsi="Times New Roman"/>
            <w:i w:val="false"/>
            <w:iCs w:val="false"/>
            <w:color w:val="00000A"/>
            <w:sz w:val="24"/>
            <w:szCs w:val="24"/>
            <w:lang w:val="en-GB" w:eastAsia="zh-CN" w:bidi="hi-IN"/>
          </w:rPr>
          <w:t>and 3</w:t>
        </w:r>
      </w:ins>
      <w:ins w:id="101" w:author="Enrico Crema" w:date="2015-03-24T18:59:00Z">
        <w:r>
          <w:rPr>
            <w:rFonts w:cs="Times New Roman" w:ascii="Times New Roman" w:hAnsi="Times New Roman"/>
            <w:i w:val="false"/>
            <w:iCs w:val="false"/>
            <w:sz w:val="24"/>
            <w:szCs w:val="24"/>
          </w:rPr>
          <w:t>. Focal individuals are square-shaped, with their respective pool of social teachers with shown as dots with the same colour. Green dots represent the shared portion of the pool, whilst the grey ones are individuals outside the sampling pool (N=1000, k=100)</w:t>
        </w:r>
      </w:ins>
      <w:ins w:id="102" w:author="Enrico Crema" w:date="2015-03-24T18:59:00Z">
        <w:r>
          <w:rPr>
            <w:rFonts w:ascii="Times New Roman" w:hAnsi="Times New Roman"/>
            <w:i w:val="false"/>
            <w:iCs w:val="false"/>
            <w:sz w:val="24"/>
            <w:szCs w:val="24"/>
          </w:rPr>
          <w:t>.</w:t>
        </w:r>
      </w:ins>
      <w:r/>
    </w:p>
    <w:p>
      <w:pPr>
        <w:pStyle w:val="Normal"/>
        <w:spacing w:lineRule="auto" w:line="480"/>
        <w:jc w:val="center"/>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cs="Times New Roman" w:ascii="Times New Roman" w:hAnsi="Times New Roman"/>
          <w:b/>
          <w:sz w:val="28"/>
          <w:szCs w:val="28"/>
        </w:rPr>
        <w:t>3. Results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rFonts w:ascii="Times New Roman" w:hAnsi="Times New Roman" w:eastAsia="ＭＳ 明朝" w:cs="Times New Roman"/>
          <w:color w:val="00000A"/>
          <w:lang w:val="en-GB" w:eastAsia="zh-CN" w:bidi="hi-IN"/>
        </w:rPr>
      </w:pPr>
      <w:r>
        <w:rPr>
          <w:rFonts w:cs="Times New Roman" w:ascii="Times New Roman" w:hAnsi="Times New Roman"/>
          <w:i/>
          <w:sz w:val="28"/>
          <w:szCs w:val="28"/>
        </w:rPr>
        <w:t>3.1. Experiment 1: Loss of a beneficial innovation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When the mode of social learning is random copying we can calculate the probability of the population loosing the innovation, P(</w:t>
      </w:r>
      <w:r>
        <w:rPr>
          <w:rFonts w:cs="Times New Roman" w:ascii="Times New Roman" w:hAnsi="Times New Roman"/>
          <w:b w:val="false"/>
          <w:bCs w:val="false"/>
          <w:i/>
          <w:iCs/>
          <w:sz w:val="28"/>
          <w:szCs w:val="28"/>
          <w:rPrChange w:id="0" w:author="Enrico Crema" w:date="2015-03-24T11:11:00Z"/>
        </w:rPr>
        <w:t>loss of B</w:t>
      </w:r>
      <w:r>
        <w:rPr>
          <w:rFonts w:cs="Times New Roman" w:ascii="Times New Roman" w:hAnsi="Times New Roman"/>
          <w:sz w:val="28"/>
          <w:szCs w:val="28"/>
        </w:rPr>
        <w:t xml:space="preserve">), as follows.  First, recall that we assume that one individual has innovated a better trait, B, and all other </w:t>
      </w:r>
      <w:r>
        <w:rPr>
          <w:rFonts w:cs="Times New Roman" w:ascii="Times New Roman" w:hAnsi="Times New Roman"/>
          <w:i/>
          <w:iCs/>
          <w:sz w:val="28"/>
          <w:szCs w:val="28"/>
        </w:rPr>
        <w:t>N</w:t>
      </w:r>
      <w:r>
        <w:rPr>
          <w:rFonts w:cs="Times New Roman" w:ascii="Times New Roman" w:hAnsi="Times New Roman"/>
          <w:sz w:val="28"/>
          <w:szCs w:val="28"/>
        </w:rPr>
        <w:t xml:space="preserve">-1 individuals possess an inferior trait, A.  Recall also that we fix k = </w:t>
      </w:r>
      <w:r>
        <w:rPr>
          <w:rFonts w:cs="Times New Roman" w:ascii="Times New Roman" w:hAnsi="Times New Roman"/>
          <w:i/>
          <w:iCs/>
          <w:sz w:val="28"/>
          <w:szCs w:val="28"/>
        </w:rPr>
        <w:t>N</w:t>
      </w:r>
      <w:r>
        <w:rPr>
          <w:rFonts w:cs="Times New Roman" w:ascii="Times New Roman" w:hAnsi="Times New Roman"/>
          <w:sz w:val="28"/>
          <w:szCs w:val="28"/>
        </w:rPr>
        <w:t>-1, which means that individuals do not copy themselves.  The probability that the population looses B is the product of the probability, P(</w:t>
      </w:r>
      <w:r>
        <w:rPr>
          <w:rFonts w:cs="Times New Roman" w:ascii="Times New Roman" w:hAnsi="Times New Roman"/>
          <w:i/>
          <w:iCs/>
          <w:sz w:val="28"/>
          <w:szCs w:val="28"/>
          <w:rPrChange w:id="0" w:author="Enrico Crema" w:date="2015-03-24T11:12:00Z"/>
        </w:rPr>
        <w:t>innovator loses B</w:t>
      </w:r>
      <w:r>
        <w:rPr>
          <w:rFonts w:cs="Times New Roman" w:ascii="Times New Roman" w:hAnsi="Times New Roman"/>
          <w:sz w:val="28"/>
          <w:szCs w:val="28"/>
        </w:rPr>
        <w:t>), that the innovator looses B by copying A and the probability, P(</w:t>
      </w:r>
      <w:r>
        <w:rPr>
          <w:rFonts w:cs="Times New Roman" w:ascii="Times New Roman" w:hAnsi="Times New Roman"/>
          <w:i/>
          <w:iCs/>
          <w:sz w:val="28"/>
          <w:szCs w:val="28"/>
          <w:rPrChange w:id="0" w:author="Enrico Crema" w:date="2015-03-24T11:12:00Z"/>
        </w:rPr>
        <w:t>others do not copy B</w:t>
      </w:r>
      <w:r>
        <w:rPr>
          <w:rFonts w:cs="Times New Roman" w:ascii="Times New Roman" w:hAnsi="Times New Roman"/>
          <w:sz w:val="28"/>
          <w:szCs w:val="28"/>
        </w:rPr>
        <w:t xml:space="preserve">), that none of the other </w:t>
      </w:r>
      <w:r>
        <w:rPr>
          <w:rFonts w:cs="Times New Roman" w:ascii="Times New Roman" w:hAnsi="Times New Roman"/>
          <w:i/>
          <w:iCs/>
          <w:sz w:val="28"/>
          <w:szCs w:val="28"/>
        </w:rPr>
        <w:t>N</w:t>
      </w:r>
      <w:r>
        <w:rPr>
          <w:rFonts w:cs="Times New Roman" w:ascii="Times New Roman" w:hAnsi="Times New Roman"/>
          <w:sz w:val="28"/>
          <w:szCs w:val="28"/>
        </w:rPr>
        <w:t>-1 individuals copies B from the innovator.  Considering each in turn: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P(</w:t>
      </w:r>
      <w:r>
        <w:rPr>
          <w:rFonts w:cs="Times New Roman" w:ascii="Times New Roman" w:hAnsi="Times New Roman"/>
          <w:i/>
          <w:iCs/>
          <w:sz w:val="28"/>
          <w:szCs w:val="28"/>
          <w:rPrChange w:id="0" w:author="Enrico Crema" w:date="2015-03-24T11:12:00Z"/>
        </w:rPr>
        <w:t>innovator loses B</w:t>
      </w:r>
      <w:r>
        <w:rPr>
          <w:rFonts w:cs="Times New Roman" w:ascii="Times New Roman" w:hAnsi="Times New Roman"/>
          <w:sz w:val="28"/>
          <w:szCs w:val="28"/>
        </w:rPr>
        <w:t>)=</w:t>
      </w:r>
      <w:r>
        <w:rPr>
          <w:rFonts w:cs="Times New Roman" w:ascii="Times New Roman" w:hAnsi="Times New Roman"/>
          <w:i/>
          <w:iCs/>
          <w:sz w:val="28"/>
          <w:szCs w:val="28"/>
        </w:rPr>
        <w:t>z</w:t>
      </w:r>
      <w:r>
        <w:rPr>
          <w:rFonts w:cs="Times New Roman" w:ascii="Times New Roman" w:hAnsi="Times New Roman"/>
          <w:sz w:val="28"/>
          <w:szCs w:val="28"/>
        </w:rPr>
        <w:t>, because the innovator will always loose B if it engages in unbiased social learning as all other individuals from which it can learn have trait A;</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P(</w:t>
      </w:r>
      <w:r>
        <w:rPr>
          <w:rFonts w:cs="Times New Roman" w:ascii="Times New Roman" w:hAnsi="Times New Roman"/>
          <w:i/>
          <w:iCs/>
          <w:sz w:val="28"/>
          <w:szCs w:val="28"/>
          <w:rPrChange w:id="0" w:author="Enrico Crema" w:date="2015-03-24T11:12:00Z"/>
        </w:rPr>
        <w:t>others do not copy B</w:t>
      </w:r>
      <w:r>
        <w:rPr>
          <w:rFonts w:cs="Times New Roman" w:ascii="Times New Roman" w:hAnsi="Times New Roman"/>
          <w:sz w:val="28"/>
          <w:szCs w:val="28"/>
        </w:rPr>
        <w:t>)=(1-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vertAlign w:val="superscript"/>
        </w:rPr>
        <w:t>k</w:t>
      </w:r>
      <w:r>
        <w:rPr>
          <w:rFonts w:cs="Times New Roman" w:ascii="Times New Roman" w:hAnsi="Times New Roman"/>
          <w:sz w:val="28"/>
          <w:szCs w:val="28"/>
        </w:rPr>
        <w:t xml:space="preserve">, because </w:t>
      </w:r>
      <w:del w:id="108" w:author="Enrico Crema" w:date="2015-03-24T11:13:00Z">
        <w:r>
          <w:rPr>
            <w:rFonts w:cs="Times New Roman" w:ascii="Times New Roman" w:hAnsi="Times New Roman"/>
            <w:sz w:val="28"/>
            <w:szCs w:val="28"/>
          </w:rPr>
          <w:delText>the</w:delText>
        </w:r>
      </w:del>
      <w:r>
        <w:rPr>
          <w:rFonts w:cs="Times New Roman" w:ascii="Times New Roman" w:hAnsi="Times New Roman"/>
          <w:sz w:val="28"/>
          <w:szCs w:val="28"/>
        </w:rPr>
        <w:t xml:space="preserve"> the probability of any one of the </w:t>
      </w:r>
      <w:r>
        <w:rPr>
          <w:rFonts w:cs="Times New Roman" w:ascii="Times New Roman" w:hAnsi="Times New Roman"/>
          <w:i/>
          <w:iCs/>
          <w:sz w:val="28"/>
          <w:szCs w:val="28"/>
        </w:rPr>
        <w:t>N</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-1 individuals who are not the innovator copying trait B is  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It follows that P(</w:t>
      </w:r>
      <w:r>
        <w:rPr>
          <w:rFonts w:cs="Times New Roman" w:ascii="Times New Roman" w:hAnsi="Times New Roman"/>
          <w:i/>
          <w:iCs/>
          <w:sz w:val="28"/>
          <w:szCs w:val="28"/>
          <w:rPrChange w:id="0" w:author="Enrico Crema" w:date="2015-03-24T11:13:00Z"/>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r>
        <w:rPr>
          <w:rFonts w:cs="Times New Roman" w:ascii="Times New Roman" w:hAnsi="Times New Roman"/>
          <w:i/>
          <w:iCs/>
          <w:position w:val="0"/>
          <w:sz w:val="28"/>
          <w:sz w:val="28"/>
          <w:szCs w:val="28"/>
          <w:vertAlign w:val="baseline"/>
        </w:rPr>
        <w:t>.</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This solution does not, however, allow for the possibility that each of the individuals who has trait A might gain B, not by copying it from the innovator, but by convergent innovation of its own.  Although this possibility might be remote (but perhaps less so for simpler traits), we take a conservative stance by incorporating it: if the innovation is lost even with the possibility of convergence then the probability of loosing it without convergence would be even higher.  Assuming that copying trait B and independently innovating it are not mutually exclusive possibilities and that the probability of convergent innovation is </w:t>
      </w:r>
      <w:r>
        <w:rPr>
          <w:rFonts w:cs="Times New Roman" w:ascii="Times New Roman" w:hAnsi="Times New Roman"/>
          <w:i/>
          <w:iCs/>
          <w:sz w:val="28"/>
          <w:szCs w:val="28"/>
        </w:rPr>
        <w:t>c</w:t>
      </w:r>
      <w:r>
        <w:rPr>
          <w:rFonts w:cs="Times New Roman" w:ascii="Times New Roman" w:hAnsi="Times New Roman"/>
          <w:sz w:val="28"/>
          <w:szCs w:val="28"/>
        </w:rPr>
        <w:t xml:space="preserve">, then by the law of addition, the probability of any one individual who is not the original innovator acquiring the trait B is: </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rPr>
        <w:t>c</w:t>
      </w:r>
      <w:r>
        <w:rPr>
          <w:rFonts w:cs="Times New Roman" w:ascii="Times New Roman" w:hAnsi="Times New Roman"/>
          <w:sz w:val="28"/>
          <w:szCs w:val="28"/>
        </w:rPr>
        <w:t>-c</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Substituting this revised formulation back into our original solution we find the probability of trait B being lost from the entire population to be: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P(</w:t>
      </w:r>
      <w:r>
        <w:rPr>
          <w:rFonts w:cs="Times New Roman" w:ascii="Times New Roman" w:hAnsi="Times New Roman"/>
          <w:i/>
          <w:iCs/>
          <w:sz w:val="28"/>
          <w:szCs w:val="28"/>
          <w:rPrChange w:id="0" w:author="Enrico Crema" w:date="2015-03-24T11:17:00Z"/>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-z/k+c-cz</w:t>
      </w:r>
      <w:r>
        <w:rPr>
          <w:rFonts w:cs="Times New Roman" w:ascii="Times New Roman" w:hAnsi="Times New Roman"/>
          <w:i w:val="false"/>
          <w:iCs w:val="false"/>
          <w:sz w:val="28"/>
          <w:szCs w:val="28"/>
        </w:rPr>
        <w:t>/</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pPr>
      <w:ins w:id="111" w:author="Enrico Crema" w:date="2015-03-24T11:19:00Z">
        <w:r>
          <w:rPr>
            <w:rFonts w:ascii="Times New Roman" w:hAnsi="Times New Roman"/>
            <w:sz w:val="28"/>
            <w:szCs w:val="28"/>
          </w:rPr>
          <w:t>For the c</w:t>
        </w:r>
      </w:ins>
      <w:ins w:id="112" w:author="Enrico Crema" w:date="2015-03-24T11:19:00Z">
        <w:r>
          <w:rPr>
            <w:rFonts w:ascii="Times New Roman" w:hAnsi="Times New Roman"/>
            <w:i w:val="false"/>
            <w:iCs w:val="false"/>
            <w:sz w:val="28"/>
            <w:szCs w:val="28"/>
          </w:rPr>
          <w:t>opy-if-better</w:t>
        </w:r>
      </w:ins>
      <w:ins w:id="113" w:author="Enrico Crema" w:date="2015-03-24T11:19:00Z">
        <w:r>
          <w:rPr>
            <w:rFonts w:ascii="Times New Roman" w:hAnsi="Times New Roman"/>
            <w:i/>
            <w:iCs/>
            <w:sz w:val="28"/>
            <w:szCs w:val="28"/>
          </w:rPr>
          <w:t xml:space="preserve"> </w:t>
        </w:r>
      </w:ins>
      <w:ins w:id="114" w:author="Enrico Crema" w:date="2015-03-24T11:19:00Z">
        <w:r>
          <w:rPr>
            <w:rFonts w:ascii="Times New Roman" w:hAnsi="Times New Roman"/>
            <w:i w:val="false"/>
            <w:iCs w:val="false"/>
            <w:sz w:val="28"/>
            <w:szCs w:val="28"/>
          </w:rPr>
          <w:t xml:space="preserve">and copy-the-best models, we solve the </w:t>
        </w:r>
      </w:ins>
      <w:ins w:id="115" w:author="Enrico Crema" w:date="2015-03-24T11:19:00Z">
        <w:r>
          <w:rPr>
            <w:rFonts w:cs="Times New Roman" w:ascii="Times New Roman" w:hAnsi="Times New Roman"/>
            <w:i w:val="false"/>
            <w:iCs w:val="false"/>
            <w:sz w:val="28"/>
            <w:szCs w:val="28"/>
          </w:rPr>
          <w:t xml:space="preserve">probability of innovation loss </w:t>
        </w:r>
      </w:ins>
      <w:ins w:id="116" w:author="Enrico Crema" w:date="2015-03-24T11:22:00Z">
        <w:r>
          <w:rPr>
            <w:rFonts w:cs="Times New Roman" w:ascii="Times New Roman" w:hAnsi="Times New Roman"/>
            <w:i w:val="false"/>
            <w:iCs w:val="false"/>
            <w:sz w:val="28"/>
            <w:szCs w:val="28"/>
          </w:rPr>
          <w:t>via simulation</w:t>
        </w:r>
      </w:ins>
      <w:r>
        <w:rPr>
          <w:rFonts w:cs="Times New Roman" w:ascii="Times New Roman" w:hAnsi="Times New Roman"/>
          <w:i w:val="false"/>
          <w:iCs w:val="false"/>
          <w:sz w:val="28"/>
          <w:szCs w:val="28"/>
        </w:rPr>
        <w:commentReference w:id="5"/>
      </w:r>
      <w:ins w:id="117" w:author="Enrico Crema" w:date="2015-03-24T11:24:00Z">
        <w:r>
          <w:rPr>
            <w:rFonts w:cs="Times New Roman" w:ascii="Times New Roman" w:hAnsi="Times New Roman"/>
            <w:i w:val="false"/>
            <w:iCs w:val="false"/>
            <w:sz w:val="28"/>
            <w:szCs w:val="28"/>
          </w:rPr>
          <w:t>.</w:t>
        </w:r>
      </w:ins>
      <w:ins w:id="118" w:author="Enrico Crema" w:date="2015-03-24T11:26:00Z">
        <w:r>
          <w:rPr>
            <w:rFonts w:cs="Times New Roman" w:ascii="Times New Roman" w:hAnsi="Times New Roman"/>
            <w:i w:val="false"/>
            <w:iCs w:val="false"/>
            <w:sz w:val="28"/>
            <w:szCs w:val="28"/>
          </w:rPr>
          <w:t xml:space="preserve"> Figure 2 shows highlights how the three models</w:t>
        </w:r>
      </w:ins>
      <w:ins w:id="119" w:author="Enrico Crema" w:date="2015-03-24T11:27:00Z">
        <w:r>
          <w:rPr>
            <w:rFonts w:cs="Times New Roman" w:ascii="Times New Roman" w:hAnsi="Times New Roman"/>
            <w:i w:val="false"/>
            <w:iCs w:val="false"/>
            <w:sz w:val="28"/>
            <w:szCs w:val="28"/>
          </w:rPr>
          <w:t xml:space="preserve"> are affected by </w:t>
        </w:r>
      </w:ins>
      <w:ins w:id="120" w:author="Enrico Crema" w:date="2015-03-24T11:27:00Z">
        <w:r>
          <w:rPr>
            <w:rFonts w:cs="Times New Roman" w:ascii="Times New Roman" w:hAnsi="Times New Roman"/>
            <w:i/>
            <w:iCs/>
            <w:sz w:val="28"/>
            <w:szCs w:val="28"/>
          </w:rPr>
          <w:t>k</w:t>
        </w:r>
      </w:ins>
      <w:ins w:id="121" w:author="Enrico Crema" w:date="2015-03-24T11:28:00Z">
        <w:r>
          <w:rPr>
            <w:rFonts w:cs="Times New Roman" w:ascii="Times New Roman" w:hAnsi="Times New Roman"/>
            <w:i/>
            <w:iCs/>
            <w:sz w:val="28"/>
            <w:szCs w:val="28"/>
          </w:rPr>
          <w:t xml:space="preserve">, </w:t>
        </w:r>
      </w:ins>
      <w:ins w:id="122" w:author="Enrico Crema" w:date="2015-03-24T11:28:00Z">
        <w:r>
          <w:rPr>
            <w:rFonts w:cs="Times New Roman" w:ascii="Times New Roman" w:hAnsi="Times New Roman"/>
            <w:i w:val="false"/>
            <w:iCs w:val="false"/>
            <w:sz w:val="28"/>
            <w:szCs w:val="28"/>
          </w:rPr>
          <w:t xml:space="preserve">the size of the sample pool, and </w:t>
        </w:r>
      </w:ins>
      <w:ins w:id="123" w:author="Enrico Crema" w:date="2015-03-24T11:29:00Z">
        <w:r>
          <w:rPr>
            <w:rFonts w:cs="Times New Roman" w:ascii="Times New Roman" w:hAnsi="Times New Roman"/>
            <w:i/>
            <w:iCs/>
            <w:sz w:val="28"/>
            <w:szCs w:val="28"/>
          </w:rPr>
          <w:t>σ,</w:t>
        </w:r>
      </w:ins>
      <w:ins w:id="124" w:author="Enrico Crema" w:date="2015-03-24T11:29:00Z">
        <w:r>
          <w:rPr>
            <w:rFonts w:cs="Times New Roman" w:ascii="Times New Roman" w:hAnsi="Times New Roman"/>
            <w:i w:val="false"/>
            <w:iCs w:val="false"/>
            <w:sz w:val="28"/>
            <w:szCs w:val="28"/>
          </w:rPr>
          <w:t xml:space="preserve"> the uncertainty in the payoff signal</w:t>
        </w:r>
      </w:ins>
      <w:ins w:id="125" w:author="Enrico Crema" w:date="2015-03-24T11:52:00Z">
        <w:r>
          <w:rPr>
            <w:rFonts w:cs="Times New Roman" w:ascii="Times New Roman" w:hAnsi="Times New Roman"/>
            <w:i w:val="false"/>
            <w:iCs w:val="false"/>
            <w:sz w:val="28"/>
            <w:szCs w:val="28"/>
          </w:rPr>
          <w:t xml:space="preserve">, assuming that </w:t>
        </w:r>
      </w:ins>
      <w:ins w:id="126" w:author="Enrico Crema" w:date="2015-03-24T11:52:00Z">
        <w:r>
          <w:rPr>
            <w:rFonts w:cs="Times New Roman" w:ascii="Times New Roman" w:hAnsi="Times New Roman"/>
            <w:i/>
            <w:iCs/>
            <w:sz w:val="28"/>
            <w:szCs w:val="28"/>
          </w:rPr>
          <w:t>g</w:t>
        </w:r>
      </w:ins>
      <w:ins w:id="127" w:author="Enrico Crema" w:date="2015-03-24T11:53:00Z">
        <w:r>
          <w:rPr>
            <w:rFonts w:cs="Times New Roman" w:ascii="Times New Roman" w:hAnsi="Times New Roman"/>
            <w:i w:val="false"/>
            <w:iCs w:val="false"/>
            <w:sz w:val="28"/>
            <w:szCs w:val="28"/>
            <w:vertAlign w:val="subscript"/>
          </w:rPr>
          <w:t>A</w:t>
        </w:r>
      </w:ins>
      <w:ins w:id="128" w:author="Enrico Crema" w:date="2015-03-24T11:54:00Z">
        <w:r>
          <w:rPr>
            <w:rFonts w:cs="Times New Roman" w:ascii="Times New Roman" w:hAnsi="Times New Roman"/>
            <w:i w:val="false"/>
            <w:iCs w:val="false"/>
            <w:position w:val="0"/>
            <w:sz w:val="28"/>
            <w:sz w:val="28"/>
            <w:szCs w:val="28"/>
            <w:vertAlign w:val="baseline"/>
          </w:rPr>
          <w:t xml:space="preserve">=1, </w:t>
        </w:r>
      </w:ins>
      <w:ins w:id="129" w:author="Enrico Crema" w:date="2015-03-24T11:54:00Z">
        <w:r>
          <w:rPr>
            <w:rFonts w:cs="Times New Roman" w:ascii="Times New Roman" w:hAnsi="Times New Roman"/>
            <w:i/>
            <w:iCs/>
            <w:position w:val="0"/>
            <w:sz w:val="28"/>
            <w:sz w:val="28"/>
            <w:szCs w:val="28"/>
            <w:vertAlign w:val="baseline"/>
          </w:rPr>
          <w:t>g</w:t>
        </w:r>
      </w:ins>
      <w:ins w:id="130" w:author="Enrico Crema" w:date="2015-03-24T11:54:00Z">
        <w:r>
          <w:rPr>
            <w:rFonts w:cs="Times New Roman" w:ascii="Times New Roman" w:hAnsi="Times New Roman"/>
            <w:i w:val="false"/>
            <w:iCs w:val="false"/>
            <w:sz w:val="28"/>
            <w:szCs w:val="28"/>
            <w:vertAlign w:val="subscript"/>
          </w:rPr>
          <w:t>B</w:t>
        </w:r>
      </w:ins>
      <w:ins w:id="131" w:author="Enrico Crema" w:date="2015-03-24T11:54:00Z">
        <w:r>
          <w:rPr>
            <w:rFonts w:cs="Times New Roman" w:ascii="Times New Roman" w:hAnsi="Times New Roman"/>
            <w:i w:val="false"/>
            <w:iCs w:val="false"/>
            <w:position w:val="0"/>
            <w:sz w:val="28"/>
            <w:sz w:val="28"/>
            <w:szCs w:val="28"/>
            <w:vertAlign w:val="baseline"/>
          </w:rPr>
          <w:t>=3</w:t>
        </w:r>
      </w:ins>
      <w:ins w:id="132" w:author="Enrico Crema" w:date="2015-03-24T11:55:00Z">
        <w:r>
          <w:rPr>
            <w:rFonts w:cs="Times New Roman" w:ascii="Times New Roman" w:hAnsi="Times New Roman"/>
            <w:i w:val="false"/>
            <w:iCs w:val="false"/>
            <w:position w:val="0"/>
            <w:sz w:val="28"/>
            <w:sz w:val="28"/>
            <w:szCs w:val="28"/>
            <w:vertAlign w:val="baseline"/>
          </w:rPr>
          <w:t xml:space="preserve">, and z=1. </w:t>
        </w:r>
      </w:ins>
      <w:ins w:id="133" w:author="Enrico Crema" w:date="2015-03-24T15:18:00Z">
        <w:r>
          <w:rPr>
            <w:rFonts w:cs="Times New Roman" w:ascii="Times New Roman" w:hAnsi="Times New Roman"/>
            <w:i w:val="false"/>
            <w:iCs w:val="false"/>
            <w:position w:val="0"/>
            <w:sz w:val="28"/>
            <w:sz w:val="28"/>
            <w:szCs w:val="28"/>
            <w:vertAlign w:val="baseline"/>
          </w:rPr>
          <w:t>In general terms, lowest values of P(</w:t>
        </w:r>
      </w:ins>
      <w:ins w:id="134" w:author="Enrico Crema" w:date="2015-03-24T15:18:00Z">
        <w:r>
          <w:rPr>
            <w:rFonts w:cs="Times New Roman" w:ascii="Times New Roman" w:hAnsi="Times New Roman"/>
            <w:i/>
            <w:iCs/>
            <w:position w:val="0"/>
            <w:sz w:val="28"/>
            <w:sz w:val="28"/>
            <w:szCs w:val="28"/>
            <w:vertAlign w:val="baseline"/>
          </w:rPr>
          <w:t>loss of B</w:t>
        </w:r>
      </w:ins>
      <w:ins w:id="135" w:author="Enrico Crema" w:date="2015-03-24T15:18:00Z">
        <w:r>
          <w:rPr>
            <w:rFonts w:cs="Times New Roman" w:ascii="Times New Roman" w:hAnsi="Times New Roman"/>
            <w:i w:val="false"/>
            <w:iCs w:val="false"/>
            <w:position w:val="0"/>
            <w:sz w:val="28"/>
            <w:sz w:val="28"/>
            <w:szCs w:val="28"/>
            <w:vertAlign w:val="baseline"/>
          </w:rPr>
          <w:t xml:space="preserve">) is achieved by copy-if-better, whilst copy-the-best can better or worse than random copying depending on the degree of payoff uncertainty. Indeed, payoff uncertainty has a detrimental effect for the retention of the optimal variants for both copy-the-best and copy-if-better,  although the magnitude of its negative effect is much larger in the former.  The relationship between </w:t>
        </w:r>
      </w:ins>
      <w:ins w:id="136" w:author="Enrico Crema" w:date="2015-03-24T15:18:00Z">
        <w:r>
          <w:rPr>
            <w:rFonts w:cs="Times New Roman" w:ascii="Times New Roman" w:hAnsi="Times New Roman"/>
            <w:i/>
            <w:iCs/>
            <w:position w:val="0"/>
            <w:sz w:val="28"/>
            <w:sz w:val="28"/>
            <w:szCs w:val="28"/>
            <w:vertAlign w:val="baseline"/>
          </w:rPr>
          <w:t>k</w:t>
        </w:r>
      </w:ins>
      <w:ins w:id="137" w:author="Enrico Crema" w:date="2015-03-24T15:18:00Z">
        <w:r>
          <w:rPr>
            <w:rFonts w:cs="Times New Roman" w:ascii="Times New Roman" w:hAnsi="Times New Roman"/>
            <w:i w:val="false"/>
            <w:iCs w:val="false"/>
            <w:position w:val="0"/>
            <w:sz w:val="28"/>
            <w:sz w:val="28"/>
            <w:szCs w:val="28"/>
            <w:vertAlign w:val="baseline"/>
          </w:rPr>
          <w:t xml:space="preserve"> and P(</w:t>
        </w:r>
      </w:ins>
      <w:ins w:id="138" w:author="Enrico Crema" w:date="2015-03-24T15:18:00Z">
        <w:r>
          <w:rPr>
            <w:rFonts w:cs="Times New Roman" w:ascii="Times New Roman" w:hAnsi="Times New Roman"/>
            <w:i/>
            <w:iCs/>
            <w:position w:val="0"/>
            <w:sz w:val="28"/>
            <w:sz w:val="28"/>
            <w:szCs w:val="28"/>
            <w:vertAlign w:val="baseline"/>
          </w:rPr>
          <w:t>loss of B</w:t>
        </w:r>
      </w:ins>
      <w:ins w:id="139" w:author="Enrico Crema" w:date="2015-03-24T15:18:00Z">
        <w:r>
          <w:rPr>
            <w:rFonts w:cs="Times New Roman" w:ascii="Times New Roman" w:hAnsi="Times New Roman"/>
            <w:i w:val="false"/>
            <w:iCs w:val="false"/>
            <w:position w:val="0"/>
            <w:sz w:val="28"/>
            <w:sz w:val="28"/>
            <w:szCs w:val="28"/>
            <w:vertAlign w:val="baseline"/>
          </w:rPr>
          <w:t xml:space="preserve">) also varies between the three models. </w:t>
        </w:r>
      </w:ins>
      <w:ins w:id="140" w:author="Enrico Crema" w:date="2015-03-24T15:01:00Z">
        <w:r>
          <w:rPr>
            <w:rFonts w:cs="Times New Roman" w:ascii="Times New Roman" w:hAnsi="Times New Roman"/>
            <w:i w:val="false"/>
            <w:iCs w:val="false"/>
            <w:position w:val="0"/>
            <w:sz w:val="28"/>
            <w:sz w:val="28"/>
            <w:szCs w:val="28"/>
            <w:vertAlign w:val="baseline"/>
          </w:rPr>
          <w:t>R</w:t>
        </w:r>
      </w:ins>
      <w:ins w:id="141" w:author="Enrico Crema" w:date="2015-03-24T11:57:00Z">
        <w:r>
          <w:rPr>
            <w:rFonts w:cs="Times New Roman" w:ascii="Times New Roman" w:hAnsi="Times New Roman"/>
            <w:i w:val="false"/>
            <w:iCs w:val="false"/>
            <w:position w:val="0"/>
            <w:sz w:val="28"/>
            <w:sz w:val="28"/>
            <w:szCs w:val="28"/>
            <w:vertAlign w:val="baseline"/>
          </w:rPr>
          <w:t xml:space="preserve">andom copying and copy-if-better models </w:t>
        </w:r>
      </w:ins>
      <w:ins w:id="142" w:author="Enrico Crema" w:date="2015-03-24T15:01:00Z">
        <w:r>
          <w:rPr>
            <w:rFonts w:cs="Times New Roman" w:ascii="Times New Roman" w:hAnsi="Times New Roman"/>
            <w:i w:val="false"/>
            <w:iCs w:val="false"/>
            <w:position w:val="0"/>
            <w:sz w:val="28"/>
            <w:sz w:val="28"/>
            <w:szCs w:val="28"/>
            <w:vertAlign w:val="baseline"/>
          </w:rPr>
          <w:t xml:space="preserve">show a stable relationship  (albeit the former has a lower probability of loss when </w:t>
        </w:r>
      </w:ins>
      <w:ins w:id="143" w:author="Enrico Crema" w:date="2015-03-24T15:01:00Z">
        <w:r>
          <w:rPr>
            <w:rFonts w:cs="Times New Roman" w:ascii="Times New Roman" w:hAnsi="Times New Roman"/>
            <w:i/>
            <w:iCs/>
            <w:position w:val="0"/>
            <w:sz w:val="28"/>
            <w:sz w:val="28"/>
            <w:szCs w:val="28"/>
            <w:vertAlign w:val="baseline"/>
          </w:rPr>
          <w:t>k</w:t>
        </w:r>
      </w:ins>
      <w:ins w:id="144" w:author="Enrico Crema" w:date="2015-03-24T15:01:00Z">
        <w:r>
          <w:rPr>
            <w:rFonts w:cs="Times New Roman" w:ascii="Times New Roman" w:hAnsi="Times New Roman"/>
            <w:i w:val="false"/>
            <w:iCs w:val="false"/>
            <w:position w:val="0"/>
            <w:sz w:val="28"/>
            <w:sz w:val="28"/>
            <w:szCs w:val="28"/>
            <w:vertAlign w:val="baseline"/>
          </w:rPr>
          <w:t xml:space="preserve"> &lt; ca. 15), whilst </w:t>
        </w:r>
      </w:ins>
      <w:ins w:id="145" w:author="Enrico Crema" w:date="2015-03-24T15:05:00Z">
        <w:r>
          <w:rPr>
            <w:rFonts w:cs="Times New Roman" w:ascii="Times New Roman" w:hAnsi="Times New Roman"/>
            <w:i w:val="false"/>
            <w:iCs w:val="false"/>
            <w:position w:val="0"/>
            <w:sz w:val="28"/>
            <w:sz w:val="28"/>
            <w:szCs w:val="28"/>
            <w:vertAlign w:val="baseline"/>
          </w:rPr>
          <w:t xml:space="preserve">in </w:t>
        </w:r>
      </w:ins>
      <w:ins w:id="146" w:author="Enrico Crema" w:date="2015-03-24T11:58:00Z">
        <w:r>
          <w:rPr>
            <w:rFonts w:cs="Times New Roman" w:ascii="Times New Roman" w:hAnsi="Times New Roman"/>
            <w:i w:val="false"/>
            <w:iCs w:val="false"/>
            <w:position w:val="0"/>
            <w:sz w:val="28"/>
            <w:sz w:val="28"/>
            <w:szCs w:val="28"/>
            <w:vertAlign w:val="baseline"/>
          </w:rPr>
          <w:t>copy-the-b</w:t>
        </w:r>
      </w:ins>
      <w:ins w:id="147" w:author="Enrico Crema" w:date="2015-03-24T15:23:00Z">
        <w:r>
          <w:rPr>
            <w:rFonts w:cs="Times New Roman" w:ascii="Times New Roman" w:hAnsi="Times New Roman"/>
            <w:i w:val="false"/>
            <w:iCs w:val="false"/>
            <w:position w:val="0"/>
            <w:sz w:val="28"/>
            <w:sz w:val="28"/>
            <w:szCs w:val="28"/>
            <w:vertAlign w:val="baseline"/>
          </w:rPr>
          <w:t>est an increase in the sample pool lead to a continuous increase in P(</w:t>
        </w:r>
      </w:ins>
      <w:ins w:id="148" w:author="Enrico Crema" w:date="2015-03-24T15:23:00Z">
        <w:r>
          <w:rPr>
            <w:rFonts w:cs="Times New Roman" w:ascii="Times New Roman" w:hAnsi="Times New Roman"/>
            <w:i/>
            <w:iCs/>
            <w:position w:val="0"/>
            <w:sz w:val="28"/>
            <w:sz w:val="28"/>
            <w:szCs w:val="28"/>
            <w:vertAlign w:val="baseline"/>
          </w:rPr>
          <w:t>loss of B</w:t>
        </w:r>
      </w:ins>
      <w:ins w:id="149" w:author="Enrico Crema" w:date="2015-03-24T15:23:00Z">
        <w:r>
          <w:rPr>
            <w:rFonts w:cs="Times New Roman" w:ascii="Times New Roman" w:hAnsi="Times New Roman"/>
            <w:i w:val="false"/>
            <w:iCs w:val="false"/>
            <w:position w:val="0"/>
            <w:sz w:val="28"/>
            <w:sz w:val="28"/>
            <w:szCs w:val="28"/>
            <w:vertAlign w:val="baseline"/>
          </w:rPr>
          <w:t xml:space="preserve">). </w:t>
        </w:r>
      </w:ins>
      <w:ins w:id="150" w:author="Enrico Crema" w:date="2015-03-24T11:59:00Z">
        <w:r>
          <w:rPr>
            <w:rFonts w:cs="Times New Roman" w:ascii="Times New Roman" w:hAnsi="Times New Roman"/>
            <w:i w:val="false"/>
            <w:iCs w:val="false"/>
            <w:position w:val="0"/>
            <w:sz w:val="28"/>
            <w:sz w:val="28"/>
            <w:szCs w:val="28"/>
            <w:vertAlign w:val="baseline"/>
          </w:rPr>
          <w:t xml:space="preserve"> In other words, on the one hand random copying and copy-if-better are almost unaffected by the size of the sample pool, with the latter minimally affected by payoff uncertainty, whilst on the other hand copy-the-best have a higher chance </w:t>
        </w:r>
      </w:ins>
      <w:ins w:id="151" w:author="Enrico Crema" w:date="2015-03-24T11:59:00Z">
        <w:r>
          <w:rPr>
            <w:rFonts w:eastAsia="ＭＳ 明朝" w:cs="Times New Roman" w:ascii="Times New Roman" w:hAnsi="Times New Roman"/>
            <w:i w:val="false"/>
            <w:iCs w:val="false"/>
            <w:color w:val="00000A"/>
            <w:position w:val="0"/>
            <w:sz w:val="28"/>
            <w:sz w:val="28"/>
            <w:szCs w:val="28"/>
            <w:vertAlign w:val="baseline"/>
            <w:lang w:val="en-GB" w:eastAsia="zh-CN" w:bidi="hi-IN"/>
          </w:rPr>
          <w:t>of</w:t>
        </w:r>
      </w:ins>
      <w:ins w:id="152" w:author="Enrico Crema" w:date="2015-03-24T11:59:00Z">
        <w:r>
          <w:rPr>
            <w:rFonts w:cs="Times New Roman" w:ascii="Times New Roman" w:hAnsi="Times New Roman"/>
            <w:i w:val="false"/>
            <w:iCs w:val="false"/>
            <w:position w:val="0"/>
            <w:sz w:val="28"/>
            <w:sz w:val="28"/>
            <w:szCs w:val="28"/>
            <w:vertAlign w:val="baseline"/>
          </w:rPr>
          <w:t xml:space="preserve"> retaining the optimal variants when the sample pool is small and the uncertainty is low. When we allow for convergent evolution (fig.2-b), the deleterious effect of larger </w:t>
        </w:r>
      </w:ins>
      <w:ins w:id="153" w:author="Enrico Crema" w:date="2015-03-24T11:59:00Z">
        <w:r>
          <w:rPr>
            <w:rFonts w:cs="Times New Roman" w:ascii="Times New Roman" w:hAnsi="Times New Roman"/>
            <w:i/>
            <w:iCs/>
            <w:position w:val="0"/>
            <w:sz w:val="28"/>
            <w:sz w:val="28"/>
            <w:szCs w:val="28"/>
            <w:vertAlign w:val="baseline"/>
          </w:rPr>
          <w:t xml:space="preserve">k </w:t>
        </w:r>
      </w:ins>
      <w:ins w:id="154" w:author="Enrico Crema" w:date="2015-03-24T11:59:00Z">
        <w:r>
          <w:rPr>
            <w:rFonts w:cs="Times New Roman" w:ascii="Times New Roman" w:hAnsi="Times New Roman"/>
            <w:i w:val="false"/>
            <w:iCs w:val="false"/>
            <w:position w:val="0"/>
            <w:sz w:val="28"/>
            <w:sz w:val="28"/>
            <w:szCs w:val="28"/>
            <w:vertAlign w:val="baseline"/>
          </w:rPr>
          <w:t xml:space="preserve">in copy-the-best is counter-balanced by the larger number of potential innovators. This leads to a non-linear relationship between </w:t>
        </w:r>
      </w:ins>
      <w:ins w:id="155" w:author="Enrico Crema" w:date="2015-03-24T11:59:00Z">
        <w:r>
          <w:rPr>
            <w:rFonts w:cs="Times New Roman" w:ascii="Times New Roman" w:hAnsi="Times New Roman"/>
            <w:i/>
            <w:iCs/>
            <w:position w:val="0"/>
            <w:sz w:val="28"/>
            <w:sz w:val="28"/>
            <w:szCs w:val="28"/>
            <w:vertAlign w:val="baseline"/>
          </w:rPr>
          <w:t>k</w:t>
        </w:r>
      </w:ins>
      <w:ins w:id="156" w:author="Enrico Crema" w:date="2015-03-24T11:59:00Z">
        <w:r>
          <w:rPr>
            <w:rFonts w:cs="Times New Roman" w:ascii="Times New Roman" w:hAnsi="Times New Roman"/>
            <w:i w:val="false"/>
            <w:iCs w:val="false"/>
            <w:position w:val="0"/>
            <w:sz w:val="28"/>
            <w:sz w:val="28"/>
            <w:szCs w:val="28"/>
            <w:vertAlign w:val="baseline"/>
          </w:rPr>
          <w:t xml:space="preserve"> and P(</w:t>
        </w:r>
      </w:ins>
      <w:ins w:id="157" w:author="Enrico Crema" w:date="2015-03-24T11:59:00Z">
        <w:r>
          <w:rPr>
            <w:rFonts w:cs="Times New Roman" w:ascii="Times New Roman" w:hAnsi="Times New Roman"/>
            <w:i/>
            <w:iCs/>
            <w:position w:val="0"/>
            <w:sz w:val="28"/>
            <w:sz w:val="28"/>
            <w:szCs w:val="28"/>
            <w:vertAlign w:val="baseline"/>
          </w:rPr>
          <w:t>loss of B</w:t>
        </w:r>
      </w:ins>
      <w:ins w:id="158" w:author="Enrico Crema" w:date="2015-03-24T11:59:00Z">
        <w:r>
          <w:rPr>
            <w:rFonts w:cs="Times New Roman" w:ascii="Times New Roman" w:hAnsi="Times New Roman"/>
            <w:i w:val="false"/>
            <w:iCs w:val="false"/>
            <w:position w:val="0"/>
            <w:sz w:val="28"/>
            <w:sz w:val="28"/>
            <w:szCs w:val="28"/>
            <w:vertAlign w:val="baseline"/>
          </w:rPr>
          <w:t xml:space="preserve">), with the latter achieving  highest values for intermediate values of the former.  </w:t>
        </w:r>
      </w:ins>
      <w:r/>
    </w:p>
    <w:p>
      <w:pPr>
        <w:pStyle w:val="Normal"/>
        <w:spacing w:lineRule="auto" w:line="480"/>
        <w:jc w:val="both"/>
        <w:rPr>
          <w:sz w:val="28"/>
          <w:i w:val="false"/>
          <w:sz w:val="28"/>
          <w:i w:val="false"/>
          <w:szCs w:val="28"/>
          <w:iCs/>
          <w:rFonts w:ascii="Times New Roman" w:hAnsi="Times New Roman" w:eastAsia="ＭＳ 明朝" w:cs="Times New Roman"/>
          <w:color w:val="00000A"/>
          <w:lang w:val="en-GB" w:eastAsia="zh-CN" w:bidi="hi-IN"/>
        </w:rPr>
      </w:pPr>
      <w:r>
        <w:rPr>
          <w:rFonts w:eastAsia="ＭＳ 明朝" w:cs="Times New Roman" w:ascii="Times New Roman" w:hAnsi="Times New Roman"/>
          <w:i w:val="false"/>
          <w:iCs/>
          <w:color w:val="00000A"/>
          <w:sz w:val="28"/>
          <w:szCs w:val="28"/>
          <w:lang w:val="en-GB" w:eastAsia="zh-CN" w:bidi="hi-IN"/>
        </w:rPr>
      </w:r>
      <w:r/>
    </w:p>
    <w:p>
      <w:pPr>
        <w:pStyle w:val="Normal"/>
        <w:spacing w:lineRule="auto" w:line="480"/>
        <w:jc w:val="both"/>
        <w:rPr>
          <w:sz w:val="24"/>
          <w:i w:val="false"/>
          <w:sz w:val="24"/>
          <w:i w:val="false"/>
          <w:szCs w:val="24"/>
          <w:iCs/>
          <w:rFonts w:ascii="Liberation Serif;Times New Roma" w:hAnsi="Liberation Serif;Times New Roma" w:eastAsia="ＭＳ 明朝" w:cs="Lucida Sans"/>
          <w:color w:val="00000A"/>
          <w:lang w:val="en-GB" w:eastAsia="zh-CN" w:bidi="hi-IN"/>
        </w:rPr>
      </w:pPr>
      <w:r>
        <w:rPr>
          <w:rFonts w:eastAsia="ＭＳ 明朝" w:cs="Lucida Sans"/>
          <w:i w:val="false"/>
          <w:iCs/>
          <w:color w:val="00000A"/>
          <w:sz w:val="24"/>
          <w:szCs w:val="24"/>
          <w:lang w:val="en-GB" w:eastAsia="zh-CN" w:bidi="hi-IN"/>
        </w:rPr>
      </w:r>
      <w:r/>
    </w:p>
    <w:p>
      <w:pPr>
        <w:pStyle w:val="Normal"/>
        <w:spacing w:lineRule="auto" w:line="480"/>
        <w:jc w:val="both"/>
        <w:rPr>
          <w:sz w:val="24"/>
          <w:i w:val="false"/>
          <w:sz w:val="24"/>
          <w:i w:val="false"/>
          <w:szCs w:val="24"/>
          <w:iCs/>
          <w:rFonts w:ascii="Liberation Serif;Times New Roma" w:hAnsi="Liberation Serif;Times New Roma" w:eastAsia="ＭＳ 明朝" w:cs="Lucida Sans"/>
          <w:color w:val="00000A"/>
          <w:lang w:val="en-GB" w:eastAsia="zh-CN" w:bidi="hi-IN"/>
        </w:rPr>
      </w:pPr>
      <w:r>
        <w:rPr>
          <w:rFonts w:eastAsia="ＭＳ 明朝" w:cs="Lucida Sans"/>
          <w:i w:val="false"/>
          <w:iCs/>
          <w:color w:val="00000A"/>
          <w:sz w:val="24"/>
          <w:szCs w:val="24"/>
          <w:lang w:val="en-GB" w:eastAsia="zh-CN" w:bidi="hi-IN"/>
        </w:rPr>
      </w:r>
      <w:r/>
    </w:p>
    <w:p>
      <w:pPr>
        <w:pStyle w:val="Normal"/>
        <w:spacing w:lineRule="auto" w:line="480"/>
        <w:jc w:val="both"/>
      </w:pPr>
      <w:r>
        <w:rPr/>
        <w:commentReference w:id="6"/>
      </w:r>
      <w:del w:id="159" w:author="Enrico Crema" w:date="2015-03-24T11:20:00Z">
        <w:r>
          <w:rPr>
            <w:rFonts w:eastAsia="ＭＳ 明朝" w:cs="Times New Roman" w:ascii="Times New Roman" w:hAnsi="Times New Roman"/>
            <w:i/>
            <w:iCs/>
            <w:color w:val="00000A"/>
            <w:sz w:val="28"/>
            <w:szCs w:val="28"/>
            <w:lang w:val="en-GB" w:eastAsia="zh-CN" w:bidi="hi-IN"/>
          </w:rPr>
          <w:delText xml:space="preserve"> </w:delText>
        </w:r>
      </w:del>
      <w:del w:id="160" w:author="Enrico Crema" w:date="2015-03-24T11:20:00Z">
        <w:r>
          <w:rPr>
            <w:rFonts w:eastAsia="ＭＳ 明朝" w:cs="Times New Roman" w:ascii="Times New Roman" w:hAnsi="Times New Roman"/>
            <w:i/>
            <w:iCs/>
            <w:color w:val="00000A"/>
            <w:sz w:val="28"/>
            <w:szCs w:val="28"/>
            <w:lang w:val="en-GB" w:eastAsia="zh-CN" w:bidi="hi-IN"/>
          </w:rPr>
          <w:delText>additionally takes account of the payoff signal, and hence can be considered a weighted version of unbiased learning.  In this case the expected probability of losing an innovation is equal to 1-zg</w:delText>
        </w:r>
      </w:del>
      <w:del w:id="161" w:author="Enrico Crema" w:date="2015-03-24T11:20:00Z">
        <w:r>
          <w:rPr>
            <w:rFonts w:eastAsia="ＭＳ 明朝" w:cs="Times New Roman" w:ascii="Times New Roman" w:hAnsi="Times New Roman"/>
            <w:i/>
            <w:iCs/>
            <w:color w:val="00000A"/>
            <w:sz w:val="28"/>
            <w:szCs w:val="28"/>
            <w:vertAlign w:val="subscript"/>
            <w:lang w:val="en-GB" w:eastAsia="zh-CN" w:bidi="hi-IN"/>
          </w:rPr>
          <w:delText>i</w:delText>
        </w:r>
      </w:del>
      <w:del w:id="162" w:author="Enrico Crema" w:date="2015-03-24T11:20:00Z">
        <w:r>
          <w:rPr>
            <w:rFonts w:eastAsia="ＭＳ 明朝" w:cs="Times New Roman" w:ascii="Times New Roman" w:hAnsi="Times New Roman"/>
            <w:i/>
            <w:iCs/>
            <w:color w:val="00000A"/>
            <w:sz w:val="28"/>
            <w:szCs w:val="28"/>
            <w:lang w:val="en-GB" w:eastAsia="zh-CN" w:bidi="hi-IN"/>
          </w:rPr>
          <w:delText>/(g</w:delText>
        </w:r>
      </w:del>
      <w:del w:id="163" w:author="Enrico Crema" w:date="2015-03-24T11:20:00Z">
        <w:r>
          <w:rPr>
            <w:rFonts w:eastAsia="ＭＳ 明朝" w:cs="Times New Roman" w:ascii="Times New Roman" w:hAnsi="Times New Roman"/>
            <w:i/>
            <w:iCs/>
            <w:color w:val="00000A"/>
            <w:sz w:val="28"/>
            <w:szCs w:val="28"/>
            <w:vertAlign w:val="subscript"/>
            <w:lang w:val="en-GB" w:eastAsia="zh-CN" w:bidi="hi-IN"/>
          </w:rPr>
          <w:delText>i</w:delText>
        </w:r>
      </w:del>
      <w:del w:id="164" w:author="Enrico Crema" w:date="2015-03-24T11:20:00Z">
        <w:r>
          <w:rPr>
            <w:rFonts w:eastAsia="ＭＳ 明朝" w:cs="Times New Roman" w:ascii="Times New Roman" w:hAnsi="Times New Roman"/>
            <w:i/>
            <w:iCs/>
            <w:color w:val="00000A"/>
            <w:sz w:val="28"/>
            <w:szCs w:val="28"/>
            <w:lang w:val="en-GB" w:eastAsia="zh-CN" w:bidi="hi-IN"/>
          </w:rPr>
          <w:delText>+kg</w:delText>
        </w:r>
      </w:del>
      <w:del w:id="165" w:author="Enrico Crema" w:date="2015-03-24T11:20:00Z">
        <w:r>
          <w:rPr>
            <w:rFonts w:eastAsia="ＭＳ 明朝" w:cs="Times New Roman" w:ascii="Times New Roman" w:hAnsi="Times New Roman"/>
            <w:i/>
            <w:iCs/>
            <w:color w:val="00000A"/>
            <w:sz w:val="28"/>
            <w:szCs w:val="28"/>
            <w:vertAlign w:val="subscript"/>
            <w:lang w:val="en-GB" w:eastAsia="zh-CN" w:bidi="hi-IN"/>
          </w:rPr>
          <w:delText>k</w:delText>
        </w:r>
      </w:del>
      <w:del w:id="166" w:author="Enrico Crema" w:date="2015-03-24T11:20:00Z">
        <w:r>
          <w:rPr>
            <w:rFonts w:eastAsia="ＭＳ 明朝" w:cs="Times New Roman" w:ascii="Times New Roman" w:hAnsi="Times New Roman"/>
            <w:i/>
            <w:iCs/>
            <w:color w:val="00000A"/>
            <w:sz w:val="28"/>
            <w:szCs w:val="28"/>
            <w:lang w:val="en-GB" w:eastAsia="zh-CN" w:bidi="hi-IN"/>
          </w:rPr>
          <w:delText>), where g</w:delText>
        </w:r>
      </w:del>
      <w:del w:id="167" w:author="Enrico Crema" w:date="2015-03-24T11:20:00Z">
        <w:r>
          <w:rPr>
            <w:rFonts w:eastAsia="ＭＳ 明朝" w:cs="Times New Roman" w:ascii="Times New Roman" w:hAnsi="Times New Roman"/>
            <w:i/>
            <w:iCs/>
            <w:color w:val="00000A"/>
            <w:sz w:val="28"/>
            <w:szCs w:val="28"/>
            <w:vertAlign w:val="subscript"/>
            <w:lang w:val="en-GB" w:eastAsia="zh-CN" w:bidi="hi-IN"/>
          </w:rPr>
          <w:delText>i</w:delText>
        </w:r>
      </w:del>
      <w:del w:id="168" w:author="Enrico Crema" w:date="2015-03-24T11:20:00Z">
        <w:r>
          <w:rPr>
            <w:rFonts w:eastAsia="ＭＳ 明朝" w:cs="Times New Roman" w:ascii="Times New Roman" w:hAnsi="Times New Roman"/>
            <w:i/>
            <w:iCs/>
            <w:color w:val="00000A"/>
            <w:sz w:val="28"/>
            <w:szCs w:val="28"/>
            <w:lang w:val="en-GB" w:eastAsia="zh-CN" w:bidi="hi-IN"/>
          </w:rPr>
          <w:delText xml:space="preserve"> and g</w:delText>
        </w:r>
      </w:del>
      <w:del w:id="169" w:author="Enrico Crema" w:date="2015-03-24T11:20:00Z">
        <w:r>
          <w:rPr>
            <w:rFonts w:eastAsia="ＭＳ 明朝" w:cs="Times New Roman" w:ascii="Times New Roman" w:hAnsi="Times New Roman"/>
            <w:i/>
            <w:iCs/>
            <w:color w:val="00000A"/>
            <w:sz w:val="28"/>
            <w:szCs w:val="28"/>
            <w:vertAlign w:val="subscript"/>
            <w:lang w:val="en-GB" w:eastAsia="zh-CN" w:bidi="hi-IN"/>
          </w:rPr>
          <w:delText>k</w:delText>
        </w:r>
      </w:del>
      <w:del w:id="170" w:author="Enrico Crema" w:date="2015-03-24T11:20:00Z">
        <w:r>
          <w:rPr>
            <w:rFonts w:eastAsia="ＭＳ 明朝" w:cs="Times New Roman" w:ascii="Times New Roman" w:hAnsi="Times New Roman"/>
            <w:i/>
            <w:iCs/>
            <w:color w:val="00000A"/>
            <w:sz w:val="28"/>
            <w:szCs w:val="28"/>
            <w:lang w:val="en-GB" w:eastAsia="zh-CN" w:bidi="hi-IN"/>
          </w:rPr>
          <w:delText xml:space="preserve"> are equivalent to the average payoff signal of the focal agent and the pool of teachers respectively.  When g</w:delText>
        </w:r>
      </w:del>
      <w:del w:id="171" w:author="Enrico Crema" w:date="2015-03-24T11:20:00Z">
        <w:r>
          <w:rPr>
            <w:rFonts w:eastAsia="ＭＳ 明朝" w:cs="Times New Roman" w:ascii="Times New Roman" w:hAnsi="Times New Roman"/>
            <w:i/>
            <w:iCs/>
            <w:color w:val="00000A"/>
            <w:sz w:val="28"/>
            <w:szCs w:val="28"/>
            <w:vertAlign w:val="subscript"/>
            <w:lang w:val="en-GB" w:eastAsia="zh-CN" w:bidi="hi-IN"/>
          </w:rPr>
          <w:delText>i</w:delText>
        </w:r>
      </w:del>
      <w:del w:id="172" w:author="Enrico Crema" w:date="2015-03-24T11:20:00Z">
        <w:r>
          <w:rPr>
            <w:rFonts w:eastAsia="ＭＳ 明朝" w:cs="Times New Roman" w:ascii="Times New Roman" w:hAnsi="Times New Roman"/>
            <w:i/>
            <w:iCs/>
            <w:color w:val="00000A"/>
            <w:sz w:val="28"/>
            <w:szCs w:val="28"/>
            <w:lang w:val="en-GB" w:eastAsia="zh-CN" w:bidi="hi-IN"/>
          </w:rPr>
          <w:delText>=g</w:delText>
        </w:r>
      </w:del>
      <w:del w:id="173" w:author="Enrico Crema" w:date="2015-03-24T11:20:00Z">
        <w:r>
          <w:rPr>
            <w:rFonts w:eastAsia="ＭＳ 明朝" w:cs="Times New Roman" w:ascii="Times New Roman" w:hAnsi="Times New Roman"/>
            <w:i/>
            <w:iCs/>
            <w:color w:val="00000A"/>
            <w:sz w:val="28"/>
            <w:szCs w:val="28"/>
            <w:vertAlign w:val="subscript"/>
            <w:lang w:val="en-GB" w:eastAsia="zh-CN" w:bidi="hi-IN"/>
          </w:rPr>
          <w:delText xml:space="preserve">k </w:delText>
        </w:r>
      </w:del>
      <w:del w:id="174" w:author="Enrico Crema" w:date="2015-03-24T11:20:00Z">
        <w:r>
          <w:rPr>
            <w:rFonts w:eastAsia="ＭＳ 明朝" w:cs="Times New Roman" w:ascii="Times New Roman" w:hAnsi="Times New Roman"/>
            <w:i/>
            <w:iCs/>
            <w:color w:val="00000A"/>
            <w:sz w:val="28"/>
            <w:szCs w:val="28"/>
            <w:lang w:val="en-GB" w:eastAsia="zh-CN" w:bidi="hi-IN"/>
          </w:rPr>
          <w:delText>we obtain the same result as unbiased learning, as only the frequency of a given variant determines the probability of its adoption.</w:delText>
        </w:r>
      </w:del>
      <w:del w:id="175" w:author="Enrico Crema" w:date="2015-03-24T11:18:00Z">
        <w:r>
          <w:rPr>
            <w:rFonts w:eastAsia="ＭＳ 明朝" w:cs="Times New Roman" w:ascii="Times New Roman" w:hAnsi="Times New Roman"/>
            <w:i/>
            <w:iCs/>
            <w:color w:val="00000A"/>
            <w:sz w:val="28"/>
            <w:szCs w:val="28"/>
            <w:lang w:val="en-GB" w:eastAsia="zh-CN" w:bidi="hi-IN"/>
          </w:rPr>
          <w:delText>Copy-with-payoff-weighted-frequency</w:delText>
        </w:r>
      </w:del>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pPr>
      <w:del w:id="176" w:author="Enrico Crema" w:date="2015-03-24T11:22:00Z">
        <w:r>
          <w:rPr>
            <w:rFonts w:eastAsia="ＭＳ 明朝" w:cs="Times New Roman" w:ascii="Times New Roman" w:hAnsi="Times New Roman"/>
            <w:i w:val="false"/>
            <w:iCs/>
            <w:color w:val="00000A"/>
            <w:sz w:val="28"/>
            <w:szCs w:val="28"/>
            <w:lang w:val="en-GB" w:eastAsia="zh-CN" w:bidi="hi-IN"/>
          </w:rPr>
          <w:delText xml:space="preserve">We solve the probability of innovation loss during copy-the-best social learning by simulating the expected probability that a random draw with mean </w:delText>
        </w:r>
      </w:del>
      <w:del w:id="177" w:author="Enrico Crema" w:date="2015-03-24T11:22:00Z">
        <w:r>
          <w:rPr>
            <w:rFonts w:eastAsia="ＭＳ 明朝" w:cs="Times New Roman" w:ascii="Times New Roman" w:hAnsi="Times New Roman"/>
            <w:i/>
            <w:iCs/>
            <w:color w:val="00000A"/>
            <w:sz w:val="28"/>
            <w:szCs w:val="28"/>
            <w:lang w:val="en-GB" w:eastAsia="zh-CN" w:bidi="hi-IN"/>
          </w:rPr>
          <w:delText>g</w:delText>
        </w:r>
      </w:del>
      <w:del w:id="178" w:author="Enrico Crema" w:date="2015-03-24T11:22:00Z">
        <w:r>
          <w:rPr>
            <w:rFonts w:eastAsia="ＭＳ 明朝" w:cs="Times New Roman" w:ascii="Times New Roman" w:hAnsi="Times New Roman"/>
            <w:i/>
            <w:iCs/>
            <w:color w:val="00000A"/>
            <w:sz w:val="28"/>
            <w:szCs w:val="28"/>
            <w:vertAlign w:val="subscript"/>
            <w:lang w:val="en-GB" w:eastAsia="zh-CN" w:bidi="hi-IN"/>
          </w:rPr>
          <w:delText>i is</w:delText>
        </w:r>
      </w:del>
      <w:del w:id="179" w:author="Enrico Crema" w:date="2015-03-24T11:22:00Z">
        <w:r>
          <w:rPr>
            <w:rFonts w:eastAsia="ＭＳ 明朝" w:cs="Times New Roman" w:ascii="Times New Roman" w:hAnsi="Times New Roman"/>
            <w:i w:val="false"/>
            <w:iCs/>
            <w:color w:val="00000A"/>
            <w:sz w:val="28"/>
            <w:szCs w:val="28"/>
            <w:lang w:val="en-GB" w:eastAsia="zh-CN" w:bidi="hi-IN"/>
          </w:rPr>
          <w:delText xml:space="preserve"> smaller than the highest value from </w:delText>
        </w:r>
      </w:del>
      <w:del w:id="180" w:author="Enrico Crema" w:date="2015-03-24T11:22:00Z">
        <w:r>
          <w:rPr>
            <w:rFonts w:eastAsia="ＭＳ 明朝" w:cs="Times New Roman" w:ascii="Times New Roman" w:hAnsi="Times New Roman"/>
            <w:i/>
            <w:iCs/>
            <w:color w:val="00000A"/>
            <w:sz w:val="28"/>
            <w:szCs w:val="28"/>
            <w:lang w:val="en-GB" w:eastAsia="zh-CN" w:bidi="hi-IN"/>
          </w:rPr>
          <w:delText>k</w:delText>
        </w:r>
      </w:del>
      <w:del w:id="181" w:author="Enrico Crema" w:date="2015-03-24T11:22:00Z">
        <w:r>
          <w:rPr>
            <w:rFonts w:eastAsia="ＭＳ 明朝" w:cs="Times New Roman" w:ascii="Times New Roman" w:hAnsi="Times New Roman"/>
            <w:i w:val="false"/>
            <w:iCs/>
            <w:color w:val="00000A"/>
            <w:sz w:val="28"/>
            <w:szCs w:val="28"/>
            <w:lang w:val="en-GB" w:eastAsia="zh-CN" w:bidi="hi-IN"/>
          </w:rPr>
          <w:delText xml:space="preserve"> random draws from a normal distribution with mean </w:delText>
        </w:r>
      </w:del>
      <w:del w:id="182" w:author="Enrico Crema" w:date="2015-03-24T11:22:00Z">
        <w:r>
          <w:rPr>
            <w:rFonts w:eastAsia="ＭＳ 明朝" w:cs="Times New Roman" w:ascii="Times New Roman" w:hAnsi="Times New Roman"/>
            <w:i/>
            <w:iCs/>
            <w:color w:val="00000A"/>
            <w:sz w:val="28"/>
            <w:szCs w:val="28"/>
            <w:lang w:val="en-GB" w:eastAsia="zh-CN" w:bidi="hi-IN"/>
          </w:rPr>
          <w:delText>g</w:delText>
        </w:r>
      </w:del>
      <w:del w:id="183" w:author="Enrico Crema" w:date="2015-03-24T11:22:00Z">
        <w:r>
          <w:rPr>
            <w:rFonts w:eastAsia="ＭＳ 明朝" w:cs="Times New Roman" w:ascii="Times New Roman" w:hAnsi="Times New Roman"/>
            <w:i/>
            <w:iCs/>
            <w:color w:val="00000A"/>
            <w:sz w:val="28"/>
            <w:szCs w:val="28"/>
            <w:vertAlign w:val="subscript"/>
            <w:lang w:val="en-GB" w:eastAsia="zh-CN" w:bidi="hi-IN"/>
          </w:rPr>
          <w:delText>k</w:delText>
        </w:r>
      </w:del>
      <w:del w:id="184" w:author="Enrico Crema" w:date="2015-03-24T11:22:00Z">
        <w:r>
          <w:rPr>
            <w:rFonts w:eastAsia="ＭＳ 明朝" w:cs="Times New Roman" w:ascii="Times New Roman" w:hAnsi="Times New Roman"/>
            <w:i/>
            <w:iCs/>
            <w:color w:val="00000A"/>
            <w:sz w:val="28"/>
            <w:szCs w:val="28"/>
            <w:lang w:val="en-GB" w:eastAsia="zh-CN" w:bidi="hi-IN"/>
          </w:rPr>
          <w:delText xml:space="preserve">, </w:delText>
        </w:r>
      </w:del>
      <w:del w:id="185" w:author="Enrico Crema" w:date="2015-03-24T11:22:00Z">
        <w:r>
          <w:rPr>
            <w:rFonts w:eastAsia="ＭＳ 明朝" w:cs="Times New Roman" w:ascii="Times New Roman" w:hAnsi="Times New Roman"/>
            <w:i w:val="false"/>
            <w:iCs/>
            <w:color w:val="00000A"/>
            <w:sz w:val="28"/>
            <w:szCs w:val="28"/>
            <w:lang w:val="en-GB" w:eastAsia="zh-CN" w:bidi="hi-IN"/>
          </w:rPr>
          <w:delText>assuming that the payoff variance is fixed and equal</w:delText>
        </w:r>
      </w:del>
      <w:r>
        <w:rPr>
          <w:rStyle w:val="FootnoteAnchor"/>
          <w:rFonts w:eastAsia="ＭＳ 明朝" w:cs="Times New Roman" w:ascii="Times New Roman" w:hAnsi="Times New Roman"/>
          <w:i w:val="false"/>
          <w:iCs/>
          <w:color w:val="00000A"/>
          <w:sz w:val="28"/>
          <w:szCs w:val="28"/>
          <w:lang w:val="en-GB" w:eastAsia="zh-CN" w:bidi="hi-IN"/>
        </w:rPr>
        <w:footnoteReference w:id="4"/>
      </w:r>
      <w:del w:id="186" w:author="Enrico Crema" w:date="2015-03-24T11:25:00Z">
        <w:r>
          <w:rPr>
            <w:rFonts w:eastAsia="ＭＳ 明朝" w:cs="Times New Roman" w:ascii="Times New Roman" w:hAnsi="Times New Roman"/>
            <w:i w:val="false"/>
            <w:iCs/>
            <w:color w:val="00000A"/>
            <w:sz w:val="28"/>
            <w:szCs w:val="28"/>
            <w:lang w:val="en-GB" w:eastAsia="zh-CN" w:bidi="hi-IN"/>
          </w:rPr>
          <w:delText xml:space="preserve">We explore this probability by holding the difference </w:delText>
        </w:r>
      </w:del>
      <w:del w:id="187" w:author="Enrico Crema" w:date="2015-03-24T11:25:00Z">
        <w:r>
          <w:rPr>
            <w:rFonts w:eastAsia="ＭＳ 明朝" w:cs="Times New Roman" w:ascii="Times New Roman" w:hAnsi="Times New Roman"/>
            <w:i/>
            <w:iCs/>
            <w:color w:val="00000A"/>
            <w:sz w:val="28"/>
            <w:szCs w:val="28"/>
            <w:lang w:val="en-GB" w:eastAsia="zh-CN" w:bidi="hi-IN"/>
          </w:rPr>
          <w:delText>g</w:delText>
        </w:r>
      </w:del>
      <w:del w:id="188" w:author="Enrico Crema" w:date="2015-03-24T11:25:00Z">
        <w:r>
          <w:rPr>
            <w:rFonts w:eastAsia="ＭＳ 明朝" w:cs="Times New Roman" w:ascii="Times New Roman" w:hAnsi="Times New Roman"/>
            <w:i/>
            <w:iCs/>
            <w:color w:val="00000A"/>
            <w:sz w:val="28"/>
            <w:szCs w:val="28"/>
            <w:vertAlign w:val="subscript"/>
            <w:lang w:val="en-GB" w:eastAsia="zh-CN" w:bidi="hi-IN"/>
          </w:rPr>
          <w:delText>i</w:delText>
        </w:r>
      </w:del>
      <w:del w:id="189" w:author="Enrico Crema" w:date="2015-03-24T11:25:00Z">
        <w:r>
          <w:rPr>
            <w:rFonts w:eastAsia="ＭＳ 明朝" w:cs="Times New Roman" w:ascii="Times New Roman" w:hAnsi="Times New Roman"/>
            <w:i w:val="false"/>
            <w:iCs/>
            <w:color w:val="00000A"/>
            <w:sz w:val="28"/>
            <w:szCs w:val="28"/>
            <w:lang w:val="en-GB" w:eastAsia="zh-CN" w:bidi="hi-IN"/>
          </w:rPr>
          <w:delText xml:space="preserve"> – </w:delText>
        </w:r>
      </w:del>
      <w:del w:id="190" w:author="Enrico Crema" w:date="2015-03-24T11:25:00Z">
        <w:r>
          <w:rPr>
            <w:rFonts w:eastAsia="ＭＳ 明朝" w:cs="Times New Roman" w:ascii="Times New Roman" w:hAnsi="Times New Roman"/>
            <w:i/>
            <w:iCs/>
            <w:color w:val="00000A"/>
            <w:sz w:val="28"/>
            <w:szCs w:val="28"/>
            <w:lang w:val="en-GB" w:eastAsia="zh-CN" w:bidi="hi-IN"/>
          </w:rPr>
          <w:delText>g</w:delText>
        </w:r>
      </w:del>
      <w:del w:id="191" w:author="Enrico Crema" w:date="2015-03-24T11:25:00Z">
        <w:r>
          <w:rPr>
            <w:rFonts w:eastAsia="ＭＳ 明朝" w:cs="Times New Roman" w:ascii="Times New Roman" w:hAnsi="Times New Roman"/>
            <w:i/>
            <w:iCs/>
            <w:color w:val="00000A"/>
            <w:sz w:val="28"/>
            <w:szCs w:val="28"/>
            <w:vertAlign w:val="subscript"/>
            <w:lang w:val="en-GB" w:eastAsia="zh-CN" w:bidi="hi-IN"/>
          </w:rPr>
          <w:delText xml:space="preserve">k  </w:delText>
        </w:r>
      </w:del>
      <w:del w:id="192" w:author="Enrico Crema" w:date="2015-03-24T11:25:00Z">
        <w:r>
          <w:rPr>
            <w:rFonts w:eastAsia="ＭＳ 明朝" w:cs="Times New Roman" w:ascii="Times New Roman" w:hAnsi="Times New Roman"/>
            <w:i w:val="false"/>
            <w:iCs/>
            <w:color w:val="00000A"/>
            <w:sz w:val="28"/>
            <w:szCs w:val="28"/>
            <w:lang w:val="en-GB" w:eastAsia="zh-CN" w:bidi="hi-IN"/>
          </w:rPr>
          <w:delText xml:space="preserve">to unit, and sweeping </w:delText>
        </w:r>
      </w:del>
      <w:del w:id="193" w:author="Enrico Crema" w:date="2015-03-24T11:25:00Z">
        <w:r>
          <w:rPr>
            <w:rFonts w:eastAsia="ＭＳ 明朝" w:cs="Times New Roman" w:ascii="Times New Roman" w:hAnsi="Times New Roman"/>
            <w:i/>
            <w:iCs/>
            <w:color w:val="00000A"/>
            <w:sz w:val="28"/>
            <w:szCs w:val="28"/>
            <w:lang w:val="en-GB" w:eastAsia="zh-CN" w:bidi="hi-IN"/>
          </w:rPr>
          <w:delText>σ</w:delText>
        </w:r>
      </w:del>
      <w:del w:id="194" w:author="Enrico Crema" w:date="2015-03-24T11:25:00Z">
        <w:r>
          <w:rPr>
            <w:rFonts w:eastAsia="ＭＳ 明朝" w:cs="Times New Roman" w:ascii="Times New Roman" w:hAnsi="Times New Roman"/>
            <w:i w:val="false"/>
            <w:iCs/>
            <w:color w:val="00000A"/>
            <w:sz w:val="28"/>
            <w:szCs w:val="28"/>
            <w:lang w:val="en-GB" w:eastAsia="zh-CN" w:bidi="hi-IN"/>
          </w:rPr>
          <w:delText xml:space="preserve"> (from 0 to 3 with an increment of 0.02) and </w:delText>
        </w:r>
      </w:del>
      <w:del w:id="195" w:author="Enrico Crema" w:date="2015-03-24T11:25:00Z">
        <w:r>
          <w:rPr>
            <w:rFonts w:eastAsia="ＭＳ 明朝" w:cs="Times New Roman" w:ascii="Times New Roman" w:hAnsi="Times New Roman"/>
            <w:i/>
            <w:iCs/>
            <w:color w:val="00000A"/>
            <w:sz w:val="28"/>
            <w:szCs w:val="28"/>
            <w:lang w:val="en-GB" w:eastAsia="zh-CN" w:bidi="hi-IN"/>
          </w:rPr>
          <w:delText xml:space="preserve">k </w:delText>
        </w:r>
      </w:del>
      <w:del w:id="196" w:author="Enrico Crema" w:date="2015-03-24T11:25:00Z">
        <w:r>
          <w:rPr>
            <w:rFonts w:eastAsia="ＭＳ 明朝" w:cs="Times New Roman" w:ascii="Times New Roman" w:hAnsi="Times New Roman"/>
            <w:i w:val="false"/>
            <w:iCs/>
            <w:color w:val="00000A"/>
            <w:sz w:val="28"/>
            <w:szCs w:val="28"/>
            <w:lang w:val="en-GB" w:eastAsia="zh-CN" w:bidi="hi-IN"/>
          </w:rPr>
          <w:delText xml:space="preserve">(1 to 150 with an increment of 1).  For each of the resulting 22,500 parameter combinations we run 12,500 simulations, and compute the proportion of runs where the condition </w:delText>
        </w:r>
      </w:del>
      <w:del w:id="197" w:author="Enrico Crema" w:date="2015-03-24T11:25:00Z">
        <w:r>
          <w:rPr>
            <w:rFonts w:eastAsia="ＭＳ 明朝" w:cs="Times New Roman" w:ascii="Times New Roman" w:hAnsi="Times New Roman"/>
            <w:i/>
            <w:iCs/>
            <w:color w:val="00000A"/>
            <w:sz w:val="28"/>
            <w:szCs w:val="28"/>
            <w:lang w:val="en-GB" w:eastAsia="zh-CN" w:bidi="hi-IN"/>
          </w:rPr>
          <w:delText>p</w:delText>
        </w:r>
      </w:del>
      <w:del w:id="198" w:author="Enrico Crema" w:date="2015-03-24T11:25:00Z">
        <w:r>
          <w:rPr>
            <w:rFonts w:eastAsia="ＭＳ 明朝" w:cs="Times New Roman" w:ascii="Times New Roman" w:hAnsi="Times New Roman"/>
            <w:i/>
            <w:iCs/>
            <w:color w:val="00000A"/>
            <w:sz w:val="28"/>
            <w:szCs w:val="28"/>
            <w:vertAlign w:val="subscript"/>
            <w:lang w:val="en-GB" w:eastAsia="zh-CN" w:bidi="hi-IN"/>
          </w:rPr>
          <w:delText>i</w:delText>
        </w:r>
      </w:del>
      <w:del w:id="199" w:author="Enrico Crema" w:date="2015-03-24T11:25:00Z">
        <w:r>
          <w:rPr>
            <w:rFonts w:eastAsia="ＭＳ 明朝" w:cs="Times New Roman" w:ascii="Times New Roman" w:hAnsi="Times New Roman"/>
            <w:i w:val="false"/>
            <w:iCs/>
            <w:color w:val="00000A"/>
            <w:sz w:val="28"/>
            <w:szCs w:val="28"/>
            <w:lang w:val="en-GB" w:eastAsia="zh-CN" w:bidi="hi-IN"/>
          </w:rPr>
          <w:delText>&lt;max(</w:delText>
        </w:r>
      </w:del>
      <w:del w:id="200" w:author="Enrico Crema" w:date="2015-03-24T11:25:00Z">
        <w:r>
          <w:rPr>
            <w:rFonts w:eastAsia="ＭＳ 明朝" w:cs="Times New Roman" w:ascii="Times New Roman" w:hAnsi="Times New Roman"/>
            <w:i/>
            <w:iCs/>
            <w:color w:val="00000A"/>
            <w:sz w:val="28"/>
            <w:szCs w:val="28"/>
            <w:lang w:val="en-GB" w:eastAsia="zh-CN" w:bidi="hi-IN"/>
          </w:rPr>
          <w:delText>p</w:delText>
        </w:r>
      </w:del>
      <w:del w:id="201" w:author="Enrico Crema" w:date="2015-03-24T11:25:00Z">
        <w:r>
          <w:rPr>
            <w:rFonts w:eastAsia="ＭＳ 明朝" w:cs="Times New Roman" w:ascii="Times New Roman" w:hAnsi="Times New Roman"/>
            <w:i/>
            <w:iCs/>
            <w:color w:val="00000A"/>
            <w:sz w:val="28"/>
            <w:szCs w:val="28"/>
            <w:vertAlign w:val="subscript"/>
            <w:lang w:val="en-GB" w:eastAsia="zh-CN" w:bidi="hi-IN"/>
          </w:rPr>
          <w:delText>k</w:delText>
        </w:r>
      </w:del>
      <w:del w:id="202" w:author="Enrico Crema" w:date="2015-03-24T11:25:00Z">
        <w:r>
          <w:rPr>
            <w:rFonts w:eastAsia="ＭＳ 明朝" w:cs="Times New Roman" w:ascii="Times New Roman" w:hAnsi="Times New Roman"/>
            <w:i w:val="false"/>
            <w:iCs/>
            <w:color w:val="00000A"/>
            <w:sz w:val="28"/>
            <w:szCs w:val="28"/>
            <w:lang w:val="en-GB" w:eastAsia="zh-CN" w:bidi="hi-IN"/>
          </w:rPr>
          <w:delText>) is satisfied.  The results (fig.1) show how an increasing stochasticity in the payoff-signal of cultural traits (</w:delText>
        </w:r>
      </w:del>
      <w:del w:id="203" w:author="Enrico Crema" w:date="2015-03-24T11:25:00Z">
        <w:r>
          <w:rPr>
            <w:rFonts w:eastAsia="ＭＳ 明朝" w:cs="Times New Roman" w:ascii="Times New Roman" w:hAnsi="Times New Roman"/>
            <w:i/>
            <w:iCs/>
            <w:color w:val="00000A"/>
            <w:sz w:val="28"/>
            <w:szCs w:val="28"/>
            <w:lang w:val="en-GB" w:eastAsia="zh-CN" w:bidi="hi-IN"/>
          </w:rPr>
          <w:delText>σ</w:delText>
        </w:r>
      </w:del>
      <w:del w:id="204" w:author="Enrico Crema" w:date="2015-03-24T11:25:00Z">
        <w:r>
          <w:rPr>
            <w:rFonts w:eastAsia="ＭＳ 明朝" w:cs="Times New Roman" w:ascii="Times New Roman" w:hAnsi="Times New Roman"/>
            <w:i w:val="false"/>
            <w:iCs/>
            <w:color w:val="00000A"/>
            <w:sz w:val="28"/>
            <w:szCs w:val="28"/>
            <w:lang w:val="en-GB" w:eastAsia="zh-CN" w:bidi="hi-IN"/>
          </w:rPr>
          <w:delText>) and a larger sample pool (</w:delText>
        </w:r>
      </w:del>
      <w:del w:id="205" w:author="Enrico Crema" w:date="2015-03-24T11:25:00Z">
        <w:r>
          <w:rPr>
            <w:rFonts w:eastAsia="ＭＳ 明朝" w:cs="Times New Roman" w:ascii="Times New Roman" w:hAnsi="Times New Roman"/>
            <w:i/>
            <w:iCs/>
            <w:color w:val="00000A"/>
            <w:sz w:val="28"/>
            <w:szCs w:val="28"/>
            <w:lang w:val="en-GB" w:eastAsia="zh-CN" w:bidi="hi-IN"/>
          </w:rPr>
          <w:delText>k</w:delText>
        </w:r>
      </w:del>
      <w:del w:id="206" w:author="Enrico Crema" w:date="2015-03-24T11:25:00Z">
        <w:r>
          <w:rPr>
            <w:rFonts w:eastAsia="ＭＳ 明朝" w:cs="Times New Roman" w:ascii="Times New Roman" w:hAnsi="Times New Roman"/>
            <w:i w:val="false"/>
            <w:iCs/>
            <w:color w:val="00000A"/>
            <w:sz w:val="28"/>
            <w:szCs w:val="28"/>
            <w:lang w:val="en-GB" w:eastAsia="zh-CN" w:bidi="hi-IN"/>
          </w:rPr>
          <w:delText>) are strongly detrimental to the survival of the beneficial trait as a consequence of the sampling bias.</w:delText>
        </w:r>
      </w:del>
      <w:del w:id="207" w:author="Enrico Crema" w:date="2015-03-24T12:07:00Z">
        <w:r>
          <w:rPr>
            <w:rFonts w:eastAsia="ＭＳ 明朝" w:cs="Times New Roman" w:ascii="Times New Roman" w:hAnsi="Times New Roman"/>
            <w:i/>
            <w:iCs/>
            <w:color w:val="00000A"/>
            <w:sz w:val="28"/>
            <w:szCs w:val="28"/>
            <w:lang w:val="en-GB" w:eastAsia="zh-CN" w:bidi="hi-IN"/>
          </w:rPr>
          <w:delText xml:space="preserve">. </w:delText>
        </w:r>
      </w:del>
      <w:del w:id="208" w:author="Enrico Crema" w:date="2015-03-24T11:22:00Z">
        <w:r>
          <w:rPr>
            <w:rFonts w:eastAsia="ＭＳ 明朝" w:cs="Times New Roman" w:ascii="Times New Roman" w:hAnsi="Times New Roman"/>
            <w:i/>
            <w:iCs/>
            <w:color w:val="00000A"/>
            <w:sz w:val="28"/>
            <w:szCs w:val="28"/>
            <w:lang w:val="en-GB" w:eastAsia="zh-CN" w:bidi="hi-IN"/>
          </w:rPr>
          <w:delText xml:space="preserve"> to σ</w:delText>
        </w:r>
      </w:del>
      <w:del w:id="209" w:author="Enrico Crema" w:date="2015-03-24T19:11:00Z">
        <w:r>
          <w:rPr>
            <w:rFonts w:eastAsia="ＭＳ 明朝" w:cs="Times New Roman" w:ascii="Times New Roman" w:hAnsi="Times New Roman"/>
            <w:i/>
            <w:iCs/>
            <w:color w:val="00000A"/>
            <w:sz w:val="28"/>
            <w:szCs w:val="28"/>
            <w:lang w:val="en-GB" w:eastAsia="zh-CN" w:bidi="hi-IN"/>
          </w:rPr>
          <w:delText xml:space="preserve"> to σ</w:delText>
        </w:r>
      </w:del>
      <w:del w:id="210" w:author="Enrico Crema" w:date="2015-03-24T12:07:00Z">
        <w:r>
          <w:rPr>
            <w:rFonts w:eastAsia="ＭＳ 明朝" w:cs="Times New Roman" w:ascii="Times New Roman" w:hAnsi="Times New Roman"/>
            <w:i w:val="false"/>
            <w:iCs/>
            <w:color w:val="00000A"/>
            <w:sz w:val="28"/>
            <w:szCs w:val="28"/>
            <w:lang w:val="en-GB" w:eastAsia="zh-CN" w:bidi="hi-IN"/>
          </w:rPr>
          <w:delText xml:space="preserve"> to </w:delText>
        </w:r>
      </w:del>
      <w:del w:id="211" w:author="Enrico Crema" w:date="2015-03-24T12:07:00Z">
        <w:r>
          <w:rPr>
            <w:rFonts w:eastAsia="ＭＳ 明朝" w:cs="Times New Roman" w:ascii="Times New Roman" w:hAnsi="Times New Roman"/>
            <w:i/>
            <w:iCs/>
            <w:color w:val="00000A"/>
            <w:sz w:val="28"/>
            <w:szCs w:val="28"/>
            <w:lang w:val="en-GB" w:eastAsia="zh-CN" w:bidi="hi-IN"/>
          </w:rPr>
          <w:delText>σ</w:delText>
        </w:r>
      </w:del>
      <w:r/>
    </w:p>
    <w:p>
      <w:pPr>
        <w:pStyle w:val="Normal"/>
        <w:spacing w:lineRule="auto" w:line="480"/>
        <w:jc w:val="both"/>
        <w:rPr>
          <w:sz w:val="24"/>
          <w:i/>
          <w:sz w:val="24"/>
          <w:i/>
          <w:szCs w:val="24"/>
          <w:iCs/>
          <w:rFonts w:ascii="Liberation Serif;Times New Roma" w:hAnsi="Liberation Serif;Times New Roma" w:eastAsia="ＭＳ 明朝" w:cs="Times New Roman"/>
          <w:color w:val="00000A"/>
          <w:lang w:val="en-GB" w:eastAsia="zh-CN" w:bidi="hi-IN"/>
        </w:rPr>
      </w:pPr>
      <w:r>
        <w:rPr>
          <w:rFonts w:cs="Times New Roman"/>
          <w:i/>
          <w:iCs/>
        </w:rPr>
      </w:r>
      <w:r/>
    </w:p>
    <w:p>
      <w:pPr>
        <w:pStyle w:val="Normal"/>
        <w:spacing w:lineRule="auto" w:line="480"/>
        <w:jc w:val="center"/>
        <w:rPr>
          <w:sz w:val="28"/>
          <w:i w:val="false"/>
          <w:sz w:val="28"/>
          <w:i w:val="false"/>
          <w:szCs w:val="28"/>
          <w:iCs/>
          <w:rFonts w:ascii="Times New Roman" w:hAnsi="Times New Roman" w:eastAsia="ＭＳ 明朝" w:cs="Times New Roman"/>
          <w:color w:val="00000A"/>
          <w:lang w:val="en-GB" w:eastAsia="zh-CN" w:bidi="hi-IN"/>
        </w:rPr>
      </w:pPr>
      <w:del w:id="212" w:author="Enrico Crema" w:date="2015-03-24T11:25:00Z">
        <w:r>
          <w:rPr>
            <w:rFonts w:eastAsia="ＭＳ 明朝" w:cs="Times New Roman" w:ascii="Times New Roman" w:hAnsi="Times New Roman"/>
            <w:i w:val="false"/>
            <w:iCs/>
            <w:color w:val="00000A"/>
            <w:sz w:val="28"/>
            <w:szCs w:val="28"/>
            <w:lang w:val="en-GB" w:eastAsia="zh-CN" w:bidi="hi-IN"/>
          </w:rPr>
          <w:delText>[Figure 1]</w:delText>
        </w:r>
      </w:del>
      <w:r/>
    </w:p>
    <w:p>
      <w:pPr>
        <w:pStyle w:val="Normal"/>
        <w:spacing w:lineRule="auto" w:line="480"/>
        <w:jc w:val="both"/>
        <w:rPr>
          <w:sz w:val="28"/>
          <w:i w:val="false"/>
          <w:sz w:val="28"/>
          <w:i w:val="false"/>
          <w:szCs w:val="28"/>
          <w:iCs/>
          <w:rFonts w:ascii="Times New Roman" w:hAnsi="Times New Roman" w:eastAsia="ＭＳ 明朝" w:cs="Times New Roman"/>
          <w:color w:val="00000A"/>
          <w:lang w:val="en-GB" w:eastAsia="zh-CN" w:bidi="hi-IN"/>
        </w:rPr>
      </w:pPr>
      <w:r>
        <w:rPr>
          <w:rFonts w:eastAsia="ＭＳ 明朝" w:cs="Times New Roman" w:ascii="Times New Roman" w:hAnsi="Times New Roman"/>
          <w:i w:val="false"/>
          <w:iCs/>
          <w:color w:val="00000A"/>
          <w:sz w:val="28"/>
          <w:szCs w:val="28"/>
          <w:lang w:val="en-GB" w:eastAsia="zh-CN" w:bidi="hi-IN"/>
        </w:rPr>
      </w:r>
      <w:r/>
    </w:p>
    <w:p>
      <w:pPr>
        <w:pStyle w:val="Normal"/>
        <w:spacing w:lineRule="auto" w:line="480"/>
        <w:jc w:val="both"/>
        <w:rPr>
          <w:sz w:val="28"/>
          <w:i w:val="false"/>
          <w:sz w:val="28"/>
          <w:i w:val="false"/>
          <w:szCs w:val="28"/>
          <w:iCs/>
          <w:rFonts w:ascii="Times New Roman" w:hAnsi="Times New Roman" w:eastAsia="ＭＳ 明朝" w:cs="Times New Roman"/>
          <w:color w:val="00000A"/>
          <w:lang w:val="en-GB" w:eastAsia="zh-CN" w:bidi="hi-IN"/>
          <w:del w:id="214" w:author="Enrico Crema" w:date="2015-03-24T15:25:00Z"/>
        </w:rPr>
      </w:pPr>
      <w:del w:id="213" w:author="Enrico Crema" w:date="2015-03-24T15:25:00Z">
        <w:r>
          <w:rPr>
            <w:rFonts w:eastAsia="ＭＳ 明朝" w:cs="Times New Roman" w:ascii="Times New Roman" w:hAnsi="Times New Roman"/>
            <w:i w:val="false"/>
            <w:iCs/>
            <w:color w:val="00000A"/>
            <w:sz w:val="28"/>
            <w:szCs w:val="28"/>
            <w:lang w:val="en-GB" w:eastAsia="zh-CN" w:bidi="hi-IN"/>
          </w:rPr>
        </w:r>
      </w:del>
      <w:r/>
    </w:p>
    <w:p>
      <w:pPr>
        <w:pStyle w:val="Normal"/>
        <w:spacing w:lineRule="auto" w:line="480"/>
        <w:jc w:val="both"/>
        <w:rPr>
          <w:sz w:val="28"/>
          <w:i w:val="false"/>
          <w:sz w:val="28"/>
          <w:i w:val="false"/>
          <w:szCs w:val="28"/>
          <w:iCs/>
          <w:rFonts w:ascii="Times New Roman" w:hAnsi="Times New Roman" w:eastAsia="ＭＳ 明朝" w:cs="Times New Roman"/>
          <w:color w:val="00000A"/>
          <w:lang w:val="en-GB" w:eastAsia="zh-CN" w:bidi="hi-IN"/>
        </w:rPr>
      </w:pPr>
      <w:del w:id="215" w:author="Enrico Crema" w:date="2015-03-24T12:07:00Z">
        <w:r>
          <w:rPr>
            <w:rFonts w:eastAsia="ＭＳ 明朝" w:cs="Times New Roman" w:ascii="Times New Roman" w:hAnsi="Times New Roman"/>
            <w:i w:val="false"/>
            <w:iCs/>
            <w:color w:val="00000A"/>
            <w:sz w:val="28"/>
            <w:szCs w:val="28"/>
            <w:lang w:val="en-GB" w:eastAsia="zh-CN" w:bidi="hi-IN"/>
          </w:rPr>
          <w:delText>A comparison of the three kinds of social-learning shows (fig.2) that when σ is small the probability of beneficial trait loss during copy-the-best learning decreases dramatically compared to unbiased learning and learning by copying-with-payoff-weighted-frequency, demonstrating the potential evolutionary advantages of copy-the-best social learning.  In all cases, however, high values of k are detrimental to the retention of the novel trait, although the rate by which this negative effect increases is different for each of the different forms of social learning.</w:delText>
        </w:r>
      </w:del>
      <w:r/>
    </w:p>
    <w:p>
      <w:pPr>
        <w:pStyle w:val="Normal"/>
        <w:spacing w:lineRule="auto" w:line="480"/>
        <w:jc w:val="center"/>
        <w:rPr>
          <w:sz w:val="28"/>
          <w:sz w:val="28"/>
          <w:szCs w:val="28"/>
          <w:rFonts w:ascii="Times New Roman" w:hAnsi="Times New Roman" w:eastAsia="ＭＳ 明朝" w:cs="Lucida Sans"/>
          <w:color w:val="00000A"/>
          <w:lang w:val="en-GB" w:eastAsia="zh-CN" w:bidi="hi-IN"/>
        </w:rPr>
      </w:pPr>
      <w:r>
        <w:rPr>
          <w:rFonts w:ascii="Times New Roman" w:hAnsi="Times New Roman"/>
          <w:sz w:val="28"/>
          <w:szCs w:val="28"/>
        </w:rPr>
        <w:t>[Figure 2]</w:t>
      </w:r>
      <w:r/>
    </w:p>
    <w:p>
      <w:pPr>
        <w:pStyle w:val="Caption1"/>
        <w:keepNext/>
        <w:spacing w:lineRule="auto" w:line="480"/>
        <w:jc w:val="left"/>
        <w:rPr>
          <w:sz w:val="24"/>
          <w:i/>
          <w:sz w:val="24"/>
          <w:i/>
          <w:szCs w:val="24"/>
          <w:iCs/>
          <w:rFonts w:ascii="Times New Roman" w:hAnsi="Times New Roman" w:eastAsia="ＭＳ 明朝" w:cs="Lucida Sans"/>
          <w:color w:val="00000A"/>
          <w:lang w:val="en-GB" w:eastAsia="zh-CN" w:bidi="hi-IN"/>
        </w:rPr>
      </w:pPr>
      <w:r>
        <w:rPr>
          <w:rFonts w:eastAsia="ＭＳ 明朝" w:cs="Lucida Sans" w:ascii="Times New Roman" w:hAnsi="Times New Roman"/>
          <w:i/>
          <w:iCs/>
          <w:color w:val="00000A"/>
          <w:sz w:val="24"/>
          <w:szCs w:val="24"/>
          <w:lang w:val="en-GB" w:eastAsia="zh-CN" w:bidi="hi-IN"/>
        </w:rPr>
      </w:r>
      <w:r/>
    </w:p>
    <w:p>
      <w:pPr>
        <w:pStyle w:val="Caption1"/>
        <w:keepNext/>
        <w:spacing w:lineRule="auto" w:line="480"/>
        <w:jc w:val="left"/>
        <w:rPr>
          <w:ins w:id="223" w:author="Enrico Crema" w:date="2015-03-24T15:25:00Z"/>
        </w:rPr>
      </w:pPr>
      <w:ins w:id="216" w:author="Enrico Crema" w:date="2015-03-24T19:11:00Z">
        <w:r>
          <w:rPr>
            <w:rFonts w:eastAsia="ＭＳ 明朝" w:cs="Times New Roman" w:ascii="Times New Roman" w:hAnsi="Times New Roman"/>
            <w:i w:val="false"/>
            <w:iCs w:val="false"/>
            <w:color w:val="00000A"/>
            <w:sz w:val="24"/>
            <w:szCs w:val="24"/>
            <w:lang w:val="en-GB" w:eastAsia="zh-CN" w:bidi="hi-IN"/>
          </w:rPr>
          <w:t xml:space="preserve">Figure 2: </w:t>
        </w:r>
      </w:ins>
      <w:ins w:id="217" w:author="Enrico Crema" w:date="2015-03-24T19:12:00Z">
        <w:r>
          <w:rPr>
            <w:rFonts w:eastAsia="ＭＳ 明朝" w:cs="Times New Roman" w:ascii="Times New Roman" w:hAnsi="Times New Roman"/>
            <w:i w:val="false"/>
            <w:iCs w:val="false"/>
            <w:color w:val="00000A"/>
            <w:sz w:val="24"/>
            <w:szCs w:val="24"/>
            <w:lang w:val="en-GB" w:eastAsia="zh-CN" w:bidi="hi-IN"/>
          </w:rPr>
          <w:t>Probability of losing a single optimal variant (B) as a function of k for different models of social learning: a) without convergent innovation; b)with convergent innovation (c=0.005). In all cases g</w:t>
        </w:r>
      </w:ins>
      <w:ins w:id="218" w:author="Enrico Crema" w:date="2015-03-24T19:12:00Z">
        <w:r>
          <w:rPr>
            <w:rFonts w:eastAsia="ＭＳ 明朝" w:cs="Times New Roman" w:ascii="Times New Roman" w:hAnsi="Times New Roman"/>
            <w:i w:val="false"/>
            <w:iCs w:val="false"/>
            <w:color w:val="00000A"/>
            <w:sz w:val="24"/>
            <w:szCs w:val="24"/>
            <w:vertAlign w:val="subscript"/>
            <w:lang w:val="en-GB" w:eastAsia="zh-CN" w:bidi="hi-IN"/>
          </w:rPr>
          <w:t>B</w:t>
        </w:r>
      </w:ins>
      <w:ins w:id="219" w:author="Enrico Crema" w:date="2015-03-24T19:12:00Z">
        <w:r>
          <w:rPr>
            <w:rFonts w:eastAsia="ＭＳ 明朝" w:cs="Times New Roman" w:ascii="Times New Roman" w:hAnsi="Times New Roman"/>
            <w:i w:val="false"/>
            <w:iCs w:val="false"/>
            <w:color w:val="00000A"/>
            <w:sz w:val="24"/>
            <w:szCs w:val="24"/>
            <w:lang w:val="en-GB" w:eastAsia="zh-CN" w:bidi="hi-IN"/>
          </w:rPr>
          <w:t>=3 and g</w:t>
        </w:r>
      </w:ins>
      <w:ins w:id="220" w:author="Enrico Crema" w:date="2015-03-24T19:12:00Z">
        <w:r>
          <w:rPr>
            <w:rFonts w:eastAsia="ＭＳ 明朝" w:cs="Times New Roman" w:ascii="Times New Roman" w:hAnsi="Times New Roman"/>
            <w:i w:val="false"/>
            <w:iCs w:val="false"/>
            <w:color w:val="00000A"/>
            <w:sz w:val="24"/>
            <w:szCs w:val="24"/>
            <w:vertAlign w:val="subscript"/>
            <w:lang w:val="en-GB" w:eastAsia="zh-CN" w:bidi="hi-IN"/>
          </w:rPr>
          <w:t>A</w:t>
        </w:r>
      </w:ins>
      <w:ins w:id="221" w:author="Enrico Crema" w:date="2015-03-24T19:12:00Z">
        <w:r>
          <w:rPr>
            <w:rFonts w:eastAsia="ＭＳ 明朝" w:cs="Times New Roman" w:ascii="Times New Roman" w:hAnsi="Times New Roman"/>
            <w:i w:val="false"/>
            <w:iCs w:val="false"/>
            <w:color w:val="00000A"/>
            <w:sz w:val="24"/>
            <w:szCs w:val="24"/>
            <w:lang w:val="en-GB" w:eastAsia="zh-CN" w:bidi="hi-IN"/>
          </w:rPr>
          <w:t>=1. Probabilities obtained from 10,000 simulations for each value of k</w:t>
        </w:r>
      </w:ins>
      <w:ins w:id="222" w:author="Enrico Crema" w:date="2015-03-24T19:20:00Z">
        <w:r>
          <w:rPr>
            <w:rFonts w:eastAsia="ＭＳ 明朝" w:cs="Times New Roman" w:ascii="Times New Roman" w:hAnsi="Times New Roman"/>
            <w:i w:val="false"/>
            <w:iCs w:val="false"/>
            <w:color w:val="00000A"/>
            <w:sz w:val="24"/>
            <w:szCs w:val="24"/>
            <w:lang w:val="en-GB" w:eastAsia="zh-CN" w:bidi="hi-IN"/>
          </w:rPr>
          <w:t xml:space="preserve"> except for the random copying model.</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3077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3307715"/>
                      </a:xfrm>
                      <a:prstGeom prst="rect">
                        <a:avLst/>
                      </a:prstGeom>
                      <a:noFill/>
                      <a:ln w="9525">
                        <a:noFill/>
                        <a:miter lim="800000"/>
                        <a:headEnd/>
                        <a:tailEnd/>
                      </a:ln>
                    </pic:spPr>
                  </pic:pic>
                </a:graphicData>
              </a:graphic>
            </wp:anchor>
          </w:drawing>
        </w:r>
      </w:ins>
      <w:r/>
    </w:p>
    <w:p>
      <w:pPr>
        <w:pStyle w:val="Normal"/>
        <w:spacing w:lineRule="auto" w:line="480"/>
        <w:jc w:val="center"/>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pPr>
      <w:r>
        <w:rPr>
          <w:rFonts w:cs="Times New Roman" w:ascii="Times New Roman" w:hAnsi="Times New Roman"/>
          <w:i/>
          <w:sz w:val="28"/>
          <w:szCs w:val="28"/>
        </w:rPr>
        <w:t>3.2. Experiment 2</w:t>
      </w:r>
      <w:ins w:id="224" w:author="Enrico Crema" w:date="2015-03-24T19:11:00Z">
        <w:r>
          <w:rPr>
            <w:rFonts w:cs="Times New Roman" w:ascii="Times New Roman" w:hAnsi="Times New Roman"/>
            <w:i/>
            <w:sz w:val="28"/>
            <w:szCs w:val="28"/>
          </w:rPr>
          <w:t xml:space="preserve"> &amp; 3</w:t>
        </w:r>
      </w:ins>
      <w:r>
        <w:rPr>
          <w:rFonts w:cs="Times New Roman" w:ascii="Times New Roman" w:hAnsi="Times New Roman"/>
          <w:i/>
          <w:sz w:val="28"/>
          <w:szCs w:val="28"/>
        </w:rPr>
        <w:t>: Spread of innovation over space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The results of the first scenario suggest that when social learning uses a copy-the-best rule, a decreased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its corresponding payoff signal </w:t>
      </w:r>
      <w:r>
        <w:rPr>
          <w:rFonts w:cs="Times New Roman" w:ascii="Times New Roman" w:hAnsi="Times New Roman"/>
          <w:i/>
          <w:iCs/>
          <w:sz w:val="28"/>
          <w:szCs w:val="28"/>
        </w:rPr>
        <w:t xml:space="preserve">p (i.e. </w:t>
      </w:r>
      <w:r>
        <w:rPr>
          <w:rFonts w:cs="Times New Roman" w:ascii="Times New Roman" w:hAnsi="Times New Roman"/>
          <w:sz w:val="28"/>
          <w:szCs w:val="28"/>
        </w:rPr>
        <w:t xml:space="preserve">lager </w:t>
      </w:r>
      <w:r>
        <w:rPr>
          <w:rFonts w:cs="Times New Roman" w:ascii="Times New Roman" w:hAnsi="Times New Roman"/>
          <w:i/>
          <w:iCs/>
          <w:sz w:val="28"/>
          <w:szCs w:val="28"/>
        </w:rPr>
        <w:t>σ</w:t>
      </w:r>
      <w:r>
        <w:rPr>
          <w:rFonts w:cs="Times New Roman" w:ascii="Times New Roman" w:hAnsi="Times New Roman"/>
          <w:sz w:val="28"/>
          <w:szCs w:val="28"/>
        </w:rPr>
        <w:t xml:space="preserve">) can lead to smaller sample pools better supporting the retention of rare,  beneficial traits.  However, small </w:t>
      </w:r>
      <w:r>
        <w:rPr>
          <w:rFonts w:cs="Times New Roman" w:ascii="Times New Roman" w:hAnsi="Times New Roman"/>
          <w:i/>
          <w:iCs/>
          <w:sz w:val="28"/>
          <w:szCs w:val="28"/>
        </w:rPr>
        <w:t>k</w:t>
      </w:r>
      <w:r>
        <w:rPr>
          <w:rFonts w:cs="Times New Roman" w:ascii="Times New Roman" w:hAnsi="Times New Roman"/>
          <w:sz w:val="28"/>
          <w:szCs w:val="28"/>
        </w:rPr>
        <w:t xml:space="preserve"> implies also a smaller chance that a beneficial innovation occurs within the social clique (sample) in the first place.  We thus face two contrasting forces: low </w:t>
      </w:r>
      <w:r>
        <w:rPr>
          <w:rFonts w:cs="Times New Roman" w:ascii="Times New Roman" w:hAnsi="Times New Roman"/>
          <w:i/>
          <w:iCs/>
          <w:sz w:val="28"/>
          <w:szCs w:val="28"/>
        </w:rPr>
        <w:t xml:space="preserve">k </w:t>
      </w:r>
      <w:r>
        <w:rPr>
          <w:rFonts w:cs="Times New Roman" w:ascii="Times New Roman" w:hAnsi="Times New Roman"/>
          <w:sz w:val="28"/>
          <w:szCs w:val="28"/>
        </w:rPr>
        <w:t xml:space="preserve">promotes the retention of beneficial innovations, but decreases the probability of detecting such innovations; high </w:t>
      </w:r>
      <w:r>
        <w:rPr>
          <w:rFonts w:cs="Times New Roman" w:ascii="Times New Roman" w:hAnsi="Times New Roman"/>
          <w:i/>
          <w:iCs/>
          <w:sz w:val="28"/>
          <w:szCs w:val="28"/>
        </w:rPr>
        <w:t>k</w:t>
      </w:r>
      <w:r>
        <w:rPr>
          <w:rFonts w:cs="Times New Roman" w:ascii="Times New Roman" w:hAnsi="Times New Roman"/>
          <w:sz w:val="28"/>
          <w:szCs w:val="28"/>
        </w:rPr>
        <w:t xml:space="preserve"> increases the probability of erroneously selecting suboptimal traits present at higher frequencies, but also increases the probability that a beneficial innovation is present (and thus available to be copied) within the social clique.</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rPr>
          <w:ins w:id="246" w:author="Enrico Crema" w:date="2015-03-24T16:23:00Z"/>
        </w:rPr>
      </w:pPr>
      <w:r>
        <w:rPr>
          <w:rFonts w:cs="Times New Roman" w:ascii="Times New Roman" w:hAnsi="Times New Roman"/>
          <w:sz w:val="28"/>
          <w:szCs w:val="28"/>
        </w:rPr>
        <w:t xml:space="preserve">We explore the balance between these two contrasting forces in a spatially structured population with a constant density, where </w:t>
      </w:r>
      <w:r>
        <w:rPr>
          <w:rFonts w:cs="Times New Roman" w:ascii="Times New Roman" w:hAnsi="Times New Roman"/>
          <w:i/>
          <w:iCs/>
          <w:sz w:val="28"/>
          <w:szCs w:val="28"/>
        </w:rPr>
        <w:t>k</w:t>
      </w:r>
      <w:r>
        <w:rPr>
          <w:rFonts w:cs="Times New Roman" w:ascii="Times New Roman" w:hAnsi="Times New Roman"/>
          <w:sz w:val="28"/>
          <w:szCs w:val="28"/>
        </w:rPr>
        <w:t xml:space="preserve"> becomes the local interaction radius.  High values of </w:t>
      </w:r>
      <w:r>
        <w:rPr>
          <w:rFonts w:cs="Times New Roman" w:ascii="Times New Roman" w:hAnsi="Times New Roman"/>
          <w:i/>
          <w:iCs/>
          <w:sz w:val="28"/>
          <w:szCs w:val="28"/>
        </w:rPr>
        <w:t>k</w:t>
      </w:r>
      <w:r>
        <w:rPr>
          <w:rFonts w:cs="Times New Roman" w:ascii="Times New Roman" w:hAnsi="Times New Roman"/>
          <w:sz w:val="28"/>
          <w:szCs w:val="28"/>
        </w:rPr>
        <w:t xml:space="preserve"> allow wider interaction, increasing the probability that a sampled model possesses a beneficial mutation, while low values of </w:t>
      </w:r>
      <w:r>
        <w:rPr>
          <w:rFonts w:cs="Times New Roman" w:ascii="Times New Roman" w:hAnsi="Times New Roman"/>
          <w:i/>
          <w:iCs/>
          <w:sz w:val="28"/>
          <w:szCs w:val="28"/>
          <w:rPrChange w:id="0" w:author="Enrico Crema" w:date="2015-03-24T15:31:00Z"/>
        </w:rPr>
        <w:t>k</w:t>
      </w:r>
      <w:r>
        <w:rPr>
          <w:rFonts w:cs="Times New Roman" w:ascii="Times New Roman" w:hAnsi="Times New Roman"/>
          <w:sz w:val="28"/>
          <w:szCs w:val="28"/>
        </w:rPr>
        <w:t xml:space="preserve"> produce more localised interaction with a concomitantly lower probability of innovation loss.  We use Latin hypercube sampling (McKay et al 1979) to ensure uniform coverage of a parameter space comprising </w:t>
      </w:r>
      <w:del w:id="226" w:author="Enrico Crema" w:date="2015-03-24T15:32:00Z">
        <w:r>
          <w:rPr>
            <w:rFonts w:cs="Times New Roman" w:ascii="Times New Roman" w:hAnsi="Times New Roman"/>
            <w:sz w:val="28"/>
            <w:szCs w:val="28"/>
          </w:rPr>
          <w:delText>5</w:delText>
        </w:r>
      </w:del>
      <w:ins w:id="227" w:author="Enrico Crema" w:date="2015-03-24T15:32:00Z">
        <w:r>
          <w:rPr>
            <w:rFonts w:cs="Times New Roman" w:ascii="Times New Roman" w:hAnsi="Times New Roman"/>
            <w:sz w:val="28"/>
            <w:szCs w:val="28"/>
          </w:rPr>
          <w:t>3</w:t>
        </w:r>
      </w:ins>
      <w:r>
        <w:rPr>
          <w:rFonts w:cs="Times New Roman" w:ascii="Times New Roman" w:hAnsi="Times New Roman"/>
          <w:sz w:val="28"/>
          <w:szCs w:val="28"/>
        </w:rPr>
        <w:t>0,000 unique combinations</w:t>
      </w:r>
      <w:ins w:id="228" w:author="Enrico Crema" w:date="2015-03-24T15:40:00Z">
        <w:r>
          <w:rPr>
            <w:rFonts w:cs="Times New Roman" w:ascii="Times New Roman" w:hAnsi="Times New Roman"/>
            <w:sz w:val="28"/>
            <w:szCs w:val="28"/>
          </w:rPr>
          <w:t xml:space="preserve"> for each of the three models</w:t>
        </w:r>
      </w:ins>
      <w:r>
        <w:rPr>
          <w:rFonts w:cs="Times New Roman" w:ascii="Times New Roman" w:hAnsi="Times New Roman"/>
          <w:sz w:val="28"/>
          <w:szCs w:val="28"/>
        </w:rPr>
        <w:t xml:space="preserve">, with </w:t>
      </w:r>
      <w:r>
        <w:rPr>
          <w:rFonts w:cs="Times New Roman" w:ascii="Times New Roman" w:hAnsi="Times New Roman"/>
          <w:i/>
          <w:iCs/>
          <w:sz w:val="28"/>
          <w:szCs w:val="28"/>
        </w:rPr>
        <w:t>σ</w:t>
      </w:r>
      <w:r>
        <w:rPr>
          <w:rFonts w:cs="Times New Roman" w:ascii="Times New Roman" w:hAnsi="Times New Roman"/>
          <w:sz w:val="28"/>
          <w:szCs w:val="28"/>
        </w:rPr>
        <w:t xml:space="preserve"> bounded between 0 and 3, </w:t>
      </w:r>
      <w:r>
        <w:rPr>
          <w:rFonts w:cs="Times New Roman" w:ascii="Times New Roman" w:hAnsi="Times New Roman"/>
          <w:i/>
          <w:sz w:val="28"/>
          <w:szCs w:val="28"/>
        </w:rPr>
        <w:t xml:space="preserve">k </w:t>
      </w:r>
      <w:r>
        <w:rPr>
          <w:rFonts w:cs="Times New Roman" w:ascii="Times New Roman" w:hAnsi="Times New Roman"/>
          <w:sz w:val="28"/>
          <w:szCs w:val="28"/>
        </w:rPr>
        <w:t xml:space="preserve">between 1 and </w:t>
      </w:r>
      <w:del w:id="229" w:author="Enrico Crema" w:date="2015-03-24T15:32:00Z">
        <w:r>
          <w:rPr>
            <w:rFonts w:cs="Times New Roman" w:ascii="Times New Roman" w:hAnsi="Times New Roman"/>
            <w:sz w:val="28"/>
            <w:szCs w:val="28"/>
          </w:rPr>
          <w:delText>3</w:delText>
        </w:r>
      </w:del>
      <w:ins w:id="230" w:author="Enrico Crema" w:date="2015-03-24T15:32:00Z">
        <w:r>
          <w:rPr>
            <w:rFonts w:cs="Times New Roman" w:ascii="Times New Roman" w:hAnsi="Times New Roman"/>
            <w:sz w:val="28"/>
            <w:szCs w:val="28"/>
          </w:rPr>
          <w:t>5</w:t>
        </w:r>
      </w:ins>
      <w:r>
        <w:rPr>
          <w:rFonts w:cs="Times New Roman" w:ascii="Times New Roman" w:hAnsi="Times New Roman"/>
          <w:sz w:val="28"/>
          <w:szCs w:val="28"/>
        </w:rPr>
        <w:t xml:space="preserve">00, and fixing </w:t>
      </w:r>
      <w:r>
        <w:rPr>
          <w:rFonts w:cs="Times New Roman" w:ascii="Times New Roman" w:hAnsi="Times New Roman"/>
          <w:i/>
          <w:sz w:val="28"/>
          <w:szCs w:val="28"/>
        </w:rPr>
        <w:t>N</w:t>
      </w:r>
      <w:r>
        <w:rPr>
          <w:rFonts w:cs="Times New Roman" w:ascii="Times New Roman" w:hAnsi="Times New Roman"/>
          <w:sz w:val="28"/>
          <w:szCs w:val="28"/>
        </w:rPr>
        <w:t xml:space="preserve"> to 1,000, </w:t>
      </w:r>
      <w:r>
        <w:rPr>
          <w:rFonts w:cs="Times New Roman" w:ascii="Times New Roman" w:hAnsi="Times New Roman"/>
          <w:i/>
          <w:sz w:val="28"/>
          <w:szCs w:val="28"/>
        </w:rPr>
        <w:t xml:space="preserve">b </w:t>
      </w:r>
      <w:r>
        <w:rPr>
          <w:rFonts w:cs="Times New Roman" w:ascii="Times New Roman" w:hAnsi="Times New Roman"/>
          <w:sz w:val="28"/>
          <w:szCs w:val="28"/>
        </w:rPr>
        <w:t xml:space="preserve">and </w:t>
      </w:r>
      <w:r>
        <w:rPr>
          <w:rFonts w:cs="Times New Roman" w:ascii="Times New Roman" w:hAnsi="Times New Roman"/>
          <w:i/>
          <w:sz w:val="28"/>
          <w:szCs w:val="28"/>
        </w:rPr>
        <w:t xml:space="preserve">z </w:t>
      </w:r>
      <w:r>
        <w:rPr>
          <w:rFonts w:cs="Times New Roman" w:ascii="Times New Roman" w:hAnsi="Times New Roman"/>
          <w:sz w:val="28"/>
          <w:szCs w:val="28"/>
        </w:rPr>
        <w:t xml:space="preserve">to unit, and </w:t>
      </w:r>
      <w:r>
        <w:rPr>
          <w:rFonts w:cs="Times New Roman" w:ascii="Times New Roman" w:hAnsi="Times New Roman"/>
          <w:i/>
          <w:sz w:val="28"/>
          <w:szCs w:val="28"/>
        </w:rPr>
        <w:t>μ</w:t>
      </w:r>
      <w:r>
        <w:rPr>
          <w:rFonts w:cs="Times New Roman" w:ascii="Times New Roman" w:hAnsi="Times New Roman"/>
          <w:sz w:val="28"/>
          <w:szCs w:val="28"/>
        </w:rPr>
        <w:t xml:space="preserve"> to 0.005.  </w:t>
      </w:r>
      <w:ins w:id="231" w:author="Enrico Crema" w:date="2015-03-24T16:38:00Z">
        <w:r>
          <w:rPr>
            <w:rFonts w:cs="Times New Roman" w:ascii="Times New Roman" w:hAnsi="Times New Roman"/>
            <w:sz w:val="28"/>
            <w:szCs w:val="28"/>
          </w:rPr>
          <w:t>In all cases we initial</w:t>
        </w:r>
      </w:ins>
      <w:ins w:id="232" w:author="Enrico Crema" w:date="2015-03-24T16:39:00Z">
        <w:r>
          <w:rPr>
            <w:rFonts w:cs="Times New Roman" w:ascii="Times New Roman" w:hAnsi="Times New Roman"/>
            <w:sz w:val="28"/>
            <w:szCs w:val="28"/>
          </w:rPr>
          <w:t xml:space="preserve">ised the entire population </w:t>
        </w:r>
      </w:ins>
      <w:ins w:id="233" w:author="Enrico Crema" w:date="2015-03-24T16:39:00Z">
        <w:r>
          <w:rPr>
            <w:rFonts w:eastAsia="ＭＳ 明朝" w:cs="Times New Roman" w:ascii="Times New Roman" w:hAnsi="Times New Roman"/>
            <w:color w:val="00000A"/>
            <w:sz w:val="28"/>
            <w:szCs w:val="28"/>
            <w:lang w:val="en-GB" w:eastAsia="zh-CN" w:bidi="hi-IN"/>
          </w:rPr>
          <w:t xml:space="preserve">with </w:t>
        </w:r>
      </w:ins>
      <w:ins w:id="234" w:author="Enrico Crema" w:date="2015-03-24T16:39:00Z">
        <w:r>
          <w:rPr>
            <w:rFonts w:eastAsia="ＭＳ 明朝" w:cs="Times New Roman" w:ascii="Times New Roman" w:hAnsi="Times New Roman"/>
            <w:i/>
            <w:iCs/>
            <w:color w:val="00000A"/>
            <w:sz w:val="28"/>
            <w:szCs w:val="28"/>
            <w:lang w:val="en-GB" w:eastAsia="zh-CN" w:bidi="hi-IN"/>
          </w:rPr>
          <w:t>g</w:t>
        </w:r>
      </w:ins>
      <w:ins w:id="235" w:author="Enrico Crema" w:date="2015-03-24T16:39:00Z">
        <w:r>
          <w:rPr>
            <w:rFonts w:eastAsia="ＭＳ 明朝" w:cs="Times New Roman" w:ascii="Times New Roman" w:hAnsi="Times New Roman"/>
            <w:i w:val="false"/>
            <w:iCs w:val="false"/>
            <w:color w:val="00000A"/>
            <w:sz w:val="28"/>
            <w:szCs w:val="28"/>
            <w:lang w:val="en-GB" w:eastAsia="zh-CN" w:bidi="hi-IN"/>
          </w:rPr>
          <w:t>=0, executing 1,000 time-step</w:t>
        </w:r>
      </w:ins>
      <w:ins w:id="236" w:author="Enrico Crema" w:date="2015-03-24T16:40:00Z">
        <w:r>
          <w:rPr>
            <w:rFonts w:eastAsia="ＭＳ 明朝" w:cs="Times New Roman" w:ascii="Times New Roman" w:hAnsi="Times New Roman"/>
            <w:i w:val="false"/>
            <w:iCs w:val="false"/>
            <w:color w:val="00000A"/>
            <w:sz w:val="28"/>
            <w:szCs w:val="28"/>
            <w:lang w:val="en-GB" w:eastAsia="zh-CN" w:bidi="hi-IN"/>
          </w:rPr>
          <w:t xml:space="preserve">s and recording the average final </w:t>
        </w:r>
      </w:ins>
      <w:ins w:id="237" w:author="Enrico Crema" w:date="2015-03-24T16:41:00Z">
        <w:r>
          <w:rPr>
            <w:rFonts w:eastAsia="ＭＳ 明朝" w:cs="Times New Roman" w:ascii="Times New Roman" w:hAnsi="Times New Roman"/>
            <w:i w:val="false"/>
            <w:iCs w:val="false"/>
            <w:color w:val="00000A"/>
            <w:sz w:val="28"/>
            <w:szCs w:val="28"/>
            <w:lang w:val="en-GB" w:eastAsia="zh-CN" w:bidi="hi-IN"/>
          </w:rPr>
          <w:t xml:space="preserve">cultural trait value </w:t>
        </w:r>
      </w:ins>
      <w:ins w:id="238" w:author="Enrico Crema" w:date="2015-03-24T16:41:00Z">
        <w:commentRangeStart w:id="7"/>
        <w:r>
          <w:rPr>
            <w:rFonts w:eastAsia="ＭＳ 明朝" w:cs="Times New Roman" w:ascii="Times New Roman" w:hAnsi="Times New Roman"/>
            <w:i/>
            <w:iCs/>
            <w:color w:val="00000A"/>
            <w:sz w:val="28"/>
            <w:szCs w:val="28"/>
            <w:lang w:val="en-GB" w:eastAsia="zh-CN" w:bidi="hi-IN"/>
          </w:rPr>
          <w:t>g</w:t>
        </w:r>
      </w:ins>
      <w:r>
        <w:rPr/>
      </w:r>
      <w:ins w:id="239" w:author="Enrico Crema" w:date="2015-03-24T16:41:00Z">
        <w:commentRangeEnd w:id="7"/>
        <w:r>
          <w:commentReference w:id="7"/>
        </w:r>
        <w:r>
          <w:rPr>
            <w:rFonts w:eastAsia="ＭＳ 明朝" w:cs="Times New Roman" w:ascii="Times New Roman" w:hAnsi="Times New Roman"/>
            <w:i w:val="false"/>
            <w:iCs w:val="false"/>
            <w:color w:val="00000A"/>
            <w:sz w:val="28"/>
            <w:szCs w:val="28"/>
            <w:lang w:val="en-GB" w:eastAsia="zh-CN" w:bidi="hi-IN"/>
          </w:rPr>
          <w:t xml:space="preserve">. Notice that the theoretical maximum of </w:t>
        </w:r>
      </w:ins>
      <w:ins w:id="240" w:author="Enrico Crema" w:date="2015-03-24T16:43:00Z">
        <w:commentRangeStart w:id="8"/>
        <w:r>
          <w:rPr>
            <w:rFonts w:eastAsia="ＭＳ 明朝" w:cs="Times New Roman" w:ascii="Times New Roman" w:hAnsi="Times New Roman"/>
            <w:i w:val="false"/>
            <w:iCs w:val="false"/>
            <w:color w:val="00000A"/>
            <w:sz w:val="28"/>
            <w:szCs w:val="28"/>
            <w:lang w:val="en-GB" w:eastAsia="zh-CN" w:bidi="hi-IN"/>
          </w:rPr>
          <w:t>g</w:t>
        </w:r>
      </w:ins>
      <w:r>
        <w:rPr/>
      </w:r>
      <w:ins w:id="241" w:author="Enrico Crema" w:date="2015-03-24T16:43:00Z">
        <w:commentRangeEnd w:id="8"/>
        <w:r>
          <w:commentReference w:id="8"/>
        </w:r>
        <w:r>
          <w:rPr>
            <w:rFonts w:eastAsia="ＭＳ 明朝" w:cs="Times New Roman" w:ascii="Times New Roman" w:hAnsi="Times New Roman"/>
            <w:i w:val="false"/>
            <w:iCs w:val="false"/>
            <w:color w:val="00000A"/>
            <w:sz w:val="28"/>
            <w:szCs w:val="28"/>
            <w:lang w:val="en-GB" w:eastAsia="zh-CN" w:bidi="hi-IN"/>
          </w:rPr>
          <w:t xml:space="preserve"> is 1,</w:t>
        </w:r>
      </w:ins>
      <w:ins w:id="242" w:author="Enrico Crema" w:date="2015-03-24T16:44:00Z">
        <w:r>
          <w:rPr>
            <w:rFonts w:eastAsia="ＭＳ 明朝" w:cs="Times New Roman" w:ascii="Times New Roman" w:hAnsi="Times New Roman"/>
            <w:i w:val="false"/>
            <w:iCs w:val="false"/>
            <w:color w:val="00000A"/>
            <w:sz w:val="28"/>
            <w:szCs w:val="28"/>
            <w:lang w:val="en-GB" w:eastAsia="zh-CN" w:bidi="hi-IN"/>
          </w:rPr>
          <w:t>000 (the number of time-st</w:t>
        </w:r>
      </w:ins>
      <w:ins w:id="243" w:author="Enrico Crema" w:date="2015-03-24T16:45:00Z">
        <w:r>
          <w:rPr>
            <w:rFonts w:eastAsia="ＭＳ 明朝" w:cs="Times New Roman" w:ascii="Times New Roman" w:hAnsi="Times New Roman"/>
            <w:i w:val="false"/>
            <w:iCs w:val="false"/>
            <w:color w:val="00000A"/>
            <w:sz w:val="28"/>
            <w:szCs w:val="28"/>
            <w:lang w:val="en-GB" w:eastAsia="zh-CN" w:bidi="hi-IN"/>
          </w:rPr>
          <w:t xml:space="preserve">eps plus the initial value of </w:t>
        </w:r>
      </w:ins>
      <w:ins w:id="244" w:author="Enrico Crema" w:date="2015-03-24T16:45:00Z">
        <w:r>
          <w:rPr>
            <w:rFonts w:eastAsia="ＭＳ 明朝" w:cs="Times New Roman" w:ascii="Times New Roman" w:hAnsi="Times New Roman"/>
            <w:i/>
            <w:iCs/>
            <w:color w:val="00000A"/>
            <w:sz w:val="28"/>
            <w:szCs w:val="28"/>
            <w:lang w:val="en-GB" w:eastAsia="zh-CN" w:bidi="hi-IN"/>
          </w:rPr>
          <w:t>g</w:t>
        </w:r>
      </w:ins>
      <w:ins w:id="245" w:author="Enrico Crema" w:date="2015-03-24T16:45:00Z">
        <w:r>
          <w:rPr>
            <w:rFonts w:eastAsia="ＭＳ 明朝" w:cs="Times New Roman" w:ascii="Times New Roman" w:hAnsi="Times New Roman"/>
            <w:i w:val="false"/>
            <w:iCs w:val="false"/>
            <w:color w:val="00000A"/>
            <w:sz w:val="28"/>
            <w:szCs w:val="28"/>
            <w:lang w:val="en-GB" w:eastAsia="zh-CN" w:bidi="hi-IN"/>
          </w:rPr>
          <w:t xml:space="preserve">) in this case. </w:t>
        </w:r>
      </w:ins>
      <w:r/>
    </w:p>
    <w:p>
      <w:pPr>
        <w:pStyle w:val="Normal"/>
        <w:spacing w:lineRule="auto" w:line="480"/>
        <w:jc w:val="both"/>
      </w:pPr>
      <w:r>
        <w:rPr>
          <w:rFonts w:cs="Times New Roman" w:ascii="Times New Roman" w:hAnsi="Times New Roman"/>
          <w:sz w:val="28"/>
          <w:szCs w:val="28"/>
        </w:rPr>
        <w:t xml:space="preserve">Figure 3 shows the relationship between the final </w:t>
      </w:r>
      <w:del w:id="247" w:author="Enrico Crema" w:date="2015-03-24T15:32:00Z">
        <w:r>
          <w:rPr>
            <w:rFonts w:cs="Times New Roman" w:ascii="Times New Roman" w:hAnsi="Times New Roman"/>
            <w:sz w:val="28"/>
            <w:szCs w:val="28"/>
          </w:rPr>
          <w:delText>median</w:delText>
        </w:r>
      </w:del>
      <w:ins w:id="248" w:author="Enrico Crema" w:date="2015-03-24T15:32:00Z">
        <w:r>
          <w:rPr>
            <w:rFonts w:cs="Times New Roman" w:ascii="Times New Roman" w:hAnsi="Times New Roman"/>
            <w:sz w:val="28"/>
            <w:szCs w:val="28"/>
          </w:rPr>
          <w:t>average</w:t>
        </w:r>
      </w:ins>
      <w:r>
        <w:rPr>
          <w:rFonts w:cs="Times New Roman" w:ascii="Times New Roman" w:hAnsi="Times New Roman"/>
          <w:sz w:val="28"/>
          <w:szCs w:val="28"/>
        </w:rPr>
        <w:t xml:space="preserve"> cultural trait and the size of the sample pool/interaction radius (</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sz w:val="28"/>
          <w:szCs w:val="28"/>
        </w:rPr>
        <w:t xml:space="preserve"> </w:t>
      </w:r>
      <w:r>
        <w:rPr>
          <w:rFonts w:cs="Times New Roman" w:ascii="Times New Roman" w:hAnsi="Times New Roman"/>
          <w:sz w:val="28"/>
          <w:szCs w:val="28"/>
        </w:rPr>
        <w:t xml:space="preserve">for different ranges of </w:t>
      </w:r>
      <w:r>
        <w:rPr>
          <w:rFonts w:cs="Times New Roman" w:ascii="Times New Roman" w:hAnsi="Times New Roman"/>
          <w:i/>
          <w:iCs/>
          <w:sz w:val="28"/>
          <w:szCs w:val="28"/>
        </w:rPr>
        <w:t>σ</w:t>
      </w:r>
      <w:r>
        <w:rPr>
          <w:rFonts w:cs="Times New Roman" w:ascii="Times New Roman" w:hAnsi="Times New Roman"/>
          <w:sz w:val="28"/>
          <w:szCs w:val="28"/>
        </w:rPr>
        <w:t>.</w:t>
      </w:r>
      <w:r>
        <w:rPr>
          <w:rFonts w:cs="Times New Roman" w:ascii="Times New Roman" w:hAnsi="Times New Roman"/>
          <w:i/>
          <w:sz w:val="28"/>
          <w:szCs w:val="28"/>
        </w:rPr>
        <w:t xml:space="preserve">  </w:t>
      </w:r>
      <w:r>
        <w:rPr>
          <w:rFonts w:cs="Times New Roman" w:ascii="Times New Roman" w:hAnsi="Times New Roman"/>
          <w:sz w:val="28"/>
          <w:szCs w:val="28"/>
        </w:rPr>
        <w:t xml:space="preserve">When </w:t>
      </w:r>
      <w:r>
        <w:rPr>
          <w:rFonts w:cs="Times New Roman" w:ascii="Times New Roman" w:hAnsi="Times New Roman"/>
          <w:i/>
          <w:iCs/>
          <w:sz w:val="28"/>
          <w:szCs w:val="28"/>
        </w:rPr>
        <w:t>σ</w:t>
      </w:r>
      <w:r>
        <w:rPr>
          <w:rFonts w:cs="Times New Roman" w:ascii="Times New Roman" w:hAnsi="Times New Roman"/>
          <w:sz w:val="28"/>
          <w:szCs w:val="28"/>
        </w:rPr>
        <w:t xml:space="preserve"> is close to zero (that is when the correlation between the payoff signal and the underlying trait is high), </w:t>
      </w:r>
      <w:ins w:id="249" w:author="Enrico Crema" w:date="2015-03-24T15:41:00Z">
        <w:r>
          <w:rPr>
            <w:rFonts w:cs="Times New Roman" w:ascii="Times New Roman" w:hAnsi="Times New Roman"/>
            <w:sz w:val="28"/>
            <w:szCs w:val="28"/>
          </w:rPr>
          <w:t xml:space="preserve">copy-the-best is by far the best strategy. </w:t>
        </w:r>
      </w:ins>
      <w:ins w:id="250" w:author="Enrico Crema" w:date="2015-03-24T15:43:00Z">
        <w:r>
          <w:rPr>
            <w:rFonts w:cs="Times New Roman" w:ascii="Times New Roman" w:hAnsi="Times New Roman"/>
            <w:sz w:val="28"/>
            <w:szCs w:val="28"/>
          </w:rPr>
          <w:t xml:space="preserve">Both copy-if-better and copy-the-best are positively affected by </w:t>
        </w:r>
      </w:ins>
      <w:ins w:id="251" w:author="Enrico Crema" w:date="2015-03-24T15:43:00Z">
        <w:r>
          <w:rPr>
            <w:rFonts w:cs="Times New Roman" w:ascii="Times New Roman" w:hAnsi="Times New Roman"/>
            <w:i/>
            <w:iCs/>
            <w:sz w:val="28"/>
            <w:szCs w:val="28"/>
          </w:rPr>
          <w:t>k</w:t>
        </w:r>
      </w:ins>
      <w:ins w:id="252" w:author="Enrico Crema" w:date="2015-03-24T15:43:00Z">
        <w:r>
          <w:rPr>
            <w:rFonts w:cs="Times New Roman" w:ascii="Times New Roman" w:hAnsi="Times New Roman"/>
            <w:i w:val="false"/>
            <w:iCs w:val="false"/>
            <w:sz w:val="28"/>
            <w:szCs w:val="28"/>
          </w:rPr>
          <w:t xml:space="preserve">, albeit in different ways. Copy-if-better exhibit a positive correlation only up to k=20, and above this threshold we do not see any increase in the rate of evolution. On the other hand, in copy-the-best, the beneficial effect of </w:t>
        </w:r>
      </w:ins>
      <w:ins w:id="253" w:author="Enrico Crema" w:date="2015-03-24T15:43:00Z">
        <w:r>
          <w:rPr>
            <w:rFonts w:cs="Times New Roman" w:ascii="Times New Roman" w:hAnsi="Times New Roman"/>
            <w:i/>
            <w:iCs/>
            <w:sz w:val="28"/>
            <w:szCs w:val="28"/>
          </w:rPr>
          <w:t>k</w:t>
        </w:r>
      </w:ins>
      <w:ins w:id="254" w:author="Enrico Crema" w:date="2015-03-24T15:43:00Z">
        <w:r>
          <w:rPr>
            <w:rFonts w:cs="Times New Roman" w:ascii="Times New Roman" w:hAnsi="Times New Roman"/>
            <w:i w:val="false"/>
            <w:iCs w:val="false"/>
            <w:sz w:val="28"/>
            <w:szCs w:val="28"/>
          </w:rPr>
          <w:t xml:space="preserve"> does not vanish and the curve is asymptotically shaped only because of the upper limit imposed by the theoretical maximum of </w:t>
        </w:r>
      </w:ins>
      <w:ins w:id="255" w:author="Enrico Crema" w:date="2015-03-24T15:43:00Z">
        <w:commentRangeStart w:id="9"/>
        <w:r>
          <w:rPr>
            <w:rFonts w:cs="Times New Roman" w:ascii="Times New Roman" w:hAnsi="Times New Roman"/>
            <w:i w:val="false"/>
            <w:iCs w:val="false"/>
            <w:sz w:val="28"/>
            <w:szCs w:val="28"/>
          </w:rPr>
          <w:t>g</w:t>
        </w:r>
      </w:ins>
      <w:r>
        <w:rPr/>
      </w:r>
      <w:ins w:id="256" w:author="Enrico Crema" w:date="2015-03-24T15:43:00Z">
        <w:commentRangeEnd w:id="9"/>
        <w:r>
          <w:commentReference w:id="9"/>
        </w:r>
        <w:r>
          <w:rPr>
            <w:rFonts w:cs="Times New Roman" w:ascii="Times New Roman" w:hAnsi="Times New Roman"/>
            <w:i w:val="false"/>
            <w:iCs w:val="false"/>
            <w:sz w:val="28"/>
            <w:szCs w:val="28"/>
          </w:rPr>
          <w:t>. Larger sample pools promote the correct detection of the most successful variant, and at the same time ensure its rapid diffusion across the  population</w:t>
        </w:r>
      </w:ins>
      <w:del w:id="257" w:author="Enrico Crema" w:date="2015-03-24T15:48:00Z">
        <w:r>
          <w:rPr>
            <w:rFonts w:cs="Times New Roman" w:ascii="Times New Roman" w:hAnsi="Times New Roman"/>
            <w:i w:val="false"/>
            <w:iCs w:val="false"/>
            <w:sz w:val="28"/>
            <w:szCs w:val="28"/>
          </w:rPr>
          <w:delText xml:space="preserve"> the immediate </w:delText>
        </w:r>
      </w:del>
      <w:del w:id="258" w:author="Enrico Crema" w:date="2015-03-24T15:36:00Z">
        <w:r>
          <w:rPr>
            <w:rFonts w:cs="Times New Roman" w:ascii="Times New Roman" w:hAnsi="Times New Roman"/>
            <w:i w:val="false"/>
            <w:iCs w:val="false"/>
            <w:sz w:val="28"/>
            <w:szCs w:val="28"/>
          </w:rPr>
          <w:delText>s</w:delText>
        </w:r>
      </w:del>
      <w:del w:id="259" w:author="Enrico Crema" w:date="2015-03-24T15:48:00Z">
        <w:r>
          <w:rPr>
            <w:rFonts w:cs="Times New Roman" w:ascii="Times New Roman" w:hAnsi="Times New Roman"/>
            <w:i/>
            <w:iCs/>
            <w:sz w:val="28"/>
            <w:szCs w:val="28"/>
          </w:rPr>
          <w:delText xml:space="preserve"> </w:delText>
        </w:r>
      </w:del>
      <w:del w:id="260" w:author="Enrico Crema" w:date="2015-03-24T15:48:00Z">
        <w:r>
          <w:rPr>
            <w:rFonts w:cs="Times New Roman" w:ascii="Times New Roman" w:hAnsi="Times New Roman"/>
            <w:i w:val="false"/>
            <w:iCs w:val="false"/>
            <w:sz w:val="28"/>
            <w:szCs w:val="28"/>
          </w:rPr>
          <w:delText>promote</w:delText>
        </w:r>
      </w:del>
      <w:del w:id="261" w:author="Enrico Crema" w:date="2015-03-24T15:36:00Z">
        <w:r>
          <w:rPr>
            <w:rFonts w:cs="Times New Roman" w:ascii="Times New Roman" w:hAnsi="Times New Roman"/>
            <w:i w:val="false"/>
            <w:iCs w:val="false"/>
            <w:sz w:val="28"/>
            <w:szCs w:val="28"/>
          </w:rPr>
          <w:delText>panmixia</w:delText>
        </w:r>
      </w:del>
      <w:ins w:id="262" w:author="Enrico Crema" w:date="2015-03-24T16:58:00Z">
        <w:r>
          <w:rPr>
            <w:rFonts w:cs="Times New Roman" w:ascii="Times New Roman" w:hAnsi="Times New Roman"/>
            <w:i w:val="false"/>
            <w:iCs w:val="false"/>
            <w:sz w:val="28"/>
            <w:szCs w:val="28"/>
          </w:rPr>
          <w:t>.</w:t>
        </w:r>
      </w:ins>
      <w:ins w:id="263" w:author="Enrico Crema" w:date="2015-03-24T16:59:00Z">
        <w:r>
          <w:rPr>
            <w:rFonts w:cs="Times New Roman" w:ascii="Times New Roman" w:hAnsi="Times New Roman"/>
            <w:i w:val="false"/>
            <w:iCs w:val="false"/>
            <w:sz w:val="28"/>
            <w:szCs w:val="28"/>
          </w:rPr>
          <w:t xml:space="preserve"> </w:t>
        </w:r>
      </w:ins>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rPr>
          <w:sz w:val="28"/>
          <w:i w:val="false"/>
          <w:sz w:val="28"/>
          <w:i w:val="false"/>
          <w:szCs w:val="28"/>
          <w:iCs w:val="false"/>
          <w:rFonts w:ascii="Times New Roman" w:hAnsi="Times New Roman" w:eastAsia="ＭＳ 明朝" w:cs="Times New Roman"/>
          <w:color w:val="00000A"/>
          <w:lang w:val="en-GB" w:eastAsia="zh-CN" w:bidi="hi-IN"/>
        </w:rPr>
      </w:pPr>
      <w:r>
        <w:rPr>
          <w:rFonts w:eastAsia="ＭＳ 明朝" w:cs="Times New Roman" w:ascii="Times New Roman" w:hAnsi="Times New Roman"/>
          <w:i w:val="false"/>
          <w:iCs w:val="false"/>
          <w:color w:val="00000A"/>
          <w:sz w:val="28"/>
          <w:szCs w:val="28"/>
          <w:lang w:val="en-GB" w:eastAsia="zh-CN" w:bidi="hi-IN"/>
        </w:rPr>
      </w:r>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rPr>
          <w:del w:id="279" w:author="Enrico Crema" w:date="2015-03-24T17:15:00Z"/>
        </w:rPr>
      </w:pPr>
      <w:ins w:id="264" w:author="Enrico Crema" w:date="2015-03-24T15:49:00Z">
        <w:r>
          <w:rPr>
            <w:rFonts w:cs="Times New Roman" w:ascii="Times New Roman" w:hAnsi="Times New Roman"/>
            <w:i w:val="false"/>
            <w:iCs w:val="false"/>
            <w:sz w:val="28"/>
            <w:szCs w:val="28"/>
          </w:rPr>
          <w:t xml:space="preserve">When the payoff uncertainty starts to increase, </w:t>
        </w:r>
      </w:ins>
      <w:ins w:id="265" w:author="Enrico Crema" w:date="2015-03-24T15:42:00Z">
        <w:r>
          <w:rPr>
            <w:rFonts w:cs="Times New Roman" w:ascii="Times New Roman" w:hAnsi="Times New Roman"/>
            <w:sz w:val="28"/>
            <w:szCs w:val="28"/>
          </w:rPr>
          <w:t xml:space="preserve">the performance of both copy-if-better and copy-the-best deteriorates. In both cases there is an increased chance of accidentally adopting a suboptimal variant. However, in copy-if-better the bias introduced by payoff uncertainty affects only the evaluation stage, and hence it effect is smaller than the in copy-the-best where the bias is present also in the selection of the social teacher. Indeed the distance between the rates of evolution of the two learning strategies decreases with increasing payoff uncertainty, and when </w:t>
        </w:r>
      </w:ins>
      <w:ins w:id="266" w:author="Enrico Crema" w:date="2015-03-24T15:42:00Z">
        <w:r>
          <w:rPr>
            <w:rFonts w:cs="Times New Roman" w:ascii="Times New Roman" w:hAnsi="Times New Roman"/>
            <w:i w:val="false"/>
            <w:iCs w:val="false"/>
            <w:sz w:val="28"/>
            <w:szCs w:val="28"/>
          </w:rPr>
          <w:t>σ&gt;1.5</w:t>
        </w:r>
      </w:ins>
      <w:ins w:id="267" w:author="Enrico Crema" w:date="2015-03-24T15:42:00Z">
        <w:r>
          <w:rPr>
            <w:rFonts w:cs="Times New Roman" w:ascii="Times New Roman" w:hAnsi="Times New Roman"/>
            <w:i/>
            <w:iCs/>
            <w:sz w:val="28"/>
            <w:szCs w:val="28"/>
          </w:rPr>
          <w:t xml:space="preserve">, </w:t>
        </w:r>
      </w:ins>
      <w:ins w:id="268" w:author="Enrico Crema" w:date="2015-03-24T15:42:00Z">
        <w:r>
          <w:rPr>
            <w:rFonts w:cs="Times New Roman" w:ascii="Times New Roman" w:hAnsi="Times New Roman"/>
            <w:i w:val="false"/>
            <w:iCs w:val="false"/>
            <w:sz w:val="28"/>
            <w:szCs w:val="28"/>
          </w:rPr>
          <w:t xml:space="preserve">copy-if-better </w:t>
        </w:r>
      </w:ins>
      <w:ins w:id="269" w:author="Enrico Crema" w:date="2015-03-24T15:42:00Z">
        <w:r>
          <w:rPr>
            <w:rFonts w:cs="Times New Roman" w:ascii="Times New Roman" w:hAnsi="Times New Roman"/>
            <w:sz w:val="28"/>
            <w:szCs w:val="28"/>
          </w:rPr>
          <w:t xml:space="preserve">yields higher </w:t>
        </w:r>
      </w:ins>
      <w:ins w:id="270" w:author="Enrico Crema" w:date="2015-03-24T15:42:00Z">
        <w:commentRangeStart w:id="10"/>
        <w:r>
          <w:rPr>
            <w:rFonts w:cs="Times New Roman" w:ascii="Times New Roman" w:hAnsi="Times New Roman"/>
            <w:sz w:val="28"/>
            <w:szCs w:val="28"/>
          </w:rPr>
          <w:t>g</w:t>
        </w:r>
      </w:ins>
      <w:r>
        <w:rPr/>
      </w:r>
      <w:ins w:id="271" w:author="Enrico Crema" w:date="2015-03-24T15:42:00Z">
        <w:commentRangeEnd w:id="10"/>
        <w:r>
          <w:commentReference w:id="10"/>
        </w:r>
        <w:r>
          <w:rPr>
            <w:rFonts w:cs="Times New Roman" w:ascii="Times New Roman" w:hAnsi="Times New Roman"/>
            <w:sz w:val="28"/>
            <w:szCs w:val="28"/>
          </w:rPr>
          <w:t xml:space="preserve"> than copy-the-best for higher values of </w:t>
        </w:r>
      </w:ins>
      <w:ins w:id="272" w:author="Enrico Crema" w:date="2015-03-24T15:42:00Z">
        <w:r>
          <w:rPr>
            <w:rFonts w:cs="Times New Roman" w:ascii="Times New Roman" w:hAnsi="Times New Roman"/>
            <w:i/>
            <w:iCs/>
            <w:sz w:val="28"/>
            <w:szCs w:val="28"/>
          </w:rPr>
          <w:t>k</w:t>
        </w:r>
      </w:ins>
      <w:ins w:id="273" w:author="Enrico Crema" w:date="2015-03-24T15:42:00Z">
        <w:r>
          <w:rPr>
            <w:rFonts w:cs="Times New Roman" w:ascii="Times New Roman" w:hAnsi="Times New Roman"/>
            <w:i w:val="false"/>
            <w:iCs w:val="false"/>
            <w:sz w:val="28"/>
            <w:szCs w:val="28"/>
          </w:rPr>
          <w:t>.  In copy-the-best we also observe how</w:t>
        </w:r>
      </w:ins>
      <w:ins w:id="274" w:author="Enrico Crema" w:date="2015-03-24T15:42:00Z">
        <w:r>
          <w:rPr>
            <w:rFonts w:cs="Times New Roman" w:ascii="Times New Roman" w:hAnsi="Times New Roman"/>
            <w:sz w:val="28"/>
            <w:szCs w:val="28"/>
          </w:rPr>
          <w:t xml:space="preserve"> the beneficial effect of a larger </w:t>
        </w:r>
      </w:ins>
      <w:ins w:id="275" w:author="Enrico Crema" w:date="2015-03-24T15:42:00Z">
        <w:r>
          <w:rPr>
            <w:rFonts w:cs="Times New Roman" w:ascii="Times New Roman" w:hAnsi="Times New Roman"/>
            <w:i/>
            <w:iCs/>
            <w:sz w:val="28"/>
            <w:szCs w:val="28"/>
          </w:rPr>
          <w:t>k</w:t>
        </w:r>
      </w:ins>
      <w:ins w:id="276" w:author="Enrico Crema" w:date="2015-03-24T15:42:00Z">
        <w:r>
          <w:rPr>
            <w:rFonts w:cs="Times New Roman" w:ascii="Times New Roman" w:hAnsi="Times New Roman"/>
            <w:sz w:val="28"/>
            <w:szCs w:val="28"/>
          </w:rPr>
          <w:t xml:space="preserve"> (larger pool of potential new beneficial variants) is counterbalanced by the increasing chance of accidentally copying a suboptimal variant that, by chance, produced an extreme positive payoff value. Thus when payoff uncertainty is increased, a smaller sample pools can,  counter-intuitively, offer a faster rate of evolution. Smaller values of </w:t>
        </w:r>
      </w:ins>
      <w:ins w:id="277" w:author="Enrico Crema" w:date="2015-03-24T15:42:00Z">
        <w:r>
          <w:rPr>
            <w:rFonts w:cs="Times New Roman" w:ascii="Times New Roman" w:hAnsi="Times New Roman"/>
            <w:i/>
            <w:iCs/>
            <w:sz w:val="28"/>
            <w:szCs w:val="28"/>
          </w:rPr>
          <w:t>k</w:t>
        </w:r>
      </w:ins>
      <w:ins w:id="278" w:author="Enrico Crema" w:date="2015-03-24T15:42:00Z">
        <w:r>
          <w:rPr>
            <w:rFonts w:cs="Times New Roman" w:ascii="Times New Roman" w:hAnsi="Times New Roman"/>
            <w:i w:val="false"/>
            <w:iCs w:val="false"/>
            <w:sz w:val="28"/>
            <w:szCs w:val="28"/>
          </w:rPr>
          <w:t xml:space="preserve"> minimise the chance of accidental shifts to suboptimal cultural traits, even at the cost of reducing the potential pool of new beneficial variants. </w:t>
        </w:r>
      </w:ins>
      <w:r/>
    </w:p>
    <w:p>
      <w:pPr>
        <w:pStyle w:val="Normal"/>
        <w:spacing w:lineRule="auto" w:line="480"/>
        <w:jc w:val="both"/>
      </w:pPr>
      <w:del w:id="280" w:author="Enrico Crema" w:date="2015-03-24T16:13:00Z">
        <w:r>
          <w:rPr>
            <w:rFonts w:cs="Times New Roman" w:ascii="Times New Roman" w:hAnsi="Times New Roman"/>
            <w:i/>
            <w:iCs/>
            <w:sz w:val="28"/>
            <w:szCs w:val="28"/>
          </w:rPr>
          <w:delText>.</w:delText>
        </w:r>
      </w:del>
      <w:del w:id="281" w:author="Enrico Crema" w:date="2015-03-24T15:33:00Z">
        <w:r>
          <w:rPr>
            <w:rFonts w:cs="Times New Roman" w:ascii="Times New Roman" w:hAnsi="Times New Roman"/>
            <w:i/>
            <w:iCs/>
            <w:sz w:val="28"/>
            <w:szCs w:val="28"/>
          </w:rPr>
          <w:delText xml:space="preserve"> (fig.4)</w:delText>
        </w:r>
      </w:del>
      <w:del w:id="282" w:author="Enrico Crema" w:date="2015-03-24T16:13:00Z">
        <w:r>
          <w:rPr>
            <w:rFonts w:cs="Times New Roman" w:ascii="Times New Roman" w:hAnsi="Times New Roman"/>
            <w:i/>
            <w:iCs/>
            <w:sz w:val="28"/>
            <w:szCs w:val="28"/>
          </w:rPr>
          <w:delText>smaller values</w:delText>
        </w:r>
      </w:del>
      <w:del w:id="283" w:author="Enrico Crema" w:date="2015-03-24T15:38:00Z">
        <w:r>
          <w:rPr>
            <w:rFonts w:cs="Times New Roman" w:ascii="Times New Roman" w:hAnsi="Times New Roman"/>
            <w:i/>
            <w:iCs/>
            <w:sz w:val="28"/>
            <w:szCs w:val="28"/>
          </w:rPr>
          <w:delText xml:space="preserve"> </w:delText>
        </w:r>
      </w:del>
      <w:del w:id="284" w:author="Enrico Crema" w:date="2015-03-24T15:37:00Z">
        <w:r>
          <w:rPr>
            <w:rFonts w:cs="Times New Roman" w:ascii="Times New Roman" w:hAnsi="Times New Roman"/>
            <w:i/>
            <w:iCs/>
            <w:sz w:val="28"/>
            <w:szCs w:val="28"/>
          </w:rPr>
          <w:delText>increasing</w:delText>
        </w:r>
      </w:del>
      <w:del w:id="285" w:author="Enrico Crema" w:date="2015-03-24T16:13:00Z">
        <w:r>
          <w:rPr>
            <w:rFonts w:cs="Times New Roman" w:ascii="Times New Roman" w:hAnsi="Times New Roman"/>
            <w:i/>
            <w:iCs/>
            <w:sz w:val="28"/>
            <w:szCs w:val="28"/>
          </w:rPr>
          <w:delText xml:space="preserve">the optimal range of k to </w:delText>
        </w:r>
      </w:del>
      <w:del w:id="286" w:author="Enrico Crema" w:date="2015-03-24T15:37:00Z">
        <w:r>
          <w:rPr>
            <w:rFonts w:cs="Times New Roman" w:ascii="Times New Roman" w:hAnsi="Times New Roman"/>
            <w:i/>
            <w:iCs/>
            <w:sz w:val="28"/>
            <w:szCs w:val="28"/>
          </w:rPr>
          <w:delText xml:space="preserve">effectively shifting </w:delText>
        </w:r>
      </w:del>
      <w:del w:id="287" w:author="Enrico Crema" w:date="2015-03-24T16:13:00Z">
        <w:r>
          <w:rPr>
            <w:rFonts w:cs="Times New Roman" w:ascii="Times New Roman" w:hAnsi="Times New Roman"/>
            <w:i/>
            <w:iCs/>
            <w:sz w:val="28"/>
            <w:szCs w:val="28"/>
          </w:rPr>
          <w:delText xml:space="preserve"> </w:delText>
        </w:r>
      </w:del>
      <w:del w:id="288" w:author="Enrico Crema" w:date="2015-03-24T15:37:00Z">
        <w:r>
          <w:rPr>
            <w:rFonts w:cs="Times New Roman" w:ascii="Times New Roman" w:hAnsi="Times New Roman"/>
            <w:i/>
            <w:iCs/>
            <w:sz w:val="28"/>
            <w:szCs w:val="28"/>
          </w:rPr>
          <w:delText>bias,</w:delText>
        </w:r>
      </w:del>
      <w:del w:id="289" w:author="Enrico Crema" w:date="2015-03-24T16:19:00Z">
        <w:r>
          <w:rPr>
            <w:rFonts w:cs="Times New Roman" w:ascii="Times New Roman" w:hAnsi="Times New Roman"/>
            <w:i/>
            <w:iCs/>
            <w:sz w:val="28"/>
            <w:szCs w:val="28"/>
          </w:rPr>
          <w:delText xml:space="preserve"> is counterbalanced by the increasingly detrimental role of sampling </w:delText>
        </w:r>
      </w:del>
      <w:del w:id="290" w:author="Enrico Crema" w:date="2015-03-24T15:37:00Z">
        <w:r>
          <w:rPr>
            <w:rFonts w:cs="Times New Roman" w:ascii="Times New Roman" w:hAnsi="Times New Roman"/>
            <w:i/>
            <w:iCs/>
            <w:sz w:val="28"/>
            <w:szCs w:val="28"/>
          </w:rPr>
          <w:delText>interaction radius</w:delText>
        </w:r>
      </w:del>
      <w:del w:id="291" w:author="Enrico Crema" w:date="2015-03-24T16:19:00Z">
        <w:r>
          <w:rPr>
            <w:rFonts w:cs="Times New Roman" w:ascii="Times New Roman" w:hAnsi="Times New Roman"/>
            <w:i w:val="false"/>
            <w:iCs w:val="false"/>
            <w:sz w:val="28"/>
            <w:szCs w:val="28"/>
          </w:rPr>
          <w:delText xml:space="preserve"> the beneficial effect of a larger </w:delText>
        </w:r>
      </w:del>
      <w:del w:id="292" w:author="Enrico Crema" w:date="2015-03-24T16:12:00Z">
        <w:r>
          <w:rPr>
            <w:rFonts w:cs="Times New Roman" w:ascii="Times New Roman" w:hAnsi="Times New Roman"/>
            <w:i w:val="false"/>
            <w:iCs w:val="false"/>
            <w:sz w:val="28"/>
            <w:szCs w:val="28"/>
          </w:rPr>
          <w:delText xml:space="preserve">.  However, with increasing values of </w:delText>
        </w:r>
      </w:del>
      <w:del w:id="293" w:author="Enrico Crema" w:date="2015-03-24T16:12:00Z">
        <w:r>
          <w:rPr>
            <w:rFonts w:cs="Times New Roman" w:ascii="Times New Roman" w:hAnsi="Times New Roman"/>
            <w:i/>
            <w:iCs/>
            <w:sz w:val="28"/>
            <w:szCs w:val="28"/>
          </w:rPr>
          <w:delText>σ</w:delText>
        </w:r>
      </w:del>
      <w:del w:id="294" w:author="Enrico Crema" w:date="2015-03-24T16:12:00Z">
        <w:r>
          <w:rPr>
            <w:rFonts w:cs="Times New Roman" w:ascii="Times New Roman" w:hAnsi="Times New Roman"/>
            <w:i w:val="false"/>
            <w:iCs w:val="false"/>
            <w:sz w:val="28"/>
            <w:szCs w:val="28"/>
          </w:rPr>
          <w:delText>,</w:delText>
        </w:r>
      </w:del>
      <w:del w:id="295" w:author="Enrico Crema" w:date="2015-03-24T15:42:00Z">
        <w:r>
          <w:rPr>
            <w:rFonts w:cs="Times New Roman" w:ascii="Times New Roman" w:hAnsi="Times New Roman"/>
            <w:i w:val="false"/>
            <w:iCs w:val="false"/>
            <w:sz w:val="28"/>
            <w:szCs w:val="28"/>
          </w:rPr>
          <w:delText>diffusion of beneficial traits over larger distance</w:delText>
        </w:r>
      </w:del>
      <w:r>
        <w:rPr>
          <w:rFonts w:cs="Times New Roman" w:ascii="Times New Roman" w:hAnsi="Times New Roman"/>
          <w:sz w:val="28"/>
          <w:szCs w:val="28"/>
        </w:rPr>
        <w:t xml:space="preserve">  </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center"/>
        <w:rPr>
          <w:sz w:val="28"/>
          <w:sz w:val="28"/>
          <w:szCs w:val="28"/>
          <w:rFonts w:ascii="Times New Roman" w:hAnsi="Times New Roman" w:eastAsia="ＭＳ 明朝" w:cs="Lucida Sans"/>
          <w:color w:val="00000A"/>
          <w:lang w:val="en-GB" w:eastAsia="zh-CN" w:bidi="hi-IN"/>
        </w:rPr>
      </w:pPr>
      <w:r>
        <w:rPr>
          <w:rFonts w:ascii="Times New Roman" w:hAnsi="Times New Roman"/>
          <w:sz w:val="28"/>
          <w:szCs w:val="28"/>
        </w:rPr>
        <w:t>[Figure 3]</w:t>
      </w:r>
      <w:r/>
    </w:p>
    <w:p>
      <w:pPr>
        <w:pStyle w:val="Caption1"/>
        <w:keepNext/>
        <w:spacing w:lineRule="auto" w:line="480"/>
        <w:jc w:val="left"/>
      </w:pPr>
      <w:del w:id="296" w:author="Enrico Crema" w:date="2015-03-24T15:33:00Z">
        <w:r>
          <w:rPr>
            <w:rFonts w:eastAsia="ＭＳ 明朝" w:cs="Lucida Sans" w:ascii="Times New Roman" w:hAnsi="Times New Roman"/>
            <w:i w:val="false"/>
            <w:iCs w:val="false"/>
            <w:color w:val="00000A"/>
            <w:sz w:val="28"/>
            <w:szCs w:val="28"/>
            <w:lang w:val="en-GB" w:eastAsia="zh-CN" w:bidi="hi-IN"/>
          </w:rPr>
          <w:delText>[</w:delText>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24479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120130" cy="2447925"/>
                      </a:xfrm>
                      <a:prstGeom prst="rect">
                        <a:avLst/>
                      </a:prstGeom>
                      <a:noFill/>
                      <a:ln w="9525">
                        <a:noFill/>
                        <a:miter lim="800000"/>
                        <a:headEnd/>
                        <a:tailEnd/>
                      </a:ln>
                    </pic:spPr>
                  </pic:pic>
                </a:graphicData>
              </a:graphic>
            </wp:anchor>
          </w:drawing>
        </w:r>
      </w:del>
      <w:del w:id="297" w:author="Enrico Crema" w:date="2015-03-24T15:33:00Z">
        <w:r>
          <w:rPr>
            <w:rFonts w:eastAsia="ＭＳ 明朝" w:cs="Lucida Sans" w:ascii="Times New Roman" w:hAnsi="Times New Roman"/>
            <w:i w:val="false"/>
            <w:iCs w:val="false"/>
            <w:color w:val="00000A"/>
            <w:sz w:val="28"/>
            <w:szCs w:val="28"/>
            <w:lang w:val="en-GB" w:eastAsia="zh-CN" w:bidi="hi-IN"/>
          </w:rPr>
          <w:delText>Figure 4]</w:delText>
        </w:r>
      </w:del>
      <w:ins w:id="298" w:author="Enrico Crema" w:date="2015-03-24T19:21:00Z">
        <w:r>
          <w:rPr>
            <w:rFonts w:eastAsia="ＭＳ 明朝" w:cs="Times New Roman" w:ascii="Times New Roman" w:hAnsi="Times New Roman"/>
            <w:i w:val="false"/>
            <w:iCs w:val="false"/>
            <w:color w:val="00000A"/>
            <w:sz w:val="22"/>
            <w:szCs w:val="22"/>
            <w:lang w:val="en-GB" w:eastAsia="zh-CN" w:bidi="hi-IN"/>
          </w:rPr>
          <w:t xml:space="preserve">Figure 3: </w:t>
        </w:r>
      </w:ins>
      <w:ins w:id="299" w:author="Enrico Crema" w:date="2015-03-24T19:22:00Z">
        <w:r>
          <w:rPr>
            <w:rFonts w:eastAsia="ＭＳ 明朝" w:cs="Times New Roman" w:ascii="Times New Roman" w:hAnsi="Times New Roman"/>
            <w:i w:val="false"/>
            <w:iCs w:val="false"/>
            <w:color w:val="00000A"/>
            <w:sz w:val="22"/>
            <w:szCs w:val="22"/>
            <w:lang w:val="en-GB" w:eastAsia="zh-CN" w:bidi="hi-IN"/>
          </w:rPr>
          <w:t>Effect of payoff uncertainty (σ), and sample pool size (k) to the rate of cultural evolution (average cultural trait value after 1,000 time-steps) for social learning strategies (red=copy-the-best; blue=copy-if-better; yellow=random copying; darker colour indicates higher payoff-uncertainty within each plot)</w:t>
        </w:r>
      </w:ins>
      <w:ins w:id="300" w:author="Enrico Crema" w:date="2015-03-24T19:26:00Z">
        <w:r>
          <w:rPr>
            <w:rFonts w:eastAsia="ＭＳ 明朝" w:cs="Times New Roman" w:ascii="Times New Roman" w:hAnsi="Times New Roman"/>
            <w:i w:val="false"/>
            <w:iCs w:val="false"/>
            <w:color w:val="00000A"/>
            <w:sz w:val="22"/>
            <w:szCs w:val="22"/>
            <w:lang w:val="en-GB" w:eastAsia="zh-CN" w:bidi="hi-IN"/>
          </w:rPr>
          <w:t>.</w:t>
        </w:r>
      </w:ins>
      <w:r/>
    </w:p>
    <w:p>
      <w:pPr>
        <w:pStyle w:val="Caption1"/>
        <w:spacing w:lineRule="auto" w:line="480"/>
        <w:jc w:val="both"/>
        <w:rPr>
          <w:del w:id="307" w:author="Enrico Crema" w:date="2015-03-24T19:26:00Z"/>
        </w:rPr>
      </w:pPr>
      <w:del w:id="301" w:author="Enrico Crema" w:date="2015-03-24T17:14:00Z">
        <w:r>
          <w:rPr>
            <w:rFonts w:cs="Times New Roman" w:ascii="Times New Roman" w:hAnsi="Times New Roman"/>
            <w:i w:val="false"/>
            <w:sz w:val="28"/>
            <w:szCs w:val="28"/>
          </w:rPr>
          <w:delText xml:space="preserve">clearly indicate the detrimental effect of sampling bias with large k </w:delText>
        </w:r>
      </w:del>
      <w:del w:id="302" w:author="Enrico Crema" w:date="2015-03-24T17:14:00Z">
        <w:r>
          <w:rPr>
            <w:rFonts w:cs="Times New Roman" w:ascii="Times New Roman" w:hAnsi="Times New Roman"/>
            <w:i w:val="false"/>
            <w:iCs w:val="false"/>
            <w:sz w:val="28"/>
            <w:szCs w:val="28"/>
          </w:rPr>
          <w:delText>and the positive effect of isolation by distance</w:delText>
        </w:r>
      </w:del>
      <w:del w:id="303" w:author="Enrico Crema" w:date="2015-03-24T17:14:00Z">
        <w:r>
          <w:rPr>
            <w:rFonts w:cs="Times New Roman" w:ascii="Times New Roman" w:hAnsi="Times New Roman"/>
            <w:i w:val="false"/>
            <w:sz w:val="28"/>
            <w:szCs w:val="28"/>
          </w:rPr>
          <w:delText xml:space="preserve">. </w:delText>
        </w:r>
      </w:del>
      <w:del w:id="304" w:author="Enrico Crema" w:date="2015-03-24T15:38:00Z">
        <w:r>
          <w:rPr>
            <w:rFonts w:cs="Times New Roman" w:ascii="Times New Roman" w:hAnsi="Times New Roman"/>
            <w:i w:val="false"/>
            <w:sz w:val="28"/>
            <w:szCs w:val="28"/>
          </w:rPr>
          <w:delText xml:space="preserve"> </w:delText>
        </w:r>
      </w:del>
      <w:del w:id="305" w:author="Enrico Crema" w:date="2015-03-24T15:33:00Z">
        <w:r>
          <w:rPr>
            <w:rFonts w:cs="Times New Roman" w:ascii="Times New Roman" w:hAnsi="Times New Roman"/>
            <w:i w:val="false"/>
            <w:sz w:val="28"/>
            <w:szCs w:val="28"/>
          </w:rPr>
          <w:delText>and 4</w:delText>
        </w:r>
      </w:del>
      <w:del w:id="306" w:author="Enrico Crema" w:date="2015-03-24T17:14:00Z">
        <w:r>
          <w:rPr>
            <w:rFonts w:cs="Times New Roman" w:ascii="Times New Roman" w:hAnsi="Times New Roman"/>
            <w:i w:val="false"/>
            <w:sz w:val="28"/>
            <w:szCs w:val="28"/>
          </w:rPr>
          <w:delText xml:space="preserve">The results shown in figures 3 </w:delText>
        </w:r>
      </w:del>
      <w:r/>
    </w:p>
    <w:p>
      <w:pPr>
        <w:pStyle w:val="Caption1"/>
        <w:spacing w:lineRule="auto" w:line="480"/>
        <w:jc w:val="both"/>
        <w:rPr>
          <w:sz w:val="28"/>
          <w:i w:val="false"/>
          <w:sz w:val="28"/>
          <w:i w:val="false"/>
          <w:szCs w:val="28"/>
          <w:iCs/>
          <w:rFonts w:ascii="Times New Roman" w:hAnsi="Times New Roman" w:eastAsia="ＭＳ 明朝" w:cs="Times New Roman"/>
          <w:color w:val="00000A"/>
          <w:lang w:val="en-GB" w:eastAsia="zh-CN" w:bidi="hi-IN"/>
        </w:rPr>
      </w:pPr>
      <w:r>
        <w:rPr>
          <w:rFonts w:cs="Times New Roman" w:ascii="Times New Roman" w:hAnsi="Times New Roman"/>
          <w:i w:val="false"/>
          <w:sz w:val="28"/>
          <w:szCs w:val="28"/>
        </w:rPr>
      </w:r>
      <w:r/>
    </w:p>
    <w:p>
      <w:pPr>
        <w:pStyle w:val="Caption1"/>
        <w:spacing w:lineRule="auto" w:line="480"/>
        <w:jc w:val="both"/>
      </w:pPr>
      <w:ins w:id="308" w:author="Enrico Crema" w:date="2015-03-24T17:36:00Z">
        <w:r>
          <w:rPr>
            <w:rFonts w:eastAsia="ＭＳ 明朝" w:cs="Times New Roman" w:ascii="Times New Roman" w:hAnsi="Times New Roman"/>
            <w:i w:val="false"/>
            <w:iCs w:val="false"/>
            <w:color w:val="00000A"/>
            <w:sz w:val="28"/>
            <w:szCs w:val="28"/>
            <w:lang w:val="en-GB" w:eastAsia="zh-CN" w:bidi="hi-IN"/>
          </w:rPr>
          <w:t>We further explored the relationship between census population (</w:t>
        </w:r>
      </w:ins>
      <w:ins w:id="309" w:author="Enrico Crema" w:date="2015-03-24T17:36:00Z">
        <w:r>
          <w:rPr>
            <w:rFonts w:eastAsia="ＭＳ 明朝" w:cs="Times New Roman" w:ascii="Times New Roman" w:hAnsi="Times New Roman"/>
            <w:i/>
            <w:iCs/>
            <w:color w:val="00000A"/>
            <w:sz w:val="28"/>
            <w:szCs w:val="28"/>
            <w:lang w:val="en-GB" w:eastAsia="zh-CN" w:bidi="hi-IN"/>
          </w:rPr>
          <w:t>N</w:t>
        </w:r>
      </w:ins>
      <w:ins w:id="310" w:author="Enrico Crema" w:date="2015-03-24T17:36:00Z">
        <w:r>
          <w:rPr>
            <w:rFonts w:eastAsia="ＭＳ 明朝" w:cs="Times New Roman" w:ascii="Times New Roman" w:hAnsi="Times New Roman"/>
            <w:i w:val="false"/>
            <w:iCs w:val="false"/>
            <w:color w:val="00000A"/>
            <w:sz w:val="28"/>
            <w:szCs w:val="28"/>
            <w:lang w:val="en-GB" w:eastAsia="zh-CN" w:bidi="hi-IN"/>
          </w:rPr>
          <w:t>) and sample pool (</w:t>
        </w:r>
      </w:ins>
      <w:ins w:id="311" w:author="Enrico Crema" w:date="2015-03-24T17:36:00Z">
        <w:r>
          <w:rPr>
            <w:rFonts w:eastAsia="ＭＳ 明朝" w:cs="Times New Roman" w:ascii="Times New Roman" w:hAnsi="Times New Roman"/>
            <w:i/>
            <w:iCs/>
            <w:color w:val="00000A"/>
            <w:sz w:val="28"/>
            <w:szCs w:val="28"/>
            <w:lang w:val="en-GB" w:eastAsia="zh-CN" w:bidi="hi-IN"/>
          </w:rPr>
          <w:t>k</w:t>
        </w:r>
      </w:ins>
      <w:ins w:id="312" w:author="Enrico Crema" w:date="2015-03-24T17:36:00Z">
        <w:r>
          <w:rPr>
            <w:rFonts w:eastAsia="ＭＳ 明朝" w:cs="Times New Roman" w:ascii="Times New Roman" w:hAnsi="Times New Roman"/>
            <w:i w:val="false"/>
            <w:iCs w:val="false"/>
            <w:color w:val="00000A"/>
            <w:sz w:val="28"/>
            <w:szCs w:val="28"/>
            <w:lang w:val="en-GB" w:eastAsia="zh-CN" w:bidi="hi-IN"/>
          </w:rPr>
          <w:t xml:space="preserve">), by executing the same model with four settings of  </w:t>
        </w:r>
      </w:ins>
      <w:ins w:id="313" w:author="Enrico Crema" w:date="2015-03-24T17:36:00Z">
        <w:r>
          <w:rPr>
            <w:rFonts w:eastAsia="ＭＳ 明朝" w:cs="Times New Roman" w:ascii="Times New Roman" w:hAnsi="Times New Roman"/>
            <w:i/>
            <w:iCs/>
            <w:color w:val="00000A"/>
            <w:sz w:val="28"/>
            <w:szCs w:val="28"/>
            <w:lang w:val="en-GB" w:eastAsia="zh-CN" w:bidi="hi-IN"/>
          </w:rPr>
          <w:t xml:space="preserve">σ </w:t>
        </w:r>
      </w:ins>
      <w:ins w:id="314" w:author="Enrico Crema" w:date="2015-03-24T17:36:00Z">
        <w:r>
          <w:rPr>
            <w:rFonts w:eastAsia="ＭＳ 明朝" w:cs="Times New Roman" w:ascii="Times New Roman" w:hAnsi="Times New Roman"/>
            <w:i w:val="false"/>
            <w:iCs w:val="false"/>
            <w:color w:val="00000A"/>
            <w:sz w:val="28"/>
            <w:szCs w:val="28"/>
            <w:lang w:val="en-GB" w:eastAsia="zh-CN" w:bidi="hi-IN"/>
          </w:rPr>
          <w:t xml:space="preserve">(0, 0.4, 1.5, and 4) and three settings of </w:t>
        </w:r>
      </w:ins>
      <w:ins w:id="315" w:author="Enrico Crema" w:date="2015-03-24T17:36:00Z">
        <w:r>
          <w:rPr>
            <w:rFonts w:eastAsia="ＭＳ 明朝" w:cs="Times New Roman" w:ascii="Times New Roman" w:hAnsi="Times New Roman"/>
            <w:i/>
            <w:iCs/>
            <w:color w:val="00000A"/>
            <w:sz w:val="28"/>
            <w:szCs w:val="28"/>
            <w:lang w:val="en-GB" w:eastAsia="zh-CN" w:bidi="hi-IN"/>
          </w:rPr>
          <w:t>N</w:t>
        </w:r>
      </w:ins>
      <w:ins w:id="316" w:author="Enrico Crema" w:date="2015-03-24T17:36:00Z">
        <w:r>
          <w:rPr>
            <w:rFonts w:eastAsia="ＭＳ 明朝" w:cs="Times New Roman" w:ascii="Times New Roman" w:hAnsi="Times New Roman"/>
            <w:i w:val="false"/>
            <w:iCs w:val="false"/>
            <w:color w:val="00000A"/>
            <w:sz w:val="28"/>
            <w:szCs w:val="28"/>
            <w:lang w:val="en-GB" w:eastAsia="zh-CN" w:bidi="hi-IN"/>
          </w:rPr>
          <w:t xml:space="preserve"> (1000,2000 and 4000).  The results (fig.4) show that, overall, payoff-uncertainty is still major driver for change in the rate of cultural evolution for both copy-the-best and copy-if-better models. In copy-if-better this is followed by the census population size, whilst in copy-the-best the relative contribution of </w:t>
        </w:r>
      </w:ins>
      <w:ins w:id="317" w:author="Enrico Crema" w:date="2015-03-24T17:36:00Z">
        <w:r>
          <w:rPr>
            <w:rFonts w:eastAsia="ＭＳ 明朝" w:cs="Times New Roman" w:ascii="Times New Roman" w:hAnsi="Times New Roman"/>
            <w:i/>
            <w:iCs/>
            <w:color w:val="00000A"/>
            <w:sz w:val="28"/>
            <w:szCs w:val="28"/>
            <w:lang w:val="en-GB" w:eastAsia="zh-CN" w:bidi="hi-IN"/>
          </w:rPr>
          <w:t>N</w:t>
        </w:r>
      </w:ins>
      <w:ins w:id="318" w:author="Enrico Crema" w:date="2015-03-24T17:36:00Z">
        <w:r>
          <w:rPr>
            <w:rFonts w:eastAsia="ＭＳ 明朝" w:cs="Times New Roman" w:ascii="Times New Roman" w:hAnsi="Times New Roman"/>
            <w:i w:val="false"/>
            <w:iCs w:val="false"/>
            <w:color w:val="00000A"/>
            <w:sz w:val="28"/>
            <w:szCs w:val="28"/>
            <w:lang w:val="en-GB" w:eastAsia="zh-CN" w:bidi="hi-IN"/>
          </w:rPr>
          <w:t xml:space="preserve"> and </w:t>
        </w:r>
      </w:ins>
      <w:ins w:id="319" w:author="Enrico Crema" w:date="2015-03-24T17:36:00Z">
        <w:r>
          <w:rPr>
            <w:rFonts w:eastAsia="ＭＳ 明朝" w:cs="Times New Roman" w:ascii="Times New Roman" w:hAnsi="Times New Roman"/>
            <w:i/>
            <w:iCs/>
            <w:color w:val="00000A"/>
            <w:sz w:val="28"/>
            <w:szCs w:val="28"/>
            <w:lang w:val="en-GB" w:eastAsia="zh-CN" w:bidi="hi-IN"/>
          </w:rPr>
          <w:t>k</w:t>
        </w:r>
      </w:ins>
      <w:ins w:id="320" w:author="Enrico Crema" w:date="2015-03-24T17:36:00Z">
        <w:r>
          <w:rPr>
            <w:rFonts w:eastAsia="ＭＳ 明朝" w:cs="Times New Roman" w:ascii="Times New Roman" w:hAnsi="Times New Roman"/>
            <w:i w:val="false"/>
            <w:iCs w:val="false"/>
            <w:color w:val="00000A"/>
            <w:sz w:val="28"/>
            <w:szCs w:val="28"/>
            <w:lang w:val="en-GB" w:eastAsia="zh-CN" w:bidi="hi-IN"/>
          </w:rPr>
          <w:t xml:space="preserve"> to </w:t>
        </w:r>
      </w:ins>
      <w:ins w:id="321" w:author="Enrico Crema" w:date="2015-03-24T17:36:00Z">
        <w:commentRangeStart w:id="11"/>
        <w:r>
          <w:rPr>
            <w:rFonts w:eastAsia="ＭＳ 明朝" w:cs="Times New Roman" w:ascii="Times New Roman" w:hAnsi="Times New Roman"/>
            <w:i w:val="false"/>
            <w:iCs w:val="false"/>
            <w:color w:val="00000A"/>
            <w:sz w:val="28"/>
            <w:szCs w:val="28"/>
            <w:lang w:val="en-GB" w:eastAsia="zh-CN" w:bidi="hi-IN"/>
          </w:rPr>
          <w:t>g</w:t>
        </w:r>
      </w:ins>
      <w:r>
        <w:rPr/>
      </w:r>
      <w:ins w:id="322" w:author="Enrico Crema" w:date="2015-03-24T17:36:00Z">
        <w:commentRangeEnd w:id="11"/>
        <w:r>
          <w:commentReference w:id="11"/>
        </w:r>
        <w:r>
          <w:rPr>
            <w:rFonts w:eastAsia="ＭＳ 明朝" w:cs="Times New Roman" w:ascii="Times New Roman" w:hAnsi="Times New Roman"/>
            <w:i w:val="false"/>
            <w:iCs w:val="false"/>
            <w:color w:val="00000A"/>
            <w:sz w:val="28"/>
            <w:szCs w:val="28"/>
            <w:lang w:val="en-GB" w:eastAsia="zh-CN" w:bidi="hi-IN"/>
          </w:rPr>
          <w:t xml:space="preserve"> appears to be a function of </w:t>
        </w:r>
      </w:ins>
      <w:ins w:id="323" w:author="Enrico Crema" w:date="2015-03-24T17:36:00Z">
        <w:r>
          <w:rPr>
            <w:rFonts w:eastAsia="ＭＳ 明朝" w:cs="Times New Roman" w:ascii="Times New Roman" w:hAnsi="Times New Roman"/>
            <w:i/>
            <w:iCs/>
            <w:color w:val="00000A"/>
            <w:sz w:val="28"/>
            <w:szCs w:val="28"/>
            <w:lang w:val="en-GB" w:eastAsia="zh-CN" w:bidi="hi-IN"/>
          </w:rPr>
          <w:t xml:space="preserve">σ. </w:t>
        </w:r>
      </w:ins>
      <w:ins w:id="324" w:author="Enrico Crema" w:date="2015-03-24T17:36:00Z">
        <w:r>
          <w:rPr>
            <w:rFonts w:eastAsia="ＭＳ 明朝" w:cs="Times New Roman" w:ascii="Times New Roman" w:hAnsi="Times New Roman"/>
            <w:i w:val="false"/>
            <w:iCs w:val="false"/>
            <w:color w:val="00000A"/>
            <w:sz w:val="28"/>
            <w:szCs w:val="28"/>
            <w:lang w:val="en-GB" w:eastAsia="zh-CN" w:bidi="hi-IN"/>
          </w:rPr>
          <w:t xml:space="preserve"> With lower payoff uncertainty differences in the sample pool size show more variations than changes in </w:t>
        </w:r>
      </w:ins>
      <w:ins w:id="325" w:author="Enrico Crema" w:date="2015-03-24T17:36:00Z">
        <w:r>
          <w:rPr>
            <w:rFonts w:eastAsia="ＭＳ 明朝" w:cs="Times New Roman" w:ascii="Times New Roman" w:hAnsi="Times New Roman"/>
            <w:i/>
            <w:iCs/>
            <w:color w:val="00000A"/>
            <w:sz w:val="28"/>
            <w:szCs w:val="28"/>
            <w:lang w:val="en-GB" w:eastAsia="zh-CN" w:bidi="hi-IN"/>
          </w:rPr>
          <w:t>N</w:t>
        </w:r>
      </w:ins>
      <w:ins w:id="326" w:author="Enrico Crema" w:date="2015-03-24T17:36:00Z">
        <w:r>
          <w:rPr>
            <w:rFonts w:eastAsia="ＭＳ 明朝" w:cs="Times New Roman" w:ascii="Times New Roman" w:hAnsi="Times New Roman"/>
            <w:i w:val="false"/>
            <w:iCs w:val="false"/>
            <w:color w:val="00000A"/>
            <w:sz w:val="28"/>
            <w:szCs w:val="28"/>
            <w:lang w:val="en-GB" w:eastAsia="zh-CN" w:bidi="hi-IN"/>
          </w:rPr>
          <w:t xml:space="preserve">, while with larger payoff-uncertainty variation in </w:t>
        </w:r>
      </w:ins>
      <w:ins w:id="327" w:author="Enrico Crema" w:date="2015-03-24T17:36:00Z">
        <w:r>
          <w:rPr>
            <w:rFonts w:eastAsia="ＭＳ 明朝" w:cs="Times New Roman" w:ascii="Times New Roman" w:hAnsi="Times New Roman"/>
            <w:i/>
            <w:iCs/>
            <w:color w:val="00000A"/>
            <w:sz w:val="28"/>
            <w:szCs w:val="28"/>
            <w:lang w:val="en-GB" w:eastAsia="zh-CN" w:bidi="hi-IN"/>
          </w:rPr>
          <w:t>N</w:t>
        </w:r>
      </w:ins>
      <w:ins w:id="328" w:author="Enrico Crema" w:date="2015-03-24T17:36:00Z">
        <w:r>
          <w:rPr>
            <w:rFonts w:eastAsia="ＭＳ 明朝" w:cs="Times New Roman" w:ascii="Times New Roman" w:hAnsi="Times New Roman"/>
            <w:i w:val="false"/>
            <w:iCs w:val="false"/>
            <w:color w:val="00000A"/>
            <w:sz w:val="28"/>
            <w:szCs w:val="28"/>
            <w:lang w:val="en-GB" w:eastAsia="zh-CN" w:bidi="hi-IN"/>
          </w:rPr>
          <w:t xml:space="preserve"> appear to have a stronger impact to the rate of cultural evolution. </w:t>
        </w:r>
      </w:ins>
      <w:r/>
    </w:p>
    <w:p>
      <w:pPr>
        <w:pStyle w:val="Normal"/>
        <w:spacing w:lineRule="auto" w:line="480"/>
        <w:jc w:val="center"/>
        <w:rPr>
          <w:sz w:val="28"/>
          <w:i w:val="false"/>
          <w:sz w:val="28"/>
          <w:i w:val="false"/>
          <w:szCs w:val="28"/>
          <w:iCs w:val="false"/>
          <w:rFonts w:ascii="Times New Roman" w:hAnsi="Times New Roman" w:eastAsia="ＭＳ 明朝" w:cs="Times New Roman"/>
          <w:color w:val="00000A"/>
          <w:lang w:val="en-GB" w:eastAsia="zh-CN" w:bidi="hi-IN"/>
        </w:rPr>
      </w:pPr>
      <w:del w:id="329" w:author="Enrico Crema" w:date="2015-03-24T15:39:00Z">
        <w:r>
          <w:rPr>
            <w:rFonts w:eastAsia="ＭＳ 明朝" w:cs="Times New Roman" w:ascii="Times New Roman" w:hAnsi="Times New Roman"/>
            <w:i w:val="false"/>
            <w:iCs w:val="false"/>
            <w:color w:val="00000A"/>
            <w:sz w:val="28"/>
            <w:szCs w:val="28"/>
            <w:lang w:val="en-GB" w:eastAsia="zh-CN" w:bidi="hi-IN"/>
          </w:rPr>
          <w:delText xml:space="preserve"> </w:delText>
        </w:r>
      </w:del>
      <w:del w:id="330" w:author="Enrico Crema" w:date="2015-03-24T15:39:00Z">
        <w:r>
          <w:rPr>
            <w:rFonts w:eastAsia="ＭＳ 明朝" w:cs="Times New Roman" w:ascii="Times New Roman" w:hAnsi="Times New Roman"/>
            <w:i w:val="false"/>
            <w:iCs w:val="false"/>
            <w:color w:val="00000A"/>
            <w:sz w:val="28"/>
            <w:szCs w:val="28"/>
            <w:lang w:val="en-GB" w:eastAsia="zh-CN" w:bidi="hi-IN"/>
          </w:rPr>
          <w:delText>We further explore this scenario by allowing agents to engage in different amounts of social learning, which we achieve by sampling values of z in the range 0 to 1.  Elsewhere (Lake and Crema 2012) we have noted that lower values of z can be beneficial when the payoff variance is high, essentially showing an effect that is very similar to that of k.  Figure 5 illustrates the joined effect of k and z for the three forms of cultural transmission.  Once again, unbiased social learning and copying-with-payoff-weighted-frequency exhibit no variation in the median cultural trait as a function of σ and k, although higher values of z appear to promote a higher rate of cultural evolution for the latter form of social learning.  Social learning by copying-the-best produces a rather different result in which the median cultural trait declines sharply with increasingly high values of σ, and switches from higher to lower values of k around σ=0.6.  The effect of z and its symmetric relationship with k is more complex. When σ &lt; 0.5, the best option is to have a high frequency of social learning with the largest number of potential teachers.  On the other hand, when σ is high (2.5&lt;σ&lt;3), the best combination is mid-high z/low k.  When k is high, however, low z becomes beneficial as an alternative route for retaining beneficial innovation (see also fig.6).</w:delText>
        </w:r>
      </w:del>
      <w:ins w:id="331" w:author="Enrico Crema" w:date="2015-03-24T19:26:00Z">
        <w:r>
          <w:rPr>
            <w:rFonts w:eastAsia="ＭＳ 明朝" w:cs="Times New Roman" w:ascii="Times New Roman" w:hAnsi="Times New Roman"/>
            <w:i w:val="false"/>
            <w:iCs w:val="false"/>
            <w:color w:val="00000A"/>
            <w:sz w:val="28"/>
            <w:szCs w:val="28"/>
            <w:lang w:val="en-GB" w:eastAsia="zh-CN" w:bidi="hi-IN"/>
          </w:rPr>
          <w:t>[Figure 4]</w:t>
        </w:r>
      </w:ins>
      <w:r/>
    </w:p>
    <w:p>
      <w:pPr>
        <w:pStyle w:val="Caption1"/>
        <w:keepNext/>
        <w:spacing w:lineRule="auto" w:line="480"/>
        <w:jc w:val="left"/>
      </w:pPr>
      <w:ins w:id="332" w:author="Enrico Crema" w:date="2015-03-24T19:26:00Z">
        <w:r>
          <w:rPr>
            <w:rFonts w:eastAsia="ＭＳ 明朝" w:cs="Times New Roman" w:ascii="Times New Roman" w:hAnsi="Times New Roman"/>
            <w:i w:val="false"/>
            <w:iCs w:val="false"/>
            <w:color w:val="00000A"/>
            <w:sz w:val="22"/>
            <w:szCs w:val="22"/>
            <w:lang w:val="en-GB" w:eastAsia="zh-CN" w:bidi="hi-IN"/>
          </w:rPr>
          <w:t>Figure 4: Effect of payoff uncertainty (σ),  sample pool size (k) , and census population size (N) to the rate of cultural evolution (average cultural trait value after 1,000 time-steps) for social learning strategies</w:t>
        </w:r>
      </w:ins>
      <w:ins w:id="333" w:author="Enrico Crema" w:date="2015-03-24T19:27:00Z">
        <w:r>
          <w:rPr>
            <w:rFonts w:eastAsia="ＭＳ 明朝" w:cs="Times New Roman" w:ascii="Times New Roman" w:hAnsi="Times New Roman"/>
            <w:i w:val="false"/>
            <w:iCs w:val="false"/>
            <w:color w:val="00000A"/>
            <w:sz w:val="22"/>
            <w:szCs w:val="22"/>
            <w:lang w:val="en-GB" w:eastAsia="zh-CN" w:bidi="hi-IN"/>
          </w:rPr>
          <w:t>.</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3996055" cy="399605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3996055" cy="3996055"/>
                      </a:xfrm>
                      <a:prstGeom prst="rect">
                        <a:avLst/>
                      </a:prstGeom>
                      <a:noFill/>
                      <a:ln w="9525">
                        <a:noFill/>
                        <a:miter lim="800000"/>
                        <a:headEnd/>
                        <a:tailEnd/>
                      </a:ln>
                    </pic:spPr>
                  </pic:pic>
                </a:graphicData>
              </a:graphic>
            </wp:anchor>
          </w:drawing>
        </w:r>
      </w:ins>
      <w:r/>
    </w:p>
    <w:p>
      <w:pPr>
        <w:pStyle w:val="Normal"/>
        <w:spacing w:lineRule="auto" w:line="480"/>
        <w:jc w:val="center"/>
        <w:rPr>
          <w:sz w:val="28"/>
          <w:sz w:val="28"/>
          <w:szCs w:val="28"/>
          <w:rFonts w:ascii="Times New Roman" w:hAnsi="Times New Roman" w:eastAsia="ＭＳ 明朝" w:cs="Lucida Sans"/>
          <w:color w:val="00000A"/>
          <w:lang w:val="en-GB" w:eastAsia="zh-CN" w:bidi="hi-IN"/>
        </w:rPr>
      </w:pPr>
      <w:del w:id="334" w:author="Enrico Crema" w:date="2015-03-24T17:15:00Z">
        <w:r>
          <w:rPr>
            <w:rFonts w:ascii="Times New Roman" w:hAnsi="Times New Roman"/>
            <w:sz w:val="28"/>
            <w:szCs w:val="28"/>
          </w:rPr>
          <w:delText>[Figure 5]</w:delText>
        </w:r>
      </w:del>
      <w:r/>
    </w:p>
    <w:p>
      <w:pPr>
        <w:pStyle w:val="Caption1"/>
        <w:spacing w:lineRule="auto" w:line="480"/>
        <w:jc w:val="both"/>
        <w:rPr>
          <w:sz w:val="28"/>
          <w:i w:val="false"/>
          <w:sz w:val="28"/>
          <w:i w:val="false"/>
          <w:szCs w:val="28"/>
          <w:iCs w:val="false"/>
          <w:rFonts w:ascii="Times New Roman" w:hAnsi="Times New Roman" w:eastAsia="ＭＳ 明朝" w:cs="Times New Roman"/>
          <w:color w:val="00000A"/>
          <w:lang w:val="en-GB" w:eastAsia="zh-CN" w:bidi="hi-IN"/>
        </w:rPr>
      </w:pPr>
      <w:r>
        <w:rPr>
          <w:rFonts w:eastAsia="ＭＳ 明朝" w:cs="Times New Roman" w:ascii="Times New Roman" w:hAnsi="Times New Roman"/>
          <w:i w:val="false"/>
          <w:iCs w:val="false"/>
          <w:color w:val="00000A"/>
          <w:sz w:val="28"/>
          <w:szCs w:val="28"/>
          <w:lang w:val="en-GB" w:eastAsia="zh-CN" w:bidi="hi-IN"/>
        </w:rPr>
      </w:r>
      <w:r/>
    </w:p>
    <w:p>
      <w:pPr>
        <w:pStyle w:val="Normal"/>
        <w:spacing w:lineRule="auto" w:line="480"/>
        <w:jc w:val="both"/>
      </w:pPr>
      <w:r>
        <w:rPr>
          <w:rFonts w:cs="Times New Roman" w:ascii="Times New Roman" w:hAnsi="Times New Roman"/>
          <w:b/>
          <w:sz w:val="28"/>
          <w:szCs w:val="28"/>
        </w:rPr>
        <w:t>4.</w:t>
      </w:r>
      <w:ins w:id="335" w:author="Enrico Crema" w:date="2015-03-24T19:27:00Z">
        <w:r>
          <w:rPr>
            <w:rFonts w:cs="Times New Roman" w:ascii="Times New Roman" w:hAnsi="Times New Roman"/>
            <w:b/>
            <w:sz w:val="28"/>
            <w:szCs w:val="28"/>
          </w:rPr>
          <w:t xml:space="preserve"> </w:t>
        </w:r>
      </w:ins>
      <w:r>
        <w:rPr>
          <w:rFonts w:cs="Times New Roman" w:ascii="Times New Roman" w:hAnsi="Times New Roman"/>
          <w:b/>
          <w:sz w:val="28"/>
          <w:szCs w:val="28"/>
        </w:rPr>
        <w:t>Discussion and conclusion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In section 1 of this paper we</w:t>
      </w:r>
      <w:del w:id="336" w:author="Enrico Crema" w:date="2015-03-24T19:32:00Z">
        <w:r>
          <w:rPr>
            <w:rFonts w:cs="Times New Roman" w:ascii="Times New Roman" w:hAnsi="Times New Roman"/>
            <w:sz w:val="28"/>
            <w:szCs w:val="28"/>
          </w:rPr>
          <w:delText>re</w:delText>
        </w:r>
      </w:del>
      <w:r>
        <w:rPr>
          <w:rFonts w:cs="Times New Roman" w:ascii="Times New Roman" w:hAnsi="Times New Roman"/>
          <w:sz w:val="28"/>
          <w:szCs w:val="28"/>
        </w:rPr>
        <w:t xml:space="preserve"> reviewed some of the extensive literature concerning the impact of different social learning rules and population size on cumulative cultural evolution.  We then went on to set out and report the results of a model designed to investigate the less well explored question of how payoff uncertainty and population size/sampling might interact to promote or retard the social learning of initially rare innovations.  Here we comment on the implications of our results for existing understanding.</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Beneficial traits often fail to spread through a population as a result of key events occurring at the earliest stage of adoption.  The decision making of early adopters can potentially drive long-term evolutionary trajectories, often leading to the permanence of suboptimal traits and the loss of more beneficial innovations.  This is particularly likely to occur when it is difficult to measure the value of each variant and, consequently, the comparative advantage of a novel trait is hard to evaluate (Rogers 2003).  The increased learning costs of cumulative knowledge (Mesoudi 2011), a decreased investment in individual learning (Whitehead and Richerson 2009), and early chance events (Greve and Seidel 2014) can all lead to the retention of suboptimal traits and slow-down in the rate of cultural evolution.  Our results suggest that a 'copy-the-best' social learning strategy centred on the imitation of a smaller subset of highly visible, successful individuals can also generate a decrease in the rate of cumulative cultural evolution when there is payoff uncertainty.  The dynamics we demonstrate closely resemble what economists refer to as </w:t>
      </w:r>
      <w:r>
        <w:rPr>
          <w:rFonts w:cs="Times New Roman" w:ascii="Times New Roman" w:hAnsi="Times New Roman"/>
          <w:i/>
          <w:iCs/>
          <w:sz w:val="28"/>
          <w:szCs w:val="28"/>
        </w:rPr>
        <w:t xml:space="preserve">survivorship bias </w:t>
      </w:r>
      <w:r>
        <w:rPr>
          <w:rFonts w:cs="Times New Roman" w:ascii="Times New Roman" w:hAnsi="Times New Roman"/>
          <w:sz w:val="28"/>
          <w:szCs w:val="28"/>
        </w:rPr>
        <w:t>(</w:t>
      </w:r>
      <w:r>
        <w:rPr>
          <w:rFonts w:cs="Times New Roman" w:ascii="Times New Roman" w:hAnsi="Times New Roman"/>
          <w:color w:val="000000"/>
          <w:sz w:val="28"/>
          <w:szCs w:val="28"/>
        </w:rPr>
        <w:t xml:space="preserve">Elton et al. 1996), a particular form of sampling bias where only highly positive payoff signals of a given behaviour are considered, hindering the correct evaluation of the full spectrum of a cultural trait.  Indeed, our </w:t>
      </w:r>
      <w:r>
        <w:rPr>
          <w:rFonts w:cs="Times New Roman" w:ascii="Times New Roman" w:hAnsi="Times New Roman"/>
          <w:sz w:val="28"/>
          <w:szCs w:val="28"/>
        </w:rPr>
        <w:t xml:space="preserve">simulation experiments show that when payoff is highly uncertain and the sample pool of potential cultural models is larger there is bias favouring the retention of suboptimal traits present at higher frequency.  As a direct consequence, </w:t>
      </w:r>
      <w:del w:id="337" w:author="Enrico Crema" w:date="2015-03-24T19:57:00Z">
        <w:r>
          <w:rPr>
            <w:rFonts w:cs="Times New Roman" w:ascii="Times New Roman" w:hAnsi="Times New Roman"/>
            <w:sz w:val="28"/>
            <w:szCs w:val="28"/>
          </w:rPr>
          <w:delText>novel</w:delText>
        </w:r>
      </w:del>
      <w:ins w:id="338" w:author="Enrico Crema" w:date="2015-03-24T19:57:00Z">
        <w:r>
          <w:rPr>
            <w:rFonts w:cs="Times New Roman" w:ascii="Times New Roman" w:hAnsi="Times New Roman"/>
            <w:sz w:val="28"/>
            <w:szCs w:val="28"/>
          </w:rPr>
          <w:t>newly introduced</w:t>
        </w:r>
      </w:ins>
      <w:r>
        <w:rPr>
          <w:rFonts w:cs="Times New Roman" w:ascii="Times New Roman" w:hAnsi="Times New Roman"/>
          <w:sz w:val="28"/>
          <w:szCs w:val="28"/>
        </w:rPr>
        <w:t xml:space="preserve"> variants, which will always initially have a lower frequency, are at an intrinsic disadvantage relative to traits that are common and whose value is measured via payoff signals that have high variance.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We noted in section 1 that payoff bias, success bias and prestige biased social learning all entail paying attention to ‘payoff signals’, but they differ in the likely correlation between the signal and the target trait owing to an increasing number of factors that may contribute to the generation of the payoff signal.  The shape of the payoff distribution we examined here assumes an additive interaction of its generative constituents (i.e. the target trait and everything else contributing to the payoff signal), but a multiplicative interaction yielding a skewed distribution (Limpert et al 2001) is also possible.  In this scenario the correlation between the target traits and its payoff signal would be reduced and the association between the two even harder to disentangle.  Although there are good reasons to believe that in many behavioural domains the payoff signal is normally distributed (Frank 2009), some empirical data on prestige and success do indeed show a positively skewed distribution, for example income (Drăgulescu and Yakovenko 2001) and number of academic citations (Gupta et al 2005).  We suspect that such asymmetric and right-tailed payoff distributions would further strengthen the effect of survivorship bias, promoting the retention of suboptimal traits even more frequently than already observed with our model based on normally distributed payoffs.  For this reason</w:t>
      </w:r>
      <w:r>
        <w:rPr>
          <w:rFonts w:cs="Times New Roman" w:ascii="Times New Roman" w:hAnsi="Times New Roman"/>
          <w:sz w:val="28"/>
          <w:szCs w:val="28"/>
          <w:shd w:fill="FFFFFF" w:val="clear"/>
        </w:rPr>
        <w:t>, we expect success biased and prestige biased social learning to be even more susceptible to deleterious sampling effects than predicted by our model.</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Our most striking result is that smaller, but not too small, social cliques can </w:t>
      </w:r>
      <w:bookmarkStart w:id="2" w:name="__DdeLink__3615_2102094031"/>
      <w:r>
        <w:rPr>
          <w:rFonts w:eastAsia="Times New Roman" w:cs="Times New Roman" w:ascii="Times New Roman" w:hAnsi="Times New Roman"/>
          <w:sz w:val="28"/>
          <w:szCs w:val="28"/>
        </w:rPr>
        <w:t>—</w:t>
      </w:r>
      <w:bookmarkEnd w:id="2"/>
      <w:r>
        <w:rPr>
          <w:rFonts w:cs="Times New Roman" w:ascii="Times New Roman" w:hAnsi="Times New Roman"/>
          <w:sz w:val="28"/>
          <w:szCs w:val="28"/>
        </w:rPr>
        <w:t xml:space="preserve"> perhaps counter-intuitively </w:t>
      </w:r>
      <w:r>
        <w:rPr>
          <w:rFonts w:eastAsia="Times New Roman" w:cs="Times New Roman" w:ascii="Times New Roman" w:hAnsi="Times New Roman"/>
          <w:sz w:val="28"/>
          <w:szCs w:val="28"/>
        </w:rPr>
        <w:t>—</w:t>
      </w:r>
      <w:r>
        <w:rPr>
          <w:rFonts w:cs="Times New Roman" w:ascii="Times New Roman" w:hAnsi="Times New Roman"/>
          <w:sz w:val="28"/>
          <w:szCs w:val="28"/>
        </w:rPr>
        <w:t xml:space="preserve"> promote the survival and spread of beneficial variants</w:t>
      </w:r>
      <w:ins w:id="339" w:author="Enrico Crema" w:date="2015-03-24T18:12:00Z">
        <w:r>
          <w:rPr>
            <w:rFonts w:cs="Times New Roman" w:ascii="Times New Roman" w:hAnsi="Times New Roman"/>
            <w:sz w:val="28"/>
            <w:szCs w:val="28"/>
          </w:rPr>
          <w:t xml:space="preserve"> with copy-the-best learning strategies</w:t>
        </w:r>
      </w:ins>
      <w:r>
        <w:rPr>
          <w:rFonts w:cs="Times New Roman" w:ascii="Times New Roman" w:hAnsi="Times New Roman"/>
          <w:sz w:val="28"/>
          <w:szCs w:val="28"/>
        </w:rPr>
        <w:t>.  As discussed in section 1, previous studies  have demonstrated that cumulative cultural evolution requires a large enough population (Shennan 2001; Henrich 2004) or a high enough migration rate between subpopulations (Powell et al 2009) to offset losses due to drift and the low fidelity of social learning.  However, we also noted that empirical evidence does not unambiguously support this expectation (Collard 2013) and our results suggest two possible reasons why increasing population size might not always be beneficial.  The results of our first experiment demonstrate that when there is payoff uncertainty increasing population size increases the probability of loss of a beneficial novel trait when it is very rare.  This is the case for all three forms of social learning that we modelled, but is most pronounced for the copy-the-best learning rule.  Although our results also demonstrate that (unsurprisingly) the deleterious sampling effect caused by the interaction between payoff uncertainty and population size can be offset by high rates of convergent innovation, we note Henrich's (2004) finding that it is harder-to-copy and/or harder-to-innovate traits that are most dependent on larger population sizes for their maintenance and/or further evolution. The  results of our second experiment demonstrate that when payoff is uncertain, the rate of cultural evolution is not a monotonic function of sample pool size, but is maximised by  social learning within social cliques of intermediate size.  This result is broadly consistent with recent network analysis (Montanari and Saberi 2010) which found that innovations spread faster in locally connected networks rather than larger well-integrated social infrastructures.  The deleterious effect of larger sample pool sizes on the early stages of innovation suggests that the way in which social learners sample a population</w:t>
      </w:r>
      <w:del w:id="340" w:author="Enrico Crema" w:date="2015-03-24T18:14:00Z">
        <w:r>
          <w:rPr>
            <w:rFonts w:cs="Times New Roman" w:ascii="Times New Roman" w:hAnsi="Times New Roman"/>
            <w:sz w:val="28"/>
            <w:szCs w:val="28"/>
          </w:rPr>
          <w:delText xml:space="preserve"> </w:delText>
        </w:r>
      </w:del>
      <w:ins w:id="341" w:author="Enrico Crema" w:date="2015-03-24T18:14:00Z">
        <w:r>
          <w:rPr>
            <w:rFonts w:cs="Times New Roman" w:ascii="Times New Roman" w:hAnsi="Times New Roman"/>
            <w:sz w:val="28"/>
            <w:szCs w:val="28"/>
          </w:rPr>
          <w:t xml:space="preserve">, and the degree of payoff uncertainty </w:t>
        </w:r>
      </w:ins>
      <w:r>
        <w:rPr>
          <w:rFonts w:cs="Times New Roman" w:ascii="Times New Roman" w:hAnsi="Times New Roman"/>
          <w:sz w:val="28"/>
          <w:szCs w:val="28"/>
        </w:rPr>
        <w:t xml:space="preserve">may be at least as important as </w:t>
      </w:r>
      <w:del w:id="342" w:author="Enrico Crema" w:date="2015-03-24T18:16:00Z">
        <w:r>
          <w:rPr>
            <w:rFonts w:cs="Times New Roman" w:ascii="Times New Roman" w:hAnsi="Times New Roman"/>
            <w:sz w:val="28"/>
            <w:szCs w:val="28"/>
          </w:rPr>
          <w:delText>its</w:delText>
        </w:r>
      </w:del>
      <w:ins w:id="343" w:author="Enrico Crema" w:date="2015-03-24T18:16:00Z">
        <w:r>
          <w:rPr>
            <w:rFonts w:cs="Times New Roman" w:ascii="Times New Roman" w:hAnsi="Times New Roman"/>
            <w:sz w:val="28"/>
            <w:szCs w:val="28"/>
          </w:rPr>
          <w:t>the variation in the</w:t>
        </w:r>
      </w:ins>
      <w:r>
        <w:rPr>
          <w:rFonts w:cs="Times New Roman" w:ascii="Times New Roman" w:hAnsi="Times New Roman"/>
          <w:sz w:val="28"/>
          <w:szCs w:val="28"/>
        </w:rPr>
        <w:t xml:space="preserve"> overall </w:t>
      </w:r>
      <w:ins w:id="344" w:author="Enrico Crema" w:date="2015-03-24T18:14:00Z">
        <w:r>
          <w:rPr>
            <w:rFonts w:cs="Times New Roman" w:ascii="Times New Roman" w:hAnsi="Times New Roman"/>
            <w:sz w:val="28"/>
            <w:szCs w:val="28"/>
          </w:rPr>
          <w:t xml:space="preserve">census population </w:t>
        </w:r>
      </w:ins>
      <w:r>
        <w:rPr>
          <w:rFonts w:cs="Times New Roman" w:ascii="Times New Roman" w:hAnsi="Times New Roman"/>
          <w:sz w:val="28"/>
          <w:szCs w:val="28"/>
        </w:rPr>
        <w:t>size</w:t>
      </w:r>
      <w:r>
        <w:rPr>
          <w:rFonts w:cs="Times New Roman" w:ascii="Times New Roman" w:hAnsi="Times New Roman"/>
          <w:sz w:val="28"/>
          <w:szCs w:val="28"/>
        </w:rPr>
        <w:commentReference w:id="12"/>
      </w:r>
      <w:ins w:id="345" w:author="Enrico Crema" w:date="2015-03-24T18:14:00Z">
        <w:r>
          <w:rPr>
            <w:rFonts w:cs="Times New Roman" w:ascii="Times New Roman" w:hAnsi="Times New Roman"/>
            <w:sz w:val="28"/>
            <w:szCs w:val="28"/>
          </w:rPr>
          <w:t>.</w:t>
        </w:r>
      </w:ins>
      <w:r>
        <w:rPr>
          <w:rFonts w:cs="Times New Roman" w:ascii="Times New Roman" w:hAnsi="Times New Roman"/>
          <w:sz w:val="28"/>
          <w:szCs w:val="28"/>
        </w:rPr>
        <w:t xml:space="preserve"> </w:t>
      </w:r>
      <w:ins w:id="346" w:author="Enrico Crema" w:date="2015-03-24T18:17:00Z">
        <w:r>
          <w:rPr>
            <w:rFonts w:cs="Times New Roman" w:ascii="Times New Roman" w:hAnsi="Times New Roman"/>
            <w:sz w:val="28"/>
            <w:szCs w:val="28"/>
          </w:rPr>
          <w:t xml:space="preserve">In fact, while it is true that at a given sample pool size </w:t>
        </w:r>
      </w:ins>
      <w:ins w:id="347" w:author="Enrico Crema" w:date="2015-03-24T18:18:00Z">
        <w:r>
          <w:rPr>
            <w:rFonts w:cs="Times New Roman" w:ascii="Times New Roman" w:hAnsi="Times New Roman"/>
            <w:sz w:val="28"/>
            <w:szCs w:val="28"/>
          </w:rPr>
          <w:t xml:space="preserve">larger census population would generally offer a higher rate of evolution, the converse is also true. Our simulation model of copy-the-best strategy  shows that as at a given population size we observe </w:t>
        </w:r>
      </w:ins>
      <w:ins w:id="348" w:author="Enrico Crema" w:date="2015-03-24T18:19:00Z">
        <w:r>
          <w:rPr>
            <w:rFonts w:cs="Times New Roman" w:ascii="Times New Roman" w:hAnsi="Times New Roman"/>
            <w:sz w:val="28"/>
            <w:szCs w:val="28"/>
          </w:rPr>
          <w:t xml:space="preserve">variation in the </w:t>
        </w:r>
      </w:ins>
      <w:ins w:id="349" w:author="Enrico Crema" w:date="2015-03-24T18:21:00Z">
        <w:r>
          <w:rPr>
            <w:rFonts w:cs="Times New Roman" w:ascii="Times New Roman" w:hAnsi="Times New Roman"/>
            <w:sz w:val="28"/>
            <w:szCs w:val="28"/>
          </w:rPr>
          <w:t xml:space="preserve">rate of evolution as a function of the sample pool size,  </w:t>
        </w:r>
      </w:ins>
      <w:ins w:id="350" w:author="Enrico Crema" w:date="2015-03-24T18:22:00Z">
        <w:r>
          <w:rPr>
            <w:rFonts w:cs="Times New Roman" w:ascii="Times New Roman" w:hAnsi="Times New Roman"/>
            <w:sz w:val="28"/>
            <w:szCs w:val="28"/>
          </w:rPr>
          <w:t xml:space="preserve">with a stronger effect when the payoff uncertainty is low. </w:t>
        </w:r>
      </w:ins>
      <w:ins w:id="351" w:author="Enrico Crema" w:date="2015-03-24T18:23:00Z">
        <w:r>
          <w:rPr>
            <w:rFonts w:cs="Times New Roman" w:ascii="Times New Roman" w:hAnsi="Times New Roman"/>
            <w:sz w:val="28"/>
            <w:szCs w:val="28"/>
          </w:rPr>
          <w:t xml:space="preserve">Furthermore, </w:t>
        </w:r>
      </w:ins>
      <w:ins w:id="352" w:author="Enrico Crema" w:date="2015-03-24T18:24:00Z">
        <w:r>
          <w:rPr>
            <w:rFonts w:cs="Times New Roman" w:ascii="Times New Roman" w:hAnsi="Times New Roman"/>
            <w:sz w:val="28"/>
            <w:szCs w:val="28"/>
          </w:rPr>
          <w:t>our results</w:t>
        </w:r>
      </w:ins>
      <w:del w:id="353" w:author="Enrico Crema" w:date="2015-03-24T18:24:00Z">
        <w:r>
          <w:rPr>
            <w:rFonts w:cs="Times New Roman" w:ascii="Times New Roman" w:hAnsi="Times New Roman"/>
            <w:sz w:val="28"/>
            <w:szCs w:val="28"/>
          </w:rPr>
          <w:delText>and</w:delText>
        </w:r>
      </w:del>
      <w:r>
        <w:rPr>
          <w:rFonts w:cs="Times New Roman" w:ascii="Times New Roman" w:hAnsi="Times New Roman"/>
          <w:sz w:val="28"/>
          <w:szCs w:val="28"/>
        </w:rPr>
        <w:t xml:space="preserve"> also cautions that there are circumstances in which (contra Powell et al 2009) increasing connectivity between subpopulations may actually decrease the rate of cumulative cultural evolution.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Finally, we note that there are circumstances in which copy-the-best social learning is expected to produce a lower rate of cumulative cultural evolution than the less-strongly directed copy-if-better learning rule.</w:t>
      </w:r>
      <w:del w:id="354" w:author="Enrico Crema" w:date="2015-03-24T18:26:00Z">
        <w:r>
          <w:rPr>
            <w:rFonts w:cs="Times New Roman" w:ascii="Times New Roman" w:hAnsi="Times New Roman"/>
            <w:sz w:val="28"/>
            <w:szCs w:val="28"/>
          </w:rPr>
          <w:delText xml:space="preserve"> copy-if-better learning for large sample pool sizes when payoff uncertainty is high. </w:delText>
        </w:r>
      </w:del>
      <w:r>
        <w:rPr>
          <w:rFonts w:cs="Times New Roman" w:ascii="Times New Roman" w:hAnsi="Times New Roman"/>
          <w:sz w:val="28"/>
          <w:szCs w:val="28"/>
        </w:rPr>
        <w:t xml:space="preserve"> Our results demonstrate that when payoff </w:t>
      </w:r>
      <w:del w:id="355" w:author="Enrico Crema" w:date="2015-03-24T18:26: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uncertainty is low copy-the-best social learning leads to a higher rate of cultural evolution than either of the other learning rules, even as its efficacy declines with increasing sample pool size.  However, as payoff uncertainty increases there comes a point where copy-if-better social learning out-performs copy-if-better learning for all except the very smallest sample pool sizes because it is not subject to the deleterious sampling effect that undermines copy-the-best learning as sample pool sizes increase.    Empirical values of for the sample pool size are difficult to estimate, although we might expect that for most part of human history it was comparatively small and close to our cognitive limits on the maintenance of stable social relationships (ca 150, Dunbar 1993).  Consequently, for much of human history, </w:t>
      </w:r>
      <w:r>
        <w:rPr>
          <w:rFonts w:cs="Times New Roman" w:ascii="Times New Roman" w:hAnsi="Times New Roman"/>
          <w:i/>
          <w:iCs/>
          <w:sz w:val="28"/>
          <w:szCs w:val="28"/>
        </w:rPr>
        <w:t>copy-the-best</w:t>
      </w:r>
      <w:r>
        <w:rPr>
          <w:rFonts w:cs="Times New Roman" w:ascii="Times New Roman" w:hAnsi="Times New Roman"/>
          <w:sz w:val="28"/>
          <w:szCs w:val="28"/>
        </w:rPr>
        <w:t xml:space="preserve"> social learning might have been more effective than other social learning strategies even despite its </w:t>
      </w:r>
      <w:del w:id="356" w:author="Enrico Crema" w:date="2015-03-24T18:27:00Z">
        <w:r>
          <w:rPr>
            <w:rFonts w:cs="Times New Roman" w:ascii="Times New Roman" w:hAnsi="Times New Roman"/>
            <w:sz w:val="28"/>
            <w:szCs w:val="28"/>
          </w:rPr>
          <w:delText>susceptability</w:delText>
        </w:r>
      </w:del>
      <w:ins w:id="357" w:author="Enrico Crema" w:date="2015-03-24T18:27:00Z">
        <w:r>
          <w:rPr>
            <w:rFonts w:cs="Times New Roman" w:ascii="Times New Roman" w:hAnsi="Times New Roman"/>
            <w:sz w:val="28"/>
            <w:szCs w:val="28"/>
          </w:rPr>
          <w:t>susceptibility</w:t>
        </w:r>
      </w:ins>
      <w:r>
        <w:rPr>
          <w:rFonts w:cs="Times New Roman" w:ascii="Times New Roman" w:hAnsi="Times New Roman"/>
          <w:sz w:val="28"/>
          <w:szCs w:val="28"/>
        </w:rPr>
        <w:t xml:space="preserve"> to false inference in the face of payoff uncertainty.  However, the situation might be different today, since the exponential development of information technology over the last 50 years has greatly increased the pool of potential social models, quite possibly creating scenarios beyond those we modelled here.  </w:t>
      </w:r>
      <w:commentRangeStart w:id="13"/>
      <w:r>
        <w:rPr>
          <w:rFonts w:cs="Times New Roman" w:ascii="Times New Roman" w:hAnsi="Times New Roman"/>
          <w:sz w:val="28"/>
          <w:szCs w:val="28"/>
        </w:rPr>
        <w:t xml:space="preserve">Any concomitant slow-down in cultural evolution would not be visible in absolute terms (since the rate of cultural evolution would be still increasing given the larger </w:t>
      </w:r>
      <w:r>
        <w:rPr>
          <w:rFonts w:cs="Times New Roman" w:ascii="Times New Roman" w:hAnsi="Times New Roman"/>
          <w:i/>
          <w:iCs/>
          <w:sz w:val="28"/>
          <w:szCs w:val="28"/>
        </w:rPr>
        <w:t>N</w:t>
      </w:r>
      <w:r>
        <w:rPr>
          <w:rFonts w:cs="Times New Roman" w:ascii="Times New Roman" w:hAnsi="Times New Roman"/>
          <w:sz w:val="28"/>
          <w:szCs w:val="28"/>
        </w:rPr>
        <w:t>),</w:t>
      </w:r>
      <w:r>
        <w:rPr/>
      </w:r>
      <w:commentRangeEnd w:id="13"/>
      <w:r>
        <w:commentReference w:id="13"/>
      </w:r>
      <w:r>
        <w:rPr>
          <w:rFonts w:cs="Times New Roman" w:ascii="Times New Roman" w:hAnsi="Times New Roman"/>
          <w:sz w:val="28"/>
          <w:szCs w:val="28"/>
        </w:rPr>
        <w:t xml:space="preserve"> </w:t>
      </w:r>
      <w:r>
        <w:rPr>
          <w:rFonts w:cs="Times New Roman" w:ascii="Times New Roman" w:hAnsi="Times New Roman"/>
          <w:sz w:val="28"/>
          <w:szCs w:val="28"/>
        </w:rPr>
        <w:commentReference w:id="14"/>
      </w:r>
      <w:r>
        <w:rPr>
          <w:rFonts w:cs="Times New Roman" w:ascii="Times New Roman" w:hAnsi="Times New Roman"/>
          <w:sz w:val="28"/>
          <w:szCs w:val="28"/>
        </w:rPr>
        <w:t>but we would expect the effect of survivorship bias to become stronger, and the advantage of a social learning strategy restricted to the identification of few successful individuals to greatly decrease relative to alternative social learning strategies.</w:t>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eastAsia="ＭＳ 明朝" w:cs="Times New Roman" w:ascii="Times New Roman" w:hAnsi="Times New Roman"/>
          <w:b/>
          <w:color w:val="00000A"/>
          <w:sz w:val="28"/>
          <w:szCs w:val="28"/>
          <w:lang w:val="en-GB" w:eastAsia="zh-CN" w:bidi="hi-IN"/>
        </w:rPr>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cs="Times New Roman" w:ascii="Times New Roman" w:hAnsi="Times New Roman"/>
          <w:b/>
          <w:sz w:val="28"/>
          <w:szCs w:val="28"/>
        </w:rPr>
        <w:t>Literature Cited</w:t>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eastAsia="ＭＳ 明朝" w:cs="Times New Roman" w:ascii="Times New Roman" w:hAnsi="Times New Roman"/>
          <w:b/>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Andersson, C. and D. Read 2014, Group size and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511. E1.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Apesteguia, J., S. Huck, J.Oechssler, 2007. Imitation—theory and experimental evidence, </w:t>
      </w:r>
      <w:r>
        <w:rPr>
          <w:rFonts w:cs="Times New Roman" w:ascii="Times New Roman" w:hAnsi="Times New Roman"/>
          <w:i/>
          <w:iCs/>
          <w:sz w:val="28"/>
          <w:szCs w:val="28"/>
          <w:rPrChange w:id="0" w:author="Enrico Crema" w:date="2015-03-24T19:38:00Z"/>
        </w:rPr>
        <w:t>J</w:t>
      </w:r>
      <w:r>
        <w:rPr>
          <w:rFonts w:cs="Times New Roman" w:ascii="Times New Roman" w:hAnsi="Times New Roman"/>
          <w:i/>
          <w:iCs/>
          <w:sz w:val="28"/>
          <w:szCs w:val="28"/>
        </w:rPr>
        <w:t>ournal of Economic Theory</w:t>
      </w:r>
      <w:r>
        <w:rPr>
          <w:rFonts w:cs="Times New Roman" w:ascii="Times New Roman" w:hAnsi="Times New Roman"/>
          <w:sz w:val="28"/>
          <w:szCs w:val="28"/>
        </w:rPr>
        <w:t xml:space="preserve"> 136: 217–235.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r>
      <w:r/>
    </w:p>
    <w:p>
      <w:pPr>
        <w:pStyle w:val="Normal"/>
        <w:spacing w:lineRule="auto" w:line="480"/>
        <w:jc w:val="both"/>
      </w:pPr>
      <w:ins w:id="359" w:author="Enrico Crema" w:date="2015-03-24T19:37:00Z">
        <w:r>
          <w:rPr>
            <w:rFonts w:eastAsia="ＭＳ 明朝" w:cs="Times New Roman" w:ascii="Times New Roman" w:hAnsi="Times New Roman"/>
            <w:color w:val="00000A"/>
            <w:sz w:val="28"/>
            <w:szCs w:val="28"/>
            <w:lang w:val="en-GB" w:eastAsia="zh-CN" w:bidi="hi-IN"/>
          </w:rPr>
          <w:t xml:space="preserve">Atkisson, C., M. J. O’Brien, and A. Mesoudi. 2012. Adult learners in a novel environment use prestige-biased social learning. </w:t>
        </w:r>
      </w:ins>
      <w:ins w:id="360" w:author="Enrico Crema" w:date="2015-03-24T19:37:00Z">
        <w:r>
          <w:rPr>
            <w:rFonts w:eastAsia="ＭＳ 明朝" w:cs="Times New Roman" w:ascii="Times New Roman" w:hAnsi="Times New Roman"/>
            <w:i/>
            <w:iCs/>
            <w:color w:val="00000A"/>
            <w:sz w:val="28"/>
            <w:szCs w:val="28"/>
            <w:lang w:val="en-GB" w:eastAsia="zh-CN" w:bidi="hi-IN"/>
          </w:rPr>
          <w:t>Evol. Psychol.</w:t>
        </w:r>
      </w:ins>
      <w:ins w:id="361" w:author="Enrico Crema" w:date="2015-03-24T19:37:00Z">
        <w:r>
          <w:rPr>
            <w:rFonts w:eastAsia="ＭＳ 明朝" w:cs="Times New Roman" w:ascii="Times New Roman" w:hAnsi="Times New Roman"/>
            <w:i w:val="false"/>
            <w:iCs w:val="false"/>
            <w:color w:val="00000A"/>
            <w:sz w:val="28"/>
            <w:szCs w:val="28"/>
            <w:lang w:val="en-GB" w:eastAsia="zh-CN" w:bidi="hi-IN"/>
          </w:rPr>
          <w:t>, 10 (3), 519-537.</w:t>
        </w:r>
      </w:ins>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Baldini, R., 2012. Success-biased social learning: Cultural and evolutionary dynamics.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82, 222–228.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Baldini, R., 2013. Two success-biased social learning strategies.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86: 43–49.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Bandura, A. 1977. </w:t>
      </w:r>
      <w:r>
        <w:rPr>
          <w:rFonts w:cs="Times New Roman" w:ascii="Times New Roman" w:hAnsi="Times New Roman"/>
          <w:i/>
          <w:iCs/>
          <w:sz w:val="28"/>
          <w:szCs w:val="28"/>
        </w:rPr>
        <w:t>Social Learning Theory,</w:t>
      </w:r>
      <w:r>
        <w:rPr>
          <w:rFonts w:cs="Times New Roman" w:ascii="Times New Roman" w:hAnsi="Times New Roman"/>
          <w:sz w:val="28"/>
          <w:szCs w:val="28"/>
        </w:rPr>
        <w:t>Englewood Cliffs, N.J:  Prentice Hall Inc.</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Bentley, A. and P. Ormerod, 2012. Agents, intelligence, and social atoms. In </w:t>
      </w:r>
      <w:r>
        <w:rPr>
          <w:rFonts w:cs="Times New Roman" w:ascii="Times New Roman" w:hAnsi="Times New Roman"/>
          <w:i/>
          <w:iCs/>
          <w:sz w:val="28"/>
          <w:szCs w:val="28"/>
        </w:rPr>
        <w:t>Creating Consilience: Reconciling Science and the Humanities</w:t>
      </w:r>
      <w:r>
        <w:rPr>
          <w:rFonts w:cs="Times New Roman" w:ascii="Times New Roman" w:hAnsi="Times New Roman"/>
          <w:sz w:val="28"/>
          <w:szCs w:val="28"/>
        </w:rPr>
        <w:t>, M. Collard and E. Slingerland,  eds. Oxford: Oxford University Press, 205–222.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Bentley, R. A. M.W. Hahn, and S.J. Shennan, S. J. 2004, 'Random Drift and Culture Change, </w:t>
      </w:r>
      <w:r>
        <w:rPr>
          <w:rFonts w:cs="Times New Roman" w:ascii="Times New Roman" w:hAnsi="Times New Roman"/>
          <w:i/>
          <w:iCs/>
          <w:sz w:val="28"/>
          <w:szCs w:val="28"/>
        </w:rPr>
        <w:t>Proc. R. Soc. Lond. B Biol. Sci.</w:t>
      </w:r>
      <w:r>
        <w:rPr>
          <w:rFonts w:cs="Times New Roman" w:ascii="Times New Roman" w:hAnsi="Times New Roman"/>
          <w:sz w:val="28"/>
          <w:szCs w:val="28"/>
        </w:rPr>
        <w:t>, 271: 1443–1450.</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Bentley, R. A. and S.J. Shennan, S. J. 2005, Random Copying and Cultural Evolution, </w:t>
      </w:r>
      <w:r>
        <w:rPr>
          <w:rFonts w:cs="Times New Roman" w:ascii="Times New Roman" w:hAnsi="Times New Roman"/>
          <w:i/>
          <w:iCs/>
          <w:sz w:val="28"/>
          <w:szCs w:val="28"/>
        </w:rPr>
        <w:t>Science</w:t>
      </w:r>
      <w:r>
        <w:rPr>
          <w:rFonts w:cs="Times New Roman" w:ascii="Times New Roman" w:hAnsi="Times New Roman"/>
          <w:sz w:val="28"/>
          <w:szCs w:val="28"/>
        </w:rPr>
        <w:t xml:space="preserve"> 309, 877–879.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Boyd, R. and P.J. Richerson,  1985, </w:t>
      </w:r>
      <w:r>
        <w:rPr>
          <w:rFonts w:cs="Times New Roman" w:ascii="Times New Roman" w:hAnsi="Times New Roman"/>
          <w:i/>
          <w:iCs/>
          <w:sz w:val="28"/>
          <w:szCs w:val="28"/>
        </w:rPr>
        <w:t>Culture and the Evolutionary Process</w:t>
      </w:r>
      <w:r>
        <w:rPr>
          <w:rFonts w:cs="Times New Roman" w:ascii="Times New Roman" w:hAnsi="Times New Roman"/>
          <w:sz w:val="28"/>
          <w:szCs w:val="28"/>
        </w:rPr>
        <w:t>, Chicago: University Press.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Boyd, R. and P.J. Richerson, 1988, An evolutionary model of social learning: the effects of spatial and temporal variation. In </w:t>
      </w:r>
      <w:r>
        <w:rPr>
          <w:rFonts w:cs="Times New Roman" w:ascii="Times New Roman" w:hAnsi="Times New Roman"/>
          <w:i/>
          <w:iCs/>
          <w:sz w:val="28"/>
          <w:szCs w:val="28"/>
        </w:rPr>
        <w:t>Social learning: Psychological and biological perspectives</w:t>
      </w:r>
      <w:r>
        <w:rPr>
          <w:rFonts w:cs="Times New Roman" w:ascii="Times New Roman" w:hAnsi="Times New Roman"/>
          <w:sz w:val="28"/>
          <w:szCs w:val="28"/>
        </w:rPr>
        <w:t>, T. R. Zentall and D. B. Galef, eds, Erlbaum, Hillsdale, NJ: Psychology Press, 29–48.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Boyd, R. and P.J. Richerson, 1995, Why does culture increase human adaptability?, </w:t>
      </w:r>
      <w:r>
        <w:rPr>
          <w:rFonts w:cs="Times New Roman" w:ascii="Times New Roman" w:hAnsi="Times New Roman"/>
          <w:i/>
          <w:iCs/>
          <w:sz w:val="28"/>
          <w:szCs w:val="28"/>
        </w:rPr>
        <w:t>Ethology and Sociobiology</w:t>
      </w:r>
      <w:r>
        <w:rPr>
          <w:rFonts w:cs="Times New Roman" w:ascii="Times New Roman" w:hAnsi="Times New Roman"/>
          <w:sz w:val="28"/>
          <w:szCs w:val="28"/>
        </w:rPr>
        <w:t xml:space="preserve"> 16, 125–143.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Boyd, R. and P.J. Richerson, 2000. Memes: Universal Acid or Better Mousetrap? In </w:t>
      </w:r>
      <w:r>
        <w:rPr>
          <w:rFonts w:cs="Times New Roman" w:ascii="Times New Roman" w:hAnsi="Times New Roman"/>
          <w:i/>
          <w:iCs/>
          <w:sz w:val="28"/>
          <w:szCs w:val="28"/>
        </w:rPr>
        <w:t>Darwinizing Culture: The Status of Memetics as a Science</w:t>
      </w:r>
      <w:r>
        <w:rPr>
          <w:rFonts w:cs="Times New Roman" w:ascii="Times New Roman" w:hAnsi="Times New Roman"/>
          <w:sz w:val="28"/>
          <w:szCs w:val="28"/>
        </w:rPr>
        <w:t>, R. Aunger, ed. Oxford : Oxford University Press, 143–162.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Caldwell, C. A. and R.M. Eve, 2014, Persistence of Contrasting Traditions in Cultural Evolution: Unpredictable Payoffs Generate Slower Rates of Cultural Change, </w:t>
      </w:r>
      <w:r>
        <w:rPr>
          <w:rFonts w:cs="Times New Roman" w:ascii="Times New Roman" w:hAnsi="Times New Roman"/>
          <w:i/>
          <w:iCs/>
          <w:sz w:val="28"/>
          <w:szCs w:val="28"/>
        </w:rPr>
        <w:t xml:space="preserve">PLoS ONE </w:t>
      </w:r>
      <w:r>
        <w:rPr>
          <w:rFonts w:cs="Times New Roman" w:ascii="Times New Roman" w:hAnsi="Times New Roman"/>
          <w:sz w:val="28"/>
          <w:szCs w:val="28"/>
        </w:rPr>
        <w:t>9(6), e99708.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Campbell, D. T. 1974, Evolutionary Epistemology, In </w:t>
      </w:r>
      <w:r>
        <w:rPr>
          <w:rFonts w:cs="Times New Roman" w:ascii="Times New Roman" w:hAnsi="Times New Roman"/>
          <w:i/>
          <w:iCs/>
          <w:sz w:val="28"/>
          <w:szCs w:val="28"/>
        </w:rPr>
        <w:t>The Philosophy of Karl Popper</w:t>
      </w:r>
      <w:r>
        <w:rPr>
          <w:rFonts w:cs="Times New Roman" w:ascii="Times New Roman" w:hAnsi="Times New Roman"/>
          <w:sz w:val="28"/>
          <w:szCs w:val="28"/>
        </w:rPr>
        <w:t>, P. A. Schlipp, ed., La Salle, Illinois :The Open Court Publishing Company, 412–463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Collard, M., B. Buchanan, and M.J  O’Brien, 2013, Population Size as an Explanation for Patterns in the Paleolithic Archaeological Record, </w:t>
      </w:r>
      <w:r>
        <w:rPr>
          <w:rFonts w:cs="Times New Roman" w:ascii="Times New Roman" w:hAnsi="Times New Roman"/>
          <w:i/>
          <w:iCs/>
          <w:sz w:val="28"/>
          <w:szCs w:val="28"/>
        </w:rPr>
        <w:t>Current Anthropology</w:t>
      </w:r>
      <w:r>
        <w:rPr>
          <w:rFonts w:cs="Times New Roman" w:ascii="Times New Roman" w:hAnsi="Times New Roman"/>
          <w:sz w:val="28"/>
          <w:szCs w:val="28"/>
        </w:rPr>
        <w:t xml:space="preserve"> 54(S8), S388–S396.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Csibra, G. and G. Gergely, 2006, Social learning and social cognition: The case for pedagogy, In </w:t>
      </w:r>
      <w:r>
        <w:rPr>
          <w:rFonts w:cs="Times New Roman" w:ascii="Times New Roman" w:hAnsi="Times New Roman"/>
          <w:i/>
          <w:iCs/>
          <w:sz w:val="28"/>
          <w:szCs w:val="28"/>
        </w:rPr>
        <w:t xml:space="preserve">Processes of Change in Brain and Cognitive Development. Attention and Performance XXI , </w:t>
      </w:r>
      <w:r>
        <w:rPr>
          <w:rFonts w:cs="Times New Roman" w:ascii="Times New Roman" w:hAnsi="Times New Roman"/>
          <w:sz w:val="28"/>
          <w:szCs w:val="28"/>
        </w:rPr>
        <w:t>Y. Munakata and M.H. Johnson, eds., Oxford: Oxford University Press, 249–274.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Derex, M., M-P. Beugin, B. Godelle, </w:t>
      </w:r>
      <w:r>
        <w:rPr>
          <w:rFonts w:cs="Times New Roman" w:ascii="Times New Roman" w:hAnsi="Times New Roman"/>
          <w:i/>
          <w:iCs/>
          <w:sz w:val="28"/>
          <w:szCs w:val="28"/>
        </w:rPr>
        <w:t>et al.</w:t>
      </w:r>
      <w:r>
        <w:rPr>
          <w:rFonts w:cs="Times New Roman" w:ascii="Times New Roman" w:hAnsi="Times New Roman"/>
          <w:sz w:val="28"/>
          <w:szCs w:val="28"/>
        </w:rPr>
        <w:t xml:space="preserve"> (2013), Experimental evidence for the influence of group size on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389?391.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Drăgulescu A. A.  and V. M. Yakovenko, 2001. Exponential and power-law probability distributions of wealth and income in the United Kingdom and the United States. </w:t>
      </w:r>
      <w:r>
        <w:rPr>
          <w:rFonts w:cs="Times New Roman" w:ascii="Times New Roman" w:hAnsi="Times New Roman"/>
          <w:i/>
          <w:iCs/>
          <w:sz w:val="28"/>
          <w:szCs w:val="28"/>
        </w:rPr>
        <w:t>Physica A: Statistical Mechanics and its Applications</w:t>
      </w:r>
      <w:r>
        <w:rPr>
          <w:rFonts w:cs="Times New Roman" w:ascii="Times New Roman" w:hAnsi="Times New Roman"/>
          <w:sz w:val="28"/>
          <w:szCs w:val="28"/>
        </w:rPr>
        <w:t>, 299, 213-221.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Dunbar, R. 1993, Co-Evolution of Neocortex Size, Group Size and Language in Humans, </w:t>
      </w:r>
      <w:r>
        <w:rPr>
          <w:rFonts w:cs="Times New Roman" w:ascii="Times New Roman" w:hAnsi="Times New Roman"/>
          <w:i/>
          <w:iCs/>
          <w:sz w:val="28"/>
          <w:szCs w:val="28"/>
        </w:rPr>
        <w:t xml:space="preserve">Behav. Brain. Sci. </w:t>
      </w:r>
      <w:r>
        <w:rPr>
          <w:rFonts w:cs="Times New Roman" w:ascii="Times New Roman" w:hAnsi="Times New Roman"/>
          <w:sz w:val="28"/>
          <w:szCs w:val="28"/>
        </w:rPr>
        <w:t xml:space="preserve"> 16, 681–735.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Elton, E. J.,  M. J. Gruber. and C.R. Blake, 1996, Survivorship Bias and Mutual Fund Performance, </w:t>
      </w:r>
      <w:r>
        <w:rPr>
          <w:rFonts w:cs="Times New Roman" w:ascii="Times New Roman" w:hAnsi="Times New Roman"/>
          <w:i/>
          <w:iCs/>
          <w:sz w:val="28"/>
          <w:szCs w:val="28"/>
        </w:rPr>
        <w:t>The Review of Financial Studies</w:t>
      </w:r>
      <w:r>
        <w:rPr>
          <w:rFonts w:cs="Times New Roman" w:ascii="Times New Roman" w:hAnsi="Times New Roman"/>
          <w:sz w:val="28"/>
          <w:szCs w:val="28"/>
        </w:rPr>
        <w:t xml:space="preserve"> 9, 1097–1120.</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Eriksson, K., M. Enquist, and S. Ghirlanda, 2007, Critical points in current theory of conformist social learning, </w:t>
      </w:r>
      <w:r>
        <w:rPr>
          <w:rFonts w:cs="Times New Roman" w:ascii="Times New Roman" w:hAnsi="Times New Roman"/>
          <w:i/>
          <w:iCs/>
          <w:sz w:val="28"/>
          <w:szCs w:val="28"/>
        </w:rPr>
        <w:t>Journal of Evolutionary Psychology</w:t>
      </w:r>
      <w:r>
        <w:rPr>
          <w:rFonts w:cs="Times New Roman" w:ascii="Times New Roman" w:hAnsi="Times New Roman"/>
          <w:sz w:val="28"/>
          <w:szCs w:val="28"/>
        </w:rPr>
        <w:t xml:space="preserve"> 5(1), 67–87.</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Frank, S. A. 2009. The common patterns of nature. </w:t>
      </w:r>
      <w:r>
        <w:rPr>
          <w:rFonts w:cs="Times New Roman" w:ascii="Times New Roman" w:hAnsi="Times New Roman"/>
          <w:i/>
          <w:iCs/>
          <w:sz w:val="28"/>
          <w:szCs w:val="28"/>
        </w:rPr>
        <w:t>Journal of Evolutionary Biology</w:t>
      </w:r>
      <w:r>
        <w:rPr>
          <w:rFonts w:cs="Times New Roman" w:ascii="Times New Roman" w:hAnsi="Times New Roman"/>
          <w:sz w:val="28"/>
          <w:szCs w:val="28"/>
        </w:rPr>
        <w:t xml:space="preserve"> 22:1563-1585.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Greve, H. R. and M.-D. L. Seidel, 2014, 'The thin red line between success and failure: Path dependence in the diffusion of innovative production technologies', </w:t>
      </w:r>
      <w:r>
        <w:rPr>
          <w:rFonts w:cs="Times New Roman" w:ascii="Times New Roman" w:hAnsi="Times New Roman"/>
          <w:i/>
          <w:iCs/>
          <w:sz w:val="28"/>
          <w:szCs w:val="28"/>
        </w:rPr>
        <w:t xml:space="preserve">Strategic Management Journal, </w:t>
      </w:r>
      <w:r>
        <w:rPr>
          <w:rFonts w:cs="Times New Roman" w:ascii="Times New Roman" w:hAnsi="Times New Roman"/>
          <w:sz w:val="28"/>
          <w:szCs w:val="28"/>
        </w:rPr>
        <w:t>doi:10.1002/smj.2232.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Gupta, H., J.R. Campanha, and R.A.G. Pesce, 2005. Power-law distributions for the citation index of scientific publications and scientists. </w:t>
      </w:r>
      <w:r>
        <w:rPr>
          <w:rFonts w:cs="Times New Roman" w:ascii="Times New Roman" w:hAnsi="Times New Roman"/>
          <w:i/>
          <w:iCs/>
          <w:sz w:val="28"/>
          <w:szCs w:val="28"/>
        </w:rPr>
        <w:t>Brazilian Journal of Physics</w:t>
      </w:r>
      <w:r>
        <w:rPr>
          <w:rFonts w:cs="Times New Roman" w:ascii="Times New Roman" w:hAnsi="Times New Roman"/>
          <w:sz w:val="28"/>
          <w:szCs w:val="28"/>
        </w:rPr>
        <w:t>, 35, 981-986.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2001, Cultural Transmission and the Diffusion of Innovations: Adoption Dynamics Indicate that Biased Cultural Transmission is the Predominate Force in Behavioral Change, </w:t>
      </w:r>
      <w:r>
        <w:rPr>
          <w:rFonts w:cs="Times New Roman" w:ascii="Times New Roman" w:hAnsi="Times New Roman"/>
          <w:i/>
          <w:iCs/>
          <w:sz w:val="28"/>
          <w:szCs w:val="28"/>
        </w:rPr>
        <w:t>American Anthropologist</w:t>
      </w:r>
      <w:r>
        <w:rPr>
          <w:rFonts w:cs="Times New Roman" w:ascii="Times New Roman" w:hAnsi="Times New Roman"/>
          <w:sz w:val="28"/>
          <w:szCs w:val="28"/>
        </w:rPr>
        <w:t xml:space="preserve"> 103, 992–1013.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2004, Demography and Cultural Evolution: Why adaptive cultural processes produced maladaptive losses in Tasmania, </w:t>
      </w:r>
      <w:r>
        <w:rPr>
          <w:rFonts w:cs="Times New Roman" w:ascii="Times New Roman" w:hAnsi="Times New Roman"/>
          <w:i/>
          <w:iCs/>
          <w:sz w:val="28"/>
          <w:szCs w:val="28"/>
        </w:rPr>
        <w:t xml:space="preserve">American Antiquity </w:t>
      </w:r>
      <w:r>
        <w:rPr>
          <w:rFonts w:cs="Times New Roman" w:ascii="Times New Roman" w:hAnsi="Times New Roman"/>
          <w:sz w:val="28"/>
          <w:szCs w:val="28"/>
        </w:rPr>
        <w:t>69, 197–214.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R. Boyd, R., S. Bowles, </w:t>
      </w:r>
      <w:r>
        <w:rPr>
          <w:rFonts w:cs="Times New Roman" w:ascii="Times New Roman" w:hAnsi="Times New Roman"/>
          <w:i/>
          <w:iCs/>
          <w:sz w:val="28"/>
          <w:szCs w:val="28"/>
        </w:rPr>
        <w:t>et al.</w:t>
      </w:r>
      <w:r>
        <w:rPr>
          <w:rFonts w:cs="Times New Roman" w:ascii="Times New Roman" w:hAnsi="Times New Roman"/>
          <w:sz w:val="28"/>
          <w:szCs w:val="28"/>
        </w:rPr>
        <w:t xml:space="preserve"> 2005, “Economic man” in Cross-Cultural Perspective: Behavioral Experiments in 15 Small-Scale Societies, </w:t>
      </w:r>
      <w:r>
        <w:rPr>
          <w:rFonts w:cs="Times New Roman" w:ascii="Times New Roman" w:hAnsi="Times New Roman"/>
          <w:i/>
          <w:iCs/>
          <w:sz w:val="28"/>
          <w:szCs w:val="28"/>
        </w:rPr>
        <w:t>Behav. Brain. Sci.</w:t>
      </w:r>
      <w:r>
        <w:rPr>
          <w:rFonts w:cs="Times New Roman" w:ascii="Times New Roman" w:hAnsi="Times New Roman"/>
          <w:sz w:val="28"/>
          <w:szCs w:val="28"/>
        </w:rPr>
        <w:t xml:space="preserve"> 28, 795–855.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and F.J. Gil-White, 2001, The evolution of prestige: Freely conferred deference as a mechanism for enhancing the benefits of cultural transmission,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22, 165–196.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and R. McElreath, 2003. The evolution of cultural evolution, </w:t>
      </w:r>
      <w:r>
        <w:rPr>
          <w:rFonts w:cs="Times New Roman" w:ascii="Times New Roman" w:hAnsi="Times New Roman"/>
          <w:i/>
          <w:iCs/>
          <w:sz w:val="28"/>
          <w:szCs w:val="28"/>
        </w:rPr>
        <w:t>Evolutionary Anthropology</w:t>
      </w:r>
      <w:r>
        <w:rPr>
          <w:rFonts w:cs="Times New Roman" w:ascii="Times New Roman" w:hAnsi="Times New Roman"/>
          <w:sz w:val="28"/>
          <w:szCs w:val="28"/>
        </w:rPr>
        <w:t xml:space="preserve"> 12, 123–135.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Herrmann, E., J. Call, M.V. Hernandez-Lloreda, </w:t>
      </w:r>
      <w:r>
        <w:rPr>
          <w:rFonts w:cs="Times New Roman" w:ascii="Times New Roman" w:hAnsi="Times New Roman"/>
          <w:i/>
          <w:iCs/>
          <w:sz w:val="28"/>
          <w:szCs w:val="28"/>
        </w:rPr>
        <w:t>et al.</w:t>
      </w:r>
      <w:r>
        <w:rPr>
          <w:rFonts w:cs="Times New Roman" w:ascii="Times New Roman" w:hAnsi="Times New Roman"/>
          <w:sz w:val="28"/>
          <w:szCs w:val="28"/>
        </w:rPr>
        <w:t xml:space="preserve"> 2007. Humans Have Evolved Specialized Skills of Social Cognition: The Cultural Intelligence Hypothesis, </w:t>
      </w:r>
      <w:r>
        <w:rPr>
          <w:rFonts w:cs="Times New Roman" w:ascii="Times New Roman" w:hAnsi="Times New Roman"/>
          <w:i/>
          <w:iCs/>
          <w:sz w:val="28"/>
          <w:szCs w:val="28"/>
        </w:rPr>
        <w:t>Science</w:t>
      </w:r>
      <w:r>
        <w:rPr>
          <w:rFonts w:cs="Times New Roman" w:ascii="Times New Roman" w:hAnsi="Times New Roman"/>
          <w:sz w:val="28"/>
          <w:szCs w:val="28"/>
        </w:rPr>
        <w:t xml:space="preserve"> 317, 1360–1366.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Hewlett, B., A.D. Silvestri, A. D. and C.R., Guglielmino,  2002. Semes and Genes in Africa, </w:t>
      </w:r>
      <w:r>
        <w:rPr>
          <w:rFonts w:cs="Times New Roman" w:ascii="Times New Roman" w:hAnsi="Times New Roman"/>
          <w:i/>
          <w:iCs/>
          <w:sz w:val="28"/>
          <w:szCs w:val="28"/>
        </w:rPr>
        <w:t>Current Anthropology</w:t>
      </w:r>
      <w:r>
        <w:rPr>
          <w:rFonts w:cs="Times New Roman" w:ascii="Times New Roman" w:hAnsi="Times New Roman"/>
          <w:sz w:val="28"/>
          <w:szCs w:val="28"/>
        </w:rPr>
        <w:t xml:space="preserve"> 43, 313–321.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Heyes, C. M. and H.C. Plotkin, 1989. Replicators and Interactors in Cultural Evolution, In </w:t>
      </w:r>
      <w:r>
        <w:rPr>
          <w:rFonts w:cs="Times New Roman" w:ascii="Times New Roman" w:hAnsi="Times New Roman"/>
          <w:i/>
          <w:iCs/>
          <w:sz w:val="28"/>
          <w:szCs w:val="28"/>
        </w:rPr>
        <w:t>What the Philiosophy of Biology Is</w:t>
      </w:r>
      <w:r>
        <w:rPr>
          <w:rFonts w:cs="Times New Roman" w:ascii="Times New Roman" w:hAnsi="Times New Roman"/>
          <w:sz w:val="28"/>
          <w:szCs w:val="28"/>
        </w:rPr>
        <w:t>, M. Ruse, ed., Dordrecht: Kluwer Academic Publishers, 139–162.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Kandler, A. and K.N. Laland, 2013, Tradeoffs between the strength of conformity and number of conformists in variable environments, </w:t>
      </w:r>
      <w:r>
        <w:rPr>
          <w:rFonts w:cs="Times New Roman" w:ascii="Times New Roman" w:hAnsi="Times New Roman"/>
          <w:i/>
          <w:iCs/>
          <w:sz w:val="28"/>
          <w:szCs w:val="28"/>
        </w:rPr>
        <w:t xml:space="preserve">J. Theor. Biol. </w:t>
      </w:r>
      <w:r>
        <w:rPr>
          <w:rFonts w:cs="Times New Roman" w:ascii="Times New Roman" w:hAnsi="Times New Roman"/>
          <w:sz w:val="28"/>
          <w:szCs w:val="28"/>
        </w:rPr>
        <w:t xml:space="preserve"> 332, 191–202.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Kandler, A. and J. Steele 2009. Innovation diffusion in time and space: effects of social information and of income inequality.  </w:t>
      </w:r>
      <w:r>
        <w:rPr>
          <w:rFonts w:cs="Times New Roman" w:ascii="Times New Roman" w:hAnsi="Times New Roman"/>
          <w:i/>
          <w:iCs/>
          <w:sz w:val="28"/>
          <w:szCs w:val="28"/>
        </w:rPr>
        <w:t>Diffusion Fundamentals</w:t>
      </w:r>
      <w:r>
        <w:rPr>
          <w:rFonts w:cs="Times New Roman" w:ascii="Times New Roman" w:hAnsi="Times New Roman"/>
          <w:sz w:val="28"/>
          <w:szCs w:val="28"/>
        </w:rPr>
        <w:t xml:space="preserve"> 11, 1–17.</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Kendal, J., L.-A. Giraldeau, and K. Laland 2009. The evolution of social learning rules: Payoff-biased and frequency-dependent biased transmission, </w:t>
      </w:r>
      <w:r>
        <w:rPr>
          <w:rFonts w:cs="Times New Roman" w:ascii="Times New Roman" w:hAnsi="Times New Roman"/>
          <w:i/>
          <w:iCs/>
          <w:sz w:val="28"/>
          <w:szCs w:val="28"/>
        </w:rPr>
        <w:t>J. Theor. Biol.</w:t>
      </w:r>
      <w:r>
        <w:rPr>
          <w:rFonts w:cs="Times New Roman" w:ascii="Times New Roman" w:hAnsi="Times New Roman"/>
          <w:sz w:val="28"/>
          <w:szCs w:val="28"/>
        </w:rPr>
        <w:t xml:space="preserve"> 260(2), 210–219.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Kendal, R. L., I. Coolen, Y. van Bergen,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2005, Trade‐Offs in the Adaptive Use of Social and Asocial Learning, </w:t>
      </w:r>
      <w:r>
        <w:rPr>
          <w:rFonts w:cs="Times New Roman" w:ascii="Times New Roman" w:hAnsi="Times New Roman"/>
          <w:i/>
          <w:iCs/>
          <w:sz w:val="28"/>
          <w:szCs w:val="28"/>
        </w:rPr>
        <w:t xml:space="preserve">Advances in the Study of Behavior </w:t>
      </w:r>
      <w:r>
        <w:rPr>
          <w:rFonts w:cs="Times New Roman" w:ascii="Times New Roman" w:hAnsi="Times New Roman"/>
          <w:sz w:val="28"/>
          <w:szCs w:val="28"/>
        </w:rPr>
        <w:t>35, 333–379.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Lake, M. W. and E.R. Crema, 2012, The Cultural Evolution of Adaptive-Trait Diversity when Resources are Uncertain and Finite, </w:t>
      </w:r>
      <w:r>
        <w:rPr>
          <w:rFonts w:cs="Times New Roman" w:ascii="Times New Roman" w:hAnsi="Times New Roman"/>
          <w:i/>
          <w:iCs/>
          <w:sz w:val="28"/>
          <w:szCs w:val="28"/>
        </w:rPr>
        <w:t>Advances in Complex Systems</w:t>
      </w:r>
      <w:r>
        <w:rPr>
          <w:rFonts w:cs="Times New Roman" w:ascii="Times New Roman" w:hAnsi="Times New Roman"/>
          <w:sz w:val="28"/>
          <w:szCs w:val="28"/>
        </w:rPr>
        <w:t xml:space="preserve"> 15(1  2), 1150013-1–1150013-19.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Laland, K. N. 2004, 'Social learning strategies', </w:t>
      </w:r>
      <w:r>
        <w:rPr>
          <w:rFonts w:cs="Times New Roman" w:ascii="Times New Roman" w:hAnsi="Times New Roman"/>
          <w:i/>
          <w:iCs/>
          <w:sz w:val="28"/>
          <w:szCs w:val="28"/>
        </w:rPr>
        <w:t>Learning and Behavior</w:t>
      </w:r>
      <w:r>
        <w:rPr>
          <w:rFonts w:cs="Times New Roman" w:ascii="Times New Roman" w:hAnsi="Times New Roman"/>
          <w:sz w:val="28"/>
          <w:szCs w:val="28"/>
        </w:rPr>
        <w:t xml:space="preserve"> 32, 4–14.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Limpert, E., W.A. Stahel, and M. Abbt, 2001. Log-normal Distributions across the Sciences: Keys and Clues. </w:t>
      </w:r>
      <w:r>
        <w:rPr>
          <w:rFonts w:cs="Times New Roman" w:ascii="Times New Roman" w:hAnsi="Times New Roman"/>
          <w:i/>
          <w:iCs/>
          <w:sz w:val="28"/>
          <w:szCs w:val="28"/>
        </w:rPr>
        <w:t>BioScience</w:t>
      </w:r>
      <w:r>
        <w:rPr>
          <w:rFonts w:cs="Times New Roman" w:ascii="Times New Roman" w:hAnsi="Times New Roman"/>
          <w:sz w:val="28"/>
          <w:szCs w:val="28"/>
        </w:rPr>
        <w:t xml:space="preserve"> 51, 341–352.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McKay, M.D., R.J. Beckman, and W.J. Conover, 1979. A comparison of three methods for selecting values of input variables in the analysis of output from a computer code. </w:t>
      </w:r>
      <w:r>
        <w:rPr>
          <w:rFonts w:cs="Times New Roman" w:ascii="Times New Roman" w:hAnsi="Times New Roman"/>
          <w:i/>
          <w:iCs/>
          <w:sz w:val="28"/>
          <w:szCs w:val="28"/>
        </w:rPr>
        <w:t>Technometrics</w:t>
      </w:r>
      <w:r>
        <w:rPr>
          <w:rFonts w:cs="Times New Roman" w:ascii="Times New Roman" w:hAnsi="Times New Roman"/>
          <w:sz w:val="28"/>
          <w:szCs w:val="28"/>
        </w:rPr>
        <w:t xml:space="preserve"> 21, 239–245.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del w:id="362" w:author="Enrico Crema" w:date="2015-03-24T10:37:00Z"/>
        </w:rPr>
      </w:pPr>
      <w:r>
        <w:rPr>
          <w:rFonts w:cs="Times New Roman" w:ascii="Times New Roman" w:hAnsi="Times New Roman"/>
          <w:sz w:val="28"/>
          <w:szCs w:val="28"/>
        </w:rPr>
        <w:t xml:space="preserve">Mesoudi, A. 2011, </w:t>
      </w:r>
      <w:r>
        <w:rPr>
          <w:rFonts w:cs="Times New Roman" w:ascii="Times New Roman" w:hAnsi="Times New Roman"/>
          <w:i/>
          <w:iCs/>
          <w:sz w:val="28"/>
          <w:szCs w:val="28"/>
        </w:rPr>
        <w:t>Cultural Evolution</w:t>
      </w:r>
      <w:r>
        <w:rPr>
          <w:rFonts w:cs="Times New Roman" w:ascii="Times New Roman" w:hAnsi="Times New Roman"/>
          <w:sz w:val="28"/>
          <w:szCs w:val="28"/>
        </w:rPr>
        <w:t>, Chicago and London.: University of Chicago Press.</w:t>
      </w:r>
      <w:r/>
    </w:p>
    <w:p>
      <w:pPr>
        <w:pStyle w:val="Normal"/>
        <w:spacing w:lineRule="auto" w:line="480"/>
        <w:jc w:val="both"/>
        <w:rPr>
          <w:sz w:val="28"/>
          <w:sz w:val="28"/>
          <w:szCs w:val="28"/>
          <w:rFonts w:ascii="Times New Roman" w:hAnsi="Times New Roman" w:cs="Times New Roman"/>
        </w:rPr>
      </w:pPr>
      <w:r>
        <w:rPr/>
      </w:r>
      <w:r/>
    </w:p>
    <w:p>
      <w:pPr>
        <w:pStyle w:val="Normal"/>
        <w:spacing w:lineRule="auto" w:line="480"/>
        <w:jc w:val="both"/>
      </w:pPr>
      <w:r>
        <w:rPr>
          <w:rFonts w:cs="Times New Roman" w:ascii="Times New Roman" w:hAnsi="Times New Roman"/>
          <w:sz w:val="28"/>
          <w:szCs w:val="28"/>
        </w:rPr>
        <w:t xml:space="preserve">Mesoudi, A., L. Chang, K., Murray,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2014, Higher frequency of social learning in China than in the West shows cultural variation in the dynamics of cultural evolution, </w:t>
      </w:r>
      <w:r>
        <w:rPr>
          <w:rFonts w:cs="Times New Roman" w:ascii="Times New Roman" w:hAnsi="Times New Roman"/>
          <w:i/>
          <w:iCs/>
          <w:sz w:val="28"/>
          <w:szCs w:val="28"/>
        </w:rPr>
        <w:t>Proc. R. Soc. Lond. B Biol. Sci.</w:t>
      </w:r>
      <w:r>
        <w:rPr>
          <w:rFonts w:cs="Times New Roman" w:ascii="Times New Roman" w:hAnsi="Times New Roman"/>
          <w:sz w:val="28"/>
          <w:szCs w:val="28"/>
        </w:rPr>
        <w:t>,  282(1798), 20142209–20142209.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ins w:id="363" w:author="Enrico Crema" w:date="2015-03-24T10:37:00Z">
        <w:r>
          <w:rPr>
            <w:rFonts w:cs="Times New Roman" w:ascii="Times New Roman" w:hAnsi="Times New Roman"/>
            <w:sz w:val="28"/>
            <w:szCs w:val="28"/>
          </w:rPr>
          <w:t xml:space="preserve">Mesoudi, A., and M. J. O’Brien. 2008. The Cultural Transmission of Great Basin Projectile Point Technology I: An Experimental Simulation. </w:t>
        </w:r>
      </w:ins>
      <w:ins w:id="364" w:author="Enrico Crema" w:date="2015-03-24T10:37:00Z">
        <w:r>
          <w:rPr>
            <w:rFonts w:cs="Times New Roman" w:ascii="Times New Roman" w:hAnsi="Times New Roman"/>
            <w:i/>
            <w:sz w:val="28"/>
            <w:szCs w:val="28"/>
          </w:rPr>
          <w:t>American Antiquity</w:t>
        </w:r>
      </w:ins>
      <w:ins w:id="365" w:author="Enrico Crema" w:date="2015-03-24T10:37:00Z">
        <w:r>
          <w:rPr>
            <w:rFonts w:cs="Times New Roman" w:ascii="Times New Roman" w:hAnsi="Times New Roman"/>
            <w:sz w:val="28"/>
            <w:szCs w:val="28"/>
          </w:rPr>
          <w:t xml:space="preserve"> 73(1):3–28.</w:t>
        </w:r>
      </w:ins>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ins w:id="369" w:author="Enrico Crema" w:date="2015-03-24T10:37:00Z"/>
        </w:rPr>
      </w:pPr>
      <w:ins w:id="366" w:author="Enrico Crema" w:date="2015-03-24T10:38:00Z">
        <w:r>
          <w:rPr>
            <w:rFonts w:cs="Times New Roman" w:ascii="Times New Roman" w:hAnsi="Times New Roman"/>
            <w:sz w:val="28"/>
            <w:szCs w:val="28"/>
          </w:rPr>
          <w:t xml:space="preserve">Mesoudi, A., and M. J. O’Brien. 2008. The Cultural Transmission of Great Basin Projectile Point Technology II: An Agent-Based Computer Simulation. </w:t>
        </w:r>
      </w:ins>
      <w:ins w:id="367" w:author="Enrico Crema" w:date="2015-03-24T10:38:00Z">
        <w:r>
          <w:rPr>
            <w:rFonts w:cs="Times New Roman" w:ascii="Times New Roman" w:hAnsi="Times New Roman"/>
            <w:i/>
            <w:sz w:val="28"/>
            <w:szCs w:val="28"/>
          </w:rPr>
          <w:t>American Antiquity</w:t>
        </w:r>
      </w:ins>
      <w:ins w:id="368" w:author="Enrico Crema" w:date="2015-03-24T10:38:00Z">
        <w:r>
          <w:rPr>
            <w:rFonts w:cs="Times New Roman" w:ascii="Times New Roman" w:hAnsi="Times New Roman"/>
            <w:sz w:val="28"/>
            <w:szCs w:val="28"/>
          </w:rPr>
          <w:t xml:space="preserve"> 73(4):627–644.</w:t>
        </w:r>
      </w:ins>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Montanari, A. and A. Saberi, 2010. The spread of innovations in social networks. </w:t>
      </w:r>
      <w:r>
        <w:rPr>
          <w:rFonts w:cs="Times New Roman" w:ascii="Times New Roman" w:hAnsi="Times New Roman"/>
          <w:i/>
          <w:iCs/>
          <w:sz w:val="28"/>
          <w:szCs w:val="28"/>
        </w:rPr>
        <w:t xml:space="preserve">Proc. Natl. Acad. Sci. U S A,  </w:t>
      </w:r>
      <w:r>
        <w:rPr>
          <w:rFonts w:cs="Times New Roman" w:ascii="Times New Roman" w:hAnsi="Times New Roman"/>
          <w:sz w:val="28"/>
          <w:szCs w:val="28"/>
        </w:rPr>
        <w:t xml:space="preserve"> 107, 20196–20201.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Odling-Smee, F. J. 1983, Multiple Levels in Evolution: An Approach to the Nature-Nurture Issue via Applied Epistemology. In </w:t>
      </w:r>
      <w:r>
        <w:rPr>
          <w:rFonts w:cs="Times New Roman" w:ascii="Times New Roman" w:hAnsi="Times New Roman"/>
          <w:i/>
          <w:iCs/>
          <w:sz w:val="28"/>
          <w:szCs w:val="28"/>
        </w:rPr>
        <w:t>Animal Models of Human Behaviour</w:t>
      </w:r>
      <w:r>
        <w:rPr>
          <w:rFonts w:cs="Times New Roman" w:ascii="Times New Roman" w:hAnsi="Times New Roman"/>
          <w:sz w:val="28"/>
          <w:szCs w:val="28"/>
        </w:rPr>
        <w:t>,G. C. Davey, ed., Chichester: Wiley, 135–158.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Perreault, C. 2012, The Pace of Cultural Evolution, </w:t>
      </w:r>
      <w:r>
        <w:rPr>
          <w:rFonts w:cs="Times New Roman" w:ascii="Times New Roman" w:hAnsi="Times New Roman"/>
          <w:i/>
          <w:iCs/>
          <w:sz w:val="28"/>
          <w:szCs w:val="28"/>
        </w:rPr>
        <w:t>PLOS One</w:t>
      </w:r>
      <w:r>
        <w:rPr>
          <w:rFonts w:cs="Times New Roman" w:ascii="Times New Roman" w:hAnsi="Times New Roman"/>
          <w:sz w:val="28"/>
          <w:szCs w:val="28"/>
        </w:rPr>
        <w:t xml:space="preserve"> 7(9), e45150.</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Powell, A., S. Shennan, and M.G.  Thomas, 2009. Late Pleistocene Demography and the Appearance of Modern Human Behavior. </w:t>
      </w:r>
      <w:r>
        <w:rPr>
          <w:rFonts w:cs="Times New Roman" w:ascii="Times New Roman" w:hAnsi="Times New Roman"/>
          <w:i/>
          <w:iCs/>
          <w:sz w:val="28"/>
          <w:szCs w:val="28"/>
        </w:rPr>
        <w:t>Science</w:t>
      </w:r>
      <w:r>
        <w:rPr>
          <w:rFonts w:cs="Times New Roman" w:ascii="Times New Roman" w:hAnsi="Times New Roman"/>
          <w:sz w:val="28"/>
          <w:szCs w:val="28"/>
        </w:rPr>
        <w:t xml:space="preserve"> 324, 1298–1301.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Powell, A., S.J. Shennan, and M.G. Thomas, 2010. Demography and Variation in the Accumulation of Culturally Inherited Skills, In </w:t>
      </w:r>
      <w:r>
        <w:rPr>
          <w:rFonts w:cs="Times New Roman" w:ascii="Times New Roman" w:hAnsi="Times New Roman"/>
          <w:i/>
          <w:iCs/>
          <w:sz w:val="28"/>
          <w:szCs w:val="28"/>
        </w:rPr>
        <w:t>Innovation in cultural systems: contributions from evolutionary anthropology</w:t>
      </w:r>
      <w:r>
        <w:rPr>
          <w:rFonts w:cs="Times New Roman" w:ascii="Times New Roman" w:hAnsi="Times New Roman"/>
          <w:sz w:val="28"/>
          <w:szCs w:val="28"/>
        </w:rPr>
        <w:t xml:space="preserve"> M. J. O'Brien and S.J. Shennan, eds.,, Cambridge, MA: MIT Press, 137–160.</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Premo, L. S. and J.B. Scholnick, 2011, The spatial scale of social learning affects cultural diversity, </w:t>
      </w:r>
      <w:r>
        <w:rPr>
          <w:rFonts w:cs="Times New Roman" w:ascii="Times New Roman" w:hAnsi="Times New Roman"/>
          <w:i/>
          <w:iCs/>
          <w:sz w:val="28"/>
          <w:szCs w:val="28"/>
        </w:rPr>
        <w:t>American Antiquity</w:t>
      </w:r>
      <w:r>
        <w:rPr>
          <w:rFonts w:cs="Times New Roman" w:ascii="Times New Roman" w:hAnsi="Times New Roman"/>
          <w:sz w:val="28"/>
          <w:szCs w:val="28"/>
        </w:rPr>
        <w:t xml:space="preserve"> 76(1), 163–176.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Rendell, L., R. Boyd, D. Cownden, </w:t>
      </w:r>
      <w:r>
        <w:rPr>
          <w:rFonts w:cs="Times New Roman" w:ascii="Times New Roman" w:hAnsi="Times New Roman"/>
          <w:i/>
          <w:iCs/>
          <w:sz w:val="28"/>
          <w:szCs w:val="28"/>
        </w:rPr>
        <w:t>et al</w:t>
      </w:r>
      <w:r>
        <w:rPr>
          <w:rFonts w:cs="Times New Roman" w:ascii="Times New Roman" w:hAnsi="Times New Roman"/>
          <w:sz w:val="28"/>
          <w:szCs w:val="28"/>
        </w:rPr>
        <w:t xml:space="preserve">. (2010), Why Copy Others? Insights from the Social Learning Strategies Tournament, </w:t>
      </w:r>
      <w:r>
        <w:rPr>
          <w:rFonts w:cs="Times New Roman" w:ascii="Times New Roman" w:hAnsi="Times New Roman"/>
          <w:i/>
          <w:iCs/>
          <w:sz w:val="28"/>
          <w:szCs w:val="28"/>
        </w:rPr>
        <w:t>Science</w:t>
      </w:r>
      <w:r>
        <w:rPr>
          <w:rFonts w:cs="Times New Roman" w:ascii="Times New Roman" w:hAnsi="Times New Roman"/>
          <w:sz w:val="28"/>
          <w:szCs w:val="28"/>
        </w:rPr>
        <w:t xml:space="preserve"> 328(5975), 208–213.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Rice, T. W. and J.L. Feldman, 1997, Civic Culture and Democracy from Europe to America, </w:t>
      </w:r>
      <w:r>
        <w:rPr>
          <w:rFonts w:cs="Times New Roman" w:ascii="Times New Roman" w:hAnsi="Times New Roman"/>
          <w:i/>
          <w:iCs/>
          <w:sz w:val="28"/>
          <w:szCs w:val="28"/>
        </w:rPr>
        <w:t>Journal of Politics</w:t>
      </w:r>
      <w:r>
        <w:rPr>
          <w:rFonts w:cs="Times New Roman" w:ascii="Times New Roman" w:hAnsi="Times New Roman"/>
          <w:sz w:val="28"/>
          <w:szCs w:val="28"/>
        </w:rPr>
        <w:t xml:space="preserve"> 59, 1143–1172.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Richerson, P. J. and R. Boyd, R. 2005, </w:t>
      </w:r>
      <w:r>
        <w:rPr>
          <w:rFonts w:cs="Times New Roman" w:ascii="Times New Roman" w:hAnsi="Times New Roman"/>
          <w:i/>
          <w:iCs/>
          <w:sz w:val="28"/>
          <w:szCs w:val="28"/>
        </w:rPr>
        <w:t>Not By Genes Alone: How Culture Transformed Human Evolution</w:t>
      </w:r>
      <w:r>
        <w:rPr>
          <w:rFonts w:cs="Times New Roman" w:ascii="Times New Roman" w:hAnsi="Times New Roman"/>
          <w:sz w:val="28"/>
          <w:szCs w:val="28"/>
        </w:rPr>
        <w:t>, Chicago: University of Chicago Press.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Richerson, P. 2013, Human evolution: Group size determines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351–352.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Rogers, A. 1988. Does biology constrain culture? </w:t>
      </w:r>
      <w:r>
        <w:rPr>
          <w:rFonts w:cs="Times New Roman" w:ascii="Times New Roman" w:hAnsi="Times New Roman"/>
          <w:i/>
          <w:iCs/>
          <w:sz w:val="28"/>
          <w:szCs w:val="28"/>
        </w:rPr>
        <w:t>American Anthropologist</w:t>
      </w:r>
      <w:r>
        <w:rPr>
          <w:rFonts w:cs="Times New Roman" w:ascii="Times New Roman" w:hAnsi="Times New Roman"/>
          <w:sz w:val="28"/>
          <w:szCs w:val="28"/>
        </w:rPr>
        <w:t>, 90, 819-831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Rogers, E. 2003, </w:t>
      </w:r>
      <w:r>
        <w:rPr>
          <w:rFonts w:cs="Times New Roman" w:ascii="Times New Roman" w:hAnsi="Times New Roman"/>
          <w:i/>
          <w:iCs/>
          <w:sz w:val="28"/>
          <w:szCs w:val="28"/>
        </w:rPr>
        <w:t>Diffusion of Innovations</w:t>
      </w:r>
      <w:r>
        <w:rPr>
          <w:rFonts w:cs="Times New Roman" w:ascii="Times New Roman" w:hAnsi="Times New Roman"/>
          <w:sz w:val="28"/>
          <w:szCs w:val="28"/>
        </w:rPr>
        <w:t>, (5th Edition), London: Free Press.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Schlag, K.H., 1998. Why Imitate, and If So, How?: A Boundedly Rational Approach to Multi-armed Bandits. </w:t>
      </w:r>
      <w:r>
        <w:rPr>
          <w:rFonts w:cs="Times New Roman" w:ascii="Times New Roman" w:hAnsi="Times New Roman"/>
          <w:i/>
          <w:iCs/>
          <w:sz w:val="28"/>
          <w:szCs w:val="28"/>
        </w:rPr>
        <w:t>Journal of Economic Theory</w:t>
      </w:r>
      <w:r>
        <w:rPr>
          <w:rFonts w:cs="Times New Roman" w:ascii="Times New Roman" w:hAnsi="Times New Roman"/>
          <w:sz w:val="28"/>
          <w:szCs w:val="28"/>
        </w:rPr>
        <w:t xml:space="preserve"> 78, 130–156.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Schlag, K.H., 1999. Which one should I imitate? </w:t>
      </w:r>
      <w:r>
        <w:rPr>
          <w:rFonts w:cs="Times New Roman" w:ascii="Times New Roman" w:hAnsi="Times New Roman"/>
          <w:i/>
          <w:iCs/>
          <w:sz w:val="28"/>
          <w:szCs w:val="28"/>
        </w:rPr>
        <w:t>Journal of Mathematical Economics</w:t>
      </w:r>
      <w:r>
        <w:rPr>
          <w:rFonts w:cs="Times New Roman" w:ascii="Times New Roman" w:hAnsi="Times New Roman"/>
          <w:sz w:val="28"/>
          <w:szCs w:val="28"/>
        </w:rPr>
        <w:t xml:space="preserve"> 31, 493–522.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Shennan, S., 2001. Demography and Cultural Innovations: a Model and its Implications for the Emergence of Modern Human Culture. </w:t>
      </w:r>
      <w:r>
        <w:rPr>
          <w:rFonts w:cs="Times New Roman" w:ascii="Times New Roman" w:hAnsi="Times New Roman"/>
          <w:i/>
          <w:iCs/>
          <w:sz w:val="28"/>
          <w:szCs w:val="28"/>
        </w:rPr>
        <w:t xml:space="preserve">Cambridge Archaeological Journal </w:t>
      </w:r>
      <w:r>
        <w:rPr>
          <w:rFonts w:cs="Times New Roman" w:ascii="Times New Roman" w:hAnsi="Times New Roman"/>
          <w:sz w:val="28"/>
          <w:szCs w:val="28"/>
        </w:rPr>
        <w:t>11, 5–16.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Steele, J. 2009, Innovation diffusion and traveling waves, In </w:t>
      </w:r>
      <w:r>
        <w:rPr>
          <w:rFonts w:cs="Times New Roman" w:ascii="Times New Roman" w:hAnsi="Times New Roman"/>
          <w:i/>
          <w:iCs/>
          <w:sz w:val="28"/>
          <w:szCs w:val="28"/>
        </w:rPr>
        <w:t>Pattern and Process in Cultural Evolution</w:t>
      </w:r>
      <w:r>
        <w:rPr>
          <w:rFonts w:cs="Times New Roman" w:ascii="Times New Roman" w:hAnsi="Times New Roman"/>
          <w:sz w:val="28"/>
          <w:szCs w:val="28"/>
        </w:rPr>
        <w:t>, S. Shennan, ed. London: University of California Press, 163–174.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Vaesen, K., 2012. Cumulative Cultural Evolution and Demography. PloS ONE 7, e40989.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Wakano, J.Y., K. Aoki, 2007. Do social learning and conformist bias coevolve? Henrich and Boyd revisited. </w:t>
      </w:r>
      <w:r>
        <w:rPr>
          <w:rFonts w:cs="Times New Roman" w:ascii="Times New Roman" w:hAnsi="Times New Roman"/>
          <w:i/>
          <w:iCs/>
          <w:sz w:val="28"/>
          <w:szCs w:val="28"/>
        </w:rPr>
        <w:t>Theor. Popul. Biol.</w:t>
      </w:r>
      <w:r>
        <w:rPr>
          <w:rFonts w:cs="Times New Roman" w:ascii="Times New Roman" w:hAnsi="Times New Roman"/>
          <w:sz w:val="28"/>
          <w:szCs w:val="28"/>
        </w:rPr>
        <w:t xml:space="preserve"> 72, 504–512.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Whitehead, H. and P.J. Richerson, 2009. The evolution of conformist social learning can cause population collapse in realistically variable environments,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30(4), 261–273.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br w:type="page"/>
      </w:r>
      <w:r/>
    </w:p>
    <w:p>
      <w:pPr>
        <w:pStyle w:val="Normal"/>
        <w:spacing w:lineRule="auto" w:line="480"/>
        <w:jc w:val="center"/>
        <w:rPr>
          <w:sz w:val="28"/>
          <w:b/>
          <w:sz w:val="28"/>
          <w:b/>
          <w:szCs w:val="28"/>
          <w:bCs/>
          <w:rFonts w:ascii="Times New Roman" w:hAnsi="Times New Roman" w:eastAsia="ＭＳ 明朝" w:cs="Times New Roman"/>
          <w:color w:val="00000A"/>
          <w:lang w:val="en-GB" w:eastAsia="zh-CN" w:bidi="hi-IN"/>
        </w:rPr>
      </w:pPr>
      <w:del w:id="370" w:author="Enrico Crema" w:date="2015-03-24T18:50:00Z">
        <w:r>
          <w:rPr>
            <w:rFonts w:cs="Times New Roman" w:ascii="Times New Roman" w:hAnsi="Times New Roman"/>
            <w:b/>
            <w:bCs/>
            <w:sz w:val="28"/>
            <w:szCs w:val="28"/>
          </w:rPr>
          <w:delText>Tables</w:delText>
        </w:r>
      </w:del>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del w:id="371" w:author="Enrico Crema" w:date="2015-03-24T19:40:00Z">
        <w:r>
          <w:rPr>
            <w:rFonts w:eastAsia="ＭＳ 明朝" w:cs="Times New Roman" w:ascii="Times New Roman" w:hAnsi="Times New Roman"/>
            <w:color w:val="00000A"/>
            <w:sz w:val="28"/>
            <w:szCs w:val="28"/>
            <w:lang w:val="en-GB" w:eastAsia="zh-CN" w:bidi="hi-IN"/>
          </w:rPr>
        </w:r>
      </w:del>
      <w:r/>
    </w:p>
    <w:p>
      <w:pPr>
        <w:pStyle w:val="Caption1"/>
        <w:keepNext/>
        <w:spacing w:lineRule="auto" w:line="480"/>
      </w:pPr>
      <w:del w:id="372" w:author="Enrico Crema" w:date="2015-03-24T19:40:00Z">
        <w:r>
          <w:rPr/>
          <w:delText xml:space="preserve">Table </w:delText>
        </w:r>
      </w:del>
      <w:del w:id="373" w:author="Enrico Crema" w:date="2015-03-24T19:40:00Z">
        <w:r>
          <w:rPr/>
          <w:fldChar w:fldCharType="begin"/>
        </w:r>
      </w:del>
      <w:r>
        <w:instrText> SEQ ""Table"" \* ARABIC </w:instrText>
      </w:r>
      <w:r>
        <w:fldChar w:fldCharType="separate"/>
      </w:r>
      <w:r/>
      <w:r>
        <w:fldChar w:fldCharType="end"/>
      </w:r>
      <w:del w:id="374" w:author="Enrico Crema" w:date="2015-03-24T19:40:00Z">
        <w:r>
          <w:rPr>
            <w:i w:val="false"/>
          </w:rPr>
          <w:delText>:</w:delText>
        </w:r>
      </w:del>
      <w:del w:id="375" w:author="Enrico Crema" w:date="2015-03-24T19:40:00Z">
        <w:r>
          <w:rPr>
            <w:rFonts w:cs="Times New Roman" w:ascii="Times New Roman" w:hAnsi="Times New Roman"/>
            <w:sz w:val="28"/>
            <w:szCs w:val="28"/>
          </w:rPr>
          <w:delText xml:space="preserve"> </w:delText>
        </w:r>
      </w:del>
      <w:del w:id="376" w:author="Enrico Crema" w:date="2015-03-24T19:40:00Z">
        <w:r>
          <w:rPr/>
          <w:delText>Model parameters and values used in the two experiments.</w:delText>
        </w:r>
      </w:del>
      <w:r/>
    </w:p>
    <w:p>
      <w:pPr>
        <w:pStyle w:val="Caption1"/>
        <w:keepNext/>
        <w:spacing w:lineRule="auto" w:line="480"/>
        <w:rPr>
          <w:sz w:val="24"/>
          <w:i w:val="false"/>
          <w:sz w:val="24"/>
          <w:i w:val="false"/>
          <w:szCs w:val="24"/>
          <w:iCs/>
          <w:rFonts w:ascii="Liberation Serif;Times New Roma" w:hAnsi="Liberation Serif;Times New Roma" w:eastAsia="ＭＳ 明朝" w:cs="Lucida Sans"/>
          <w:color w:val="00000A"/>
          <w:lang w:val="en-GB" w:eastAsia="zh-CN" w:bidi="hi-IN"/>
        </w:rPr>
      </w:pPr>
      <w:del w:id="377" w:author="Enrico Crema" w:date="2015-03-24T19:40:00Z">
        <w:r>
          <w:rPr>
            <w:rFonts w:eastAsia="ＭＳ 明朝" w:cs="Lucida Sans"/>
            <w:i w:val="false"/>
            <w:iCs/>
            <w:color w:val="00000A"/>
            <w:sz w:val="24"/>
            <w:szCs w:val="24"/>
            <w:lang w:val="en-GB" w:eastAsia="zh-CN" w:bidi="hi-IN"/>
          </w:rPr>
        </w:r>
      </w:del>
      <w:r/>
    </w:p>
    <w:tbl>
      <w:tblPr>
        <w:tblW w:w="10167" w:type="dxa"/>
        <w:jc w:val="left"/>
        <w:tblInd w:w="0" w:type="dxa"/>
        <w:tblBorders>
          <w:top w:val="single" w:sz="8" w:space="0" w:color="000001"/>
          <w:bottom w:val="single" w:sz="8" w:space="0" w:color="000001"/>
          <w:insideH w:val="single" w:sz="8" w:space="0" w:color="000001"/>
        </w:tblBorders>
        <w:tblCellMar>
          <w:top w:w="0" w:type="dxa"/>
          <w:left w:w="108" w:type="dxa"/>
          <w:bottom w:w="0" w:type="dxa"/>
          <w:right w:w="108" w:type="dxa"/>
        </w:tblCellMar>
      </w:tblPr>
      <w:tblGrid>
        <w:gridCol w:w="1235"/>
        <w:gridCol w:w="5242"/>
        <w:gridCol w:w="1707"/>
        <w:gridCol w:w="1983"/>
      </w:tblGrid>
      <w:tr>
        <w:trPr/>
        <w:tc>
          <w:tcPr>
            <w:tcW w:w="1235"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8"/>
                <w:b/>
                <w:sz w:val="28"/>
                <w:b/>
                <w:szCs w:val="28"/>
                <w:bCs/>
                <w:rFonts w:ascii="Times New Roman" w:hAnsi="Times New Roman" w:eastAsia="ＭＳ 明朝" w:cs="Times New Roman"/>
                <w:color w:val="00000A"/>
                <w:lang w:val="en-GB" w:eastAsia="zh-CN" w:bidi="hi-IN"/>
              </w:rPr>
            </w:pPr>
            <w:del w:id="378" w:author="Enrico Crema" w:date="2015-03-24T19:40:00Z">
              <w:r>
                <w:rPr>
                  <w:rFonts w:cs="Times New Roman" w:ascii="Times New Roman" w:hAnsi="Times New Roman"/>
                  <w:b/>
                  <w:bCs/>
                  <w:sz w:val="28"/>
                  <w:szCs w:val="28"/>
                </w:rPr>
                <w:delText>Symbols</w:delText>
              </w:r>
            </w:del>
            <w:r/>
          </w:p>
        </w:tc>
        <w:tc>
          <w:tcPr>
            <w:tcW w:w="5242"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8"/>
                <w:b/>
                <w:sz w:val="28"/>
                <w:b/>
                <w:szCs w:val="28"/>
                <w:bCs/>
                <w:rFonts w:ascii="Times New Roman" w:hAnsi="Times New Roman" w:eastAsia="ＭＳ 明朝" w:cs="Times New Roman"/>
                <w:color w:val="00000A"/>
                <w:lang w:val="en-GB" w:eastAsia="zh-CN" w:bidi="hi-IN"/>
              </w:rPr>
            </w:pPr>
            <w:del w:id="379" w:author="Enrico Crema" w:date="2015-03-24T19:40:00Z">
              <w:r>
                <w:rPr>
                  <w:rFonts w:cs="Times New Roman" w:ascii="Times New Roman" w:hAnsi="Times New Roman"/>
                  <w:b/>
                  <w:bCs/>
                  <w:sz w:val="28"/>
                  <w:szCs w:val="28"/>
                </w:rPr>
                <w:delText>Description</w:delText>
              </w:r>
            </w:del>
            <w:r/>
          </w:p>
        </w:tc>
        <w:tc>
          <w:tcPr>
            <w:tcW w:w="1707"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8"/>
                <w:b/>
                <w:sz w:val="28"/>
                <w:b/>
                <w:szCs w:val="28"/>
                <w:bCs/>
                <w:rFonts w:ascii="Times New Roman" w:hAnsi="Times New Roman" w:eastAsia="ＭＳ 明朝" w:cs="Times New Roman"/>
                <w:color w:val="00000A"/>
                <w:lang w:val="en-GB" w:eastAsia="zh-CN" w:bidi="hi-IN"/>
              </w:rPr>
            </w:pPr>
            <w:del w:id="380" w:author="Enrico Crema" w:date="2015-03-24T19:40:00Z">
              <w:r>
                <w:rPr>
                  <w:rFonts w:cs="Times New Roman" w:ascii="Times New Roman" w:hAnsi="Times New Roman"/>
                  <w:b/>
                  <w:bCs/>
                  <w:sz w:val="28"/>
                  <w:szCs w:val="28"/>
                </w:rPr>
                <w:delText>Experiment 1</w:delText>
              </w:r>
            </w:del>
            <w:r/>
          </w:p>
        </w:tc>
        <w:tc>
          <w:tcPr>
            <w:tcW w:w="1983"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8"/>
                <w:b/>
                <w:sz w:val="28"/>
                <w:b/>
                <w:szCs w:val="28"/>
                <w:bCs/>
                <w:rFonts w:ascii="Times New Roman" w:hAnsi="Times New Roman" w:eastAsia="ＭＳ 明朝" w:cs="Times New Roman"/>
                <w:color w:val="00000A"/>
                <w:lang w:val="en-GB" w:eastAsia="zh-CN" w:bidi="hi-IN"/>
              </w:rPr>
            </w:pPr>
            <w:del w:id="381" w:author="Enrico Crema" w:date="2015-03-24T19:40:00Z">
              <w:r>
                <w:rPr>
                  <w:rFonts w:cs="Times New Roman" w:ascii="Times New Roman" w:hAnsi="Times New Roman"/>
                  <w:b/>
                  <w:bCs/>
                  <w:sz w:val="28"/>
                  <w:szCs w:val="28"/>
                </w:rPr>
                <w:delText>Experiment 2</w:delText>
              </w:r>
            </w:del>
            <w:r/>
          </w:p>
        </w:tc>
      </w:tr>
      <w:tr>
        <w:trPr/>
        <w:tc>
          <w:tcPr>
            <w:tcW w:w="1235"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i/>
                <w:sz w:val="28"/>
                <w:i/>
                <w:szCs w:val="28"/>
                <w:bCs/>
                <w:rFonts w:ascii="Times New Roman" w:hAnsi="Times New Roman" w:eastAsia="ＭＳ 明朝" w:cs="Times New Roman"/>
                <w:color w:val="00000A"/>
                <w:lang w:val="en-GB" w:eastAsia="zh-CN" w:bidi="hi-IN"/>
              </w:rPr>
            </w:pPr>
            <w:del w:id="382" w:author="Enrico Crema" w:date="2015-03-24T19:40:00Z">
              <w:r>
                <w:rPr>
                  <w:rFonts w:cs="Times New Roman" w:ascii="Times New Roman" w:hAnsi="Times New Roman"/>
                  <w:bCs/>
                  <w:i/>
                  <w:sz w:val="28"/>
                  <w:szCs w:val="28"/>
                </w:rPr>
                <w:delText>N</w:delText>
              </w:r>
            </w:del>
            <w:r/>
          </w:p>
        </w:tc>
        <w:tc>
          <w:tcPr>
            <w:tcW w:w="5242"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383" w:author="Enrico Crema" w:date="2015-03-24T19:40:00Z">
              <w:r>
                <w:rPr>
                  <w:rFonts w:cs="Times New Roman" w:ascii="Times New Roman" w:hAnsi="Times New Roman"/>
                  <w:sz w:val="28"/>
                  <w:szCs w:val="28"/>
                </w:rPr>
                <w:delText>Number of agents</w:delText>
              </w:r>
            </w:del>
            <w:r/>
          </w:p>
        </w:tc>
        <w:tc>
          <w:tcPr>
            <w:tcW w:w="1707"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384" w:author="Enrico Crema" w:date="2015-03-24T19:40:00Z">
              <w:r>
                <w:rPr>
                  <w:rFonts w:cs="Times New Roman" w:ascii="Times New Roman" w:hAnsi="Times New Roman"/>
                  <w:sz w:val="28"/>
                  <w:szCs w:val="28"/>
                </w:rPr>
                <w:delText>2-151</w:delText>
              </w:r>
            </w:del>
            <w:r/>
          </w:p>
        </w:tc>
        <w:tc>
          <w:tcPr>
            <w:tcW w:w="1983"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385" w:author="Enrico Crema" w:date="2015-03-24T19:40:00Z">
              <w:r>
                <w:rPr>
                  <w:rFonts w:cs="Times New Roman" w:ascii="Times New Roman" w:hAnsi="Times New Roman"/>
                  <w:sz w:val="28"/>
                  <w:szCs w:val="28"/>
                </w:rPr>
                <w:delText>1,000</w:delText>
              </w:r>
            </w:del>
            <w:r/>
          </w:p>
        </w:tc>
      </w:tr>
      <w:tr>
        <w:trPr/>
        <w:tc>
          <w:tcPr>
            <w:tcW w:w="1235"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pPr>
            <w:del w:id="386" w:author="Enrico Crema" w:date="2015-03-24T19:40:00Z">
              <w:r>
                <w:rPr>
                  <w:rFonts w:cs="Times New Roman" w:ascii="Times New Roman" w:hAnsi="Times New Roman"/>
                  <w:bCs/>
                  <w:i/>
                  <w:sz w:val="28"/>
                  <w:szCs w:val="28"/>
                </w:rPr>
                <w:delText>g</w:delText>
              </w:r>
            </w:del>
            <w:del w:id="387" w:author="Enrico Crema" w:date="2015-03-24T19:40:00Z">
              <w:r>
                <w:rPr>
                  <w:rFonts w:cs="Times New Roman" w:ascii="Times New Roman" w:hAnsi="Times New Roman"/>
                  <w:bCs/>
                  <w:i/>
                  <w:sz w:val="28"/>
                  <w:szCs w:val="28"/>
                  <w:vertAlign w:val="subscript"/>
                </w:rPr>
                <w:delText>i</w:delText>
              </w:r>
            </w:del>
            <w:del w:id="388" w:author="Enrico Crema" w:date="2015-03-24T19:40:00Z">
              <w:r>
                <w:rPr>
                  <w:rFonts w:cs="Times New Roman" w:ascii="Times New Roman" w:hAnsi="Times New Roman"/>
                  <w:bCs/>
                  <w:sz w:val="28"/>
                  <w:szCs w:val="28"/>
                </w:rPr>
                <w:delText>(t)</w:delText>
              </w:r>
            </w:del>
            <w:r/>
          </w:p>
        </w:tc>
        <w:tc>
          <w:tcPr>
            <w:tcW w:w="5242"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pPr>
            <w:del w:id="389" w:author="Enrico Crema" w:date="2015-03-24T19:40:00Z">
              <w:r>
                <w:rPr>
                  <w:rFonts w:cs="Times New Roman" w:ascii="Times New Roman" w:hAnsi="Times New Roman"/>
                  <w:sz w:val="28"/>
                  <w:szCs w:val="28"/>
                </w:rPr>
                <w:delText xml:space="preserve">Cultural trait of the agent </w:delText>
              </w:r>
            </w:del>
            <w:del w:id="390" w:author="Enrico Crema" w:date="2015-03-24T19:40:00Z">
              <w:r>
                <w:rPr>
                  <w:rFonts w:cs="Times New Roman" w:ascii="Times New Roman" w:hAnsi="Times New Roman"/>
                  <w:i/>
                  <w:sz w:val="28"/>
                  <w:szCs w:val="28"/>
                </w:rPr>
                <w:delText xml:space="preserve">i </w:delText>
              </w:r>
            </w:del>
            <w:del w:id="391" w:author="Enrico Crema" w:date="2015-03-24T19:40:00Z">
              <w:r>
                <w:rPr>
                  <w:rFonts w:cs="Times New Roman" w:ascii="Times New Roman" w:hAnsi="Times New Roman"/>
                  <w:sz w:val="28"/>
                  <w:szCs w:val="28"/>
                </w:rPr>
                <w:delText xml:space="preserve">at time-step </w:delText>
              </w:r>
            </w:del>
            <w:del w:id="392" w:author="Enrico Crema" w:date="2015-03-24T19:40:00Z">
              <w:r>
                <w:rPr>
                  <w:rFonts w:cs="Times New Roman" w:ascii="Times New Roman" w:hAnsi="Times New Roman"/>
                  <w:i/>
                  <w:sz w:val="28"/>
                  <w:szCs w:val="28"/>
                </w:rPr>
                <w:delText>t.</w:delText>
              </w:r>
            </w:del>
            <w:r/>
          </w:p>
        </w:tc>
        <w:tc>
          <w:tcPr>
            <w:tcW w:w="170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393" w:author="Enrico Crema" w:date="2015-03-24T19:40:00Z">
              <w:r>
                <w:rPr>
                  <w:rFonts w:cs="Times New Roman" w:ascii="Times New Roman" w:hAnsi="Times New Roman"/>
                  <w:sz w:val="28"/>
                  <w:szCs w:val="28"/>
                </w:rPr>
                <w:delText>-</w:delText>
              </w:r>
            </w:del>
            <w:r/>
          </w:p>
        </w:tc>
        <w:tc>
          <w:tcPr>
            <w:tcW w:w="1983"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394" w:author="Enrico Crema" w:date="2015-03-24T19:40:00Z">
              <w:r>
                <w:rPr>
                  <w:rFonts w:cs="Times New Roman" w:ascii="Times New Roman" w:hAnsi="Times New Roman"/>
                  <w:sz w:val="28"/>
                  <w:szCs w:val="28"/>
                </w:rPr>
                <w:delText>-</w:delText>
              </w:r>
            </w:del>
            <w:r/>
          </w:p>
        </w:tc>
      </w:tr>
      <w:tr>
        <w:trPr/>
        <w:tc>
          <w:tcPr>
            <w:tcW w:w="1235"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pPr>
            <w:del w:id="395" w:author="Enrico Crema" w:date="2015-03-24T19:40:00Z">
              <w:r>
                <w:rPr>
                  <w:rFonts w:cs="Times New Roman" w:ascii="Times New Roman" w:hAnsi="Times New Roman"/>
                  <w:bCs/>
                  <w:i/>
                  <w:sz w:val="28"/>
                  <w:szCs w:val="28"/>
                </w:rPr>
                <w:delText>p</w:delText>
              </w:r>
            </w:del>
            <w:del w:id="396" w:author="Enrico Crema" w:date="2015-03-24T19:40:00Z">
              <w:r>
                <w:rPr>
                  <w:rFonts w:cs="Times New Roman" w:ascii="Times New Roman" w:hAnsi="Times New Roman"/>
                  <w:bCs/>
                  <w:i/>
                  <w:sz w:val="28"/>
                  <w:szCs w:val="28"/>
                  <w:vertAlign w:val="subscript"/>
                </w:rPr>
                <w:delText>i</w:delText>
              </w:r>
            </w:del>
            <w:del w:id="397" w:author="Enrico Crema" w:date="2015-03-24T19:40:00Z">
              <w:r>
                <w:rPr>
                  <w:rFonts w:cs="Times New Roman" w:ascii="Times New Roman" w:hAnsi="Times New Roman"/>
                  <w:bCs/>
                  <w:sz w:val="28"/>
                  <w:szCs w:val="28"/>
                </w:rPr>
                <w:delText>(t)</w:delText>
              </w:r>
            </w:del>
            <w:r/>
          </w:p>
        </w:tc>
        <w:tc>
          <w:tcPr>
            <w:tcW w:w="5242"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pPr>
            <w:del w:id="398" w:author="Enrico Crema" w:date="2015-03-24T19:40:00Z">
              <w:r>
                <w:rPr>
                  <w:rFonts w:cs="Times New Roman" w:ascii="Times New Roman" w:hAnsi="Times New Roman"/>
                  <w:sz w:val="28"/>
                  <w:szCs w:val="28"/>
                </w:rPr>
                <w:delText xml:space="preserve">Payoff signal of the agent </w:delText>
              </w:r>
            </w:del>
            <w:del w:id="399" w:author="Enrico Crema" w:date="2015-03-24T19:40:00Z">
              <w:r>
                <w:rPr>
                  <w:rFonts w:cs="Times New Roman" w:ascii="Times New Roman" w:hAnsi="Times New Roman"/>
                  <w:i/>
                  <w:sz w:val="28"/>
                  <w:szCs w:val="28"/>
                </w:rPr>
                <w:delText xml:space="preserve">i </w:delText>
              </w:r>
            </w:del>
            <w:del w:id="400" w:author="Enrico Crema" w:date="2015-03-24T19:40:00Z">
              <w:r>
                <w:rPr>
                  <w:rFonts w:cs="Times New Roman" w:ascii="Times New Roman" w:hAnsi="Times New Roman"/>
                  <w:sz w:val="28"/>
                  <w:szCs w:val="28"/>
                </w:rPr>
                <w:delText xml:space="preserve">at time-step </w:delText>
              </w:r>
            </w:del>
            <w:del w:id="401" w:author="Enrico Crema" w:date="2015-03-24T19:40:00Z">
              <w:r>
                <w:rPr>
                  <w:rFonts w:cs="Times New Roman" w:ascii="Times New Roman" w:hAnsi="Times New Roman"/>
                  <w:i/>
                  <w:sz w:val="28"/>
                  <w:szCs w:val="28"/>
                </w:rPr>
                <w:delText>t.</w:delText>
              </w:r>
            </w:del>
            <w:r/>
          </w:p>
        </w:tc>
        <w:tc>
          <w:tcPr>
            <w:tcW w:w="1707"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02" w:author="Enrico Crema" w:date="2015-03-24T19:40:00Z">
              <w:r>
                <w:rPr>
                  <w:rFonts w:cs="Times New Roman" w:ascii="Times New Roman" w:hAnsi="Times New Roman"/>
                  <w:sz w:val="28"/>
                  <w:szCs w:val="28"/>
                </w:rPr>
                <w:delText>-</w:delText>
              </w:r>
            </w:del>
            <w:r/>
          </w:p>
        </w:tc>
        <w:tc>
          <w:tcPr>
            <w:tcW w:w="1983"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03" w:author="Enrico Crema" w:date="2015-03-24T19:40:00Z">
              <w:r>
                <w:rPr>
                  <w:rFonts w:cs="Times New Roman" w:ascii="Times New Roman" w:hAnsi="Times New Roman"/>
                  <w:sz w:val="28"/>
                  <w:szCs w:val="28"/>
                </w:rPr>
                <w:delText>-</w:delText>
              </w:r>
            </w:del>
            <w:r/>
          </w:p>
        </w:tc>
      </w:tr>
      <w:tr>
        <w:trPr/>
        <w:tc>
          <w:tcPr>
            <w:tcW w:w="1235" w:type="dxa"/>
            <w:tcBorders>
              <w:top w:val="single" w:sz="8" w:space="0" w:color="000001"/>
              <w:bottom w:val="single" w:sz="8" w:space="0" w:color="000001"/>
              <w:insideH w:val="single" w:sz="8" w:space="0" w:color="000001"/>
            </w:tcBorders>
            <w:shd w:fill="FFFFFF" w:val="clear"/>
            <w:vAlign w:val="center"/>
          </w:tcPr>
          <w:p>
            <w:pPr>
              <w:pStyle w:val="ListParagraph"/>
              <w:spacing w:lineRule="auto" w:line="480"/>
              <w:ind w:left="0" w:right="0" w:hanging="0"/>
              <w:jc w:val="center"/>
              <w:rPr>
                <w:sz w:val="28"/>
                <w:i/>
                <w:sz w:val="28"/>
                <w:i/>
                <w:szCs w:val="28"/>
                <w:bCs/>
                <w:rFonts w:ascii="Times New Roman" w:hAnsi="Times New Roman" w:eastAsia="ＭＳ 明朝" w:cs="Times New Roman"/>
                <w:color w:val="00000A"/>
                <w:lang w:val="en-GB" w:eastAsia="zh-CN" w:bidi="hi-IN"/>
              </w:rPr>
            </w:pPr>
            <w:del w:id="404" w:author="Enrico Crema" w:date="2015-03-24T19:40:00Z">
              <w:r>
                <w:rPr>
                  <w:rFonts w:cs="Times New Roman" w:ascii="Times New Roman" w:hAnsi="Times New Roman"/>
                  <w:bCs/>
                  <w:i/>
                  <w:sz w:val="28"/>
                  <w:szCs w:val="28"/>
                </w:rPr>
                <w:delText>σ</w:delText>
              </w:r>
            </w:del>
            <w:r/>
          </w:p>
        </w:tc>
        <w:tc>
          <w:tcPr>
            <w:tcW w:w="5242"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05" w:author="Enrico Crema" w:date="2015-03-24T19:40:00Z">
              <w:r>
                <w:rPr>
                  <w:rFonts w:cs="Times New Roman" w:ascii="Times New Roman" w:hAnsi="Times New Roman"/>
                  <w:sz w:val="28"/>
                  <w:szCs w:val="28"/>
                </w:rPr>
                <w:delText>Uncertainty of the payoff signal.</w:delText>
              </w:r>
            </w:del>
            <w:r/>
          </w:p>
        </w:tc>
        <w:tc>
          <w:tcPr>
            <w:tcW w:w="170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06" w:author="Enrico Crema" w:date="2015-03-24T19:40:00Z">
              <w:r>
                <w:rPr>
                  <w:rFonts w:cs="Times New Roman" w:ascii="Times New Roman" w:hAnsi="Times New Roman"/>
                  <w:sz w:val="28"/>
                  <w:szCs w:val="28"/>
                </w:rPr>
                <w:delText>0-3, by 0.02</w:delText>
              </w:r>
            </w:del>
            <w:r/>
          </w:p>
        </w:tc>
        <w:tc>
          <w:tcPr>
            <w:tcW w:w="1983"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07" w:author="Enrico Crema" w:date="2015-03-24T19:40:00Z">
              <w:r>
                <w:rPr>
                  <w:rFonts w:cs="Times New Roman" w:ascii="Times New Roman" w:hAnsi="Times New Roman"/>
                  <w:sz w:val="28"/>
                  <w:szCs w:val="28"/>
                </w:rPr>
                <w:delText>0-3</w:delText>
              </w:r>
            </w:del>
            <w:r/>
          </w:p>
        </w:tc>
      </w:tr>
      <w:tr>
        <w:trPr/>
        <w:tc>
          <w:tcPr>
            <w:tcW w:w="1235"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i/>
                <w:sz w:val="28"/>
                <w:i/>
                <w:szCs w:val="28"/>
                <w:bCs/>
                <w:rFonts w:ascii="Times New Roman" w:hAnsi="Times New Roman" w:eastAsia="ＭＳ 明朝" w:cs="Times New Roman"/>
                <w:color w:val="00000A"/>
                <w:lang w:val="en-GB" w:eastAsia="zh-CN" w:bidi="hi-IN"/>
              </w:rPr>
            </w:pPr>
            <w:del w:id="408" w:author="Enrico Crema" w:date="2015-03-24T19:40:00Z">
              <w:r>
                <w:rPr>
                  <w:rFonts w:cs="Times New Roman" w:ascii="Times New Roman" w:hAnsi="Times New Roman"/>
                  <w:bCs/>
                  <w:i/>
                  <w:sz w:val="28"/>
                  <w:szCs w:val="28"/>
                </w:rPr>
                <w:delText>z</w:delText>
              </w:r>
            </w:del>
            <w:r/>
          </w:p>
        </w:tc>
        <w:tc>
          <w:tcPr>
            <w:tcW w:w="5242"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09" w:author="Enrico Crema" w:date="2015-03-24T19:40:00Z">
              <w:r>
                <w:rPr>
                  <w:rFonts w:cs="Times New Roman" w:ascii="Times New Roman" w:hAnsi="Times New Roman"/>
                  <w:sz w:val="28"/>
                  <w:szCs w:val="28"/>
                </w:rPr>
                <w:delText>Frequency of social learning.</w:delText>
              </w:r>
            </w:del>
            <w:r/>
          </w:p>
        </w:tc>
        <w:tc>
          <w:tcPr>
            <w:tcW w:w="1707"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10" w:author="Enrico Crema" w:date="2015-03-24T19:40:00Z">
              <w:r>
                <w:rPr>
                  <w:rFonts w:cs="Times New Roman" w:ascii="Times New Roman" w:hAnsi="Times New Roman"/>
                  <w:sz w:val="28"/>
                  <w:szCs w:val="28"/>
                </w:rPr>
                <w:delText>1</w:delText>
              </w:r>
            </w:del>
            <w:r/>
          </w:p>
        </w:tc>
        <w:tc>
          <w:tcPr>
            <w:tcW w:w="1983"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11" w:author="Enrico Crema" w:date="2015-03-24T19:40:00Z">
              <w:r>
                <w:rPr>
                  <w:rFonts w:cs="Times New Roman" w:ascii="Times New Roman" w:hAnsi="Times New Roman"/>
                  <w:sz w:val="28"/>
                  <w:szCs w:val="28"/>
                </w:rPr>
                <w:delText>1, 0-1</w:delText>
              </w:r>
            </w:del>
            <w:r/>
          </w:p>
        </w:tc>
      </w:tr>
      <w:tr>
        <w:trPr/>
        <w:tc>
          <w:tcPr>
            <w:tcW w:w="1235"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i/>
                <w:sz w:val="28"/>
                <w:i/>
                <w:szCs w:val="28"/>
                <w:bCs/>
                <w:rFonts w:ascii="Times New Roman" w:hAnsi="Times New Roman" w:eastAsia="ＭＳ 明朝" w:cs="Times New Roman"/>
                <w:color w:val="00000A"/>
                <w:lang w:val="en-GB" w:eastAsia="zh-CN" w:bidi="hi-IN"/>
              </w:rPr>
            </w:pPr>
            <w:del w:id="412" w:author="Enrico Crema" w:date="2015-03-24T19:40:00Z">
              <w:r>
                <w:rPr>
                  <w:rFonts w:cs="Times New Roman" w:ascii="Times New Roman" w:hAnsi="Times New Roman"/>
                  <w:bCs/>
                  <w:i/>
                  <w:sz w:val="28"/>
                  <w:szCs w:val="28"/>
                </w:rPr>
                <w:delText>k</w:delText>
              </w:r>
            </w:del>
            <w:r/>
          </w:p>
        </w:tc>
        <w:tc>
          <w:tcPr>
            <w:tcW w:w="5242"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13" w:author="Enrico Crema" w:date="2015-03-24T19:40:00Z">
              <w:r>
                <w:rPr>
                  <w:rFonts w:cs="Times New Roman" w:ascii="Times New Roman" w:hAnsi="Times New Roman"/>
                  <w:sz w:val="28"/>
                  <w:szCs w:val="28"/>
                </w:rPr>
                <w:delText>Size of the sample pool of potential model agents.</w:delText>
              </w:r>
            </w:del>
            <w:r/>
          </w:p>
        </w:tc>
        <w:tc>
          <w:tcPr>
            <w:tcW w:w="170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14" w:author="Enrico Crema" w:date="2015-03-24T19:40:00Z">
              <w:r>
                <w:rPr>
                  <w:rFonts w:cs="Times New Roman" w:ascii="Times New Roman" w:hAnsi="Times New Roman"/>
                  <w:sz w:val="28"/>
                  <w:szCs w:val="28"/>
                </w:rPr>
                <w:delText>1-150</w:delText>
              </w:r>
            </w:del>
            <w:r/>
          </w:p>
        </w:tc>
        <w:tc>
          <w:tcPr>
            <w:tcW w:w="1983"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15" w:author="Enrico Crema" w:date="2015-03-24T19:40:00Z">
              <w:r>
                <w:rPr>
                  <w:rFonts w:cs="Times New Roman" w:ascii="Times New Roman" w:hAnsi="Times New Roman"/>
                  <w:sz w:val="28"/>
                  <w:szCs w:val="28"/>
                </w:rPr>
                <w:delText>1-300</w:delText>
              </w:r>
            </w:del>
            <w:r/>
          </w:p>
        </w:tc>
      </w:tr>
      <w:tr>
        <w:trPr/>
        <w:tc>
          <w:tcPr>
            <w:tcW w:w="1235"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i/>
                <w:sz w:val="28"/>
                <w:i/>
                <w:szCs w:val="28"/>
                <w:bCs/>
                <w:rFonts w:ascii="Times New Roman" w:hAnsi="Times New Roman" w:eastAsia="ＭＳ 明朝" w:cs="Times New Roman"/>
                <w:color w:val="00000A"/>
                <w:lang w:val="en-GB" w:eastAsia="zh-CN" w:bidi="hi-IN"/>
              </w:rPr>
            </w:pPr>
            <w:del w:id="416" w:author="Enrico Crema" w:date="2015-03-24T19:40:00Z">
              <w:r>
                <w:rPr>
                  <w:rFonts w:cs="Times New Roman" w:ascii="Times New Roman" w:hAnsi="Times New Roman"/>
                  <w:bCs/>
                  <w:i/>
                  <w:sz w:val="28"/>
                  <w:szCs w:val="28"/>
                </w:rPr>
                <w:delText>μ</w:delText>
              </w:r>
            </w:del>
            <w:r/>
          </w:p>
        </w:tc>
        <w:tc>
          <w:tcPr>
            <w:tcW w:w="5242"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17" w:author="Enrico Crema" w:date="2015-03-24T19:40:00Z">
              <w:r>
                <w:rPr>
                  <w:rFonts w:cs="Times New Roman" w:ascii="Times New Roman" w:hAnsi="Times New Roman"/>
                  <w:sz w:val="28"/>
                  <w:szCs w:val="28"/>
                </w:rPr>
                <w:delText>Innovation rate.</w:delText>
              </w:r>
            </w:del>
            <w:r/>
          </w:p>
        </w:tc>
        <w:tc>
          <w:tcPr>
            <w:tcW w:w="1707"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18" w:author="Enrico Crema" w:date="2015-03-24T19:40:00Z">
              <w:r>
                <w:rPr>
                  <w:rFonts w:cs="Times New Roman" w:ascii="Times New Roman" w:hAnsi="Times New Roman"/>
                  <w:sz w:val="28"/>
                  <w:szCs w:val="28"/>
                </w:rPr>
                <w:delText>-</w:delText>
              </w:r>
            </w:del>
            <w:r/>
          </w:p>
        </w:tc>
        <w:tc>
          <w:tcPr>
            <w:tcW w:w="1983"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19" w:author="Enrico Crema" w:date="2015-03-24T19:40:00Z">
              <w:r>
                <w:rPr>
                  <w:rFonts w:cs="Times New Roman" w:ascii="Times New Roman" w:hAnsi="Times New Roman"/>
                  <w:sz w:val="28"/>
                  <w:szCs w:val="28"/>
                </w:rPr>
                <w:delText>0.005</w:delText>
              </w:r>
            </w:del>
            <w:r/>
          </w:p>
        </w:tc>
      </w:tr>
      <w:tr>
        <w:trPr/>
        <w:tc>
          <w:tcPr>
            <w:tcW w:w="1235"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i/>
                <w:sz w:val="28"/>
                <w:i/>
                <w:szCs w:val="28"/>
                <w:bCs/>
                <w:rFonts w:ascii="Times New Roman" w:hAnsi="Times New Roman" w:eastAsia="ＭＳ 明朝" w:cs="Times New Roman"/>
                <w:color w:val="00000A"/>
                <w:lang w:val="en-GB" w:eastAsia="zh-CN" w:bidi="hi-IN"/>
              </w:rPr>
            </w:pPr>
            <w:del w:id="420" w:author="Enrico Crema" w:date="2015-03-24T19:40:00Z">
              <w:r>
                <w:rPr>
                  <w:rFonts w:cs="Times New Roman" w:ascii="Times New Roman" w:hAnsi="Times New Roman"/>
                  <w:bCs/>
                  <w:i/>
                  <w:sz w:val="28"/>
                  <w:szCs w:val="28"/>
                </w:rPr>
                <w:delText>b</w:delText>
              </w:r>
            </w:del>
            <w:r/>
          </w:p>
        </w:tc>
        <w:tc>
          <w:tcPr>
            <w:tcW w:w="5242"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21" w:author="Enrico Crema" w:date="2015-03-24T19:40:00Z">
              <w:r>
                <w:rPr>
                  <w:rFonts w:cs="Times New Roman" w:ascii="Times New Roman" w:hAnsi="Times New Roman"/>
                  <w:sz w:val="28"/>
                  <w:szCs w:val="28"/>
                </w:rPr>
                <w:delText>Amount of beneficial innovation.</w:delText>
              </w:r>
            </w:del>
            <w:r/>
          </w:p>
        </w:tc>
        <w:tc>
          <w:tcPr>
            <w:tcW w:w="170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22" w:author="Enrico Crema" w:date="2015-03-24T19:40:00Z">
              <w:r>
                <w:rPr>
                  <w:rFonts w:cs="Times New Roman" w:ascii="Times New Roman" w:hAnsi="Times New Roman"/>
                  <w:sz w:val="28"/>
                  <w:szCs w:val="28"/>
                </w:rPr>
                <w:delText>1</w:delText>
              </w:r>
            </w:del>
            <w:r/>
          </w:p>
        </w:tc>
        <w:tc>
          <w:tcPr>
            <w:tcW w:w="1983"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eastAsia="ＭＳ 明朝" w:cs="Times New Roman"/>
                <w:color w:val="00000A"/>
                <w:lang w:val="en-GB" w:eastAsia="zh-CN" w:bidi="hi-IN"/>
              </w:rPr>
            </w:pPr>
            <w:del w:id="423" w:author="Enrico Crema" w:date="2015-03-24T19:40:00Z">
              <w:r>
                <w:rPr>
                  <w:rFonts w:cs="Times New Roman" w:ascii="Times New Roman" w:hAnsi="Times New Roman"/>
                  <w:sz w:val="28"/>
                  <w:szCs w:val="28"/>
                </w:rPr>
                <w:delText>1</w:delText>
              </w:r>
            </w:del>
            <w:r/>
          </w:p>
        </w:tc>
      </w:tr>
    </w:tbl>
    <w:p>
      <w:pPr>
        <w:pStyle w:val="Caption1"/>
        <w:spacing w:lineRule="auto" w:line="480"/>
        <w:jc w:val="both"/>
        <w:rPr>
          <w:sz w:val="28"/>
          <w:i w:val="false"/>
          <w:sz w:val="28"/>
          <w:i w:val="false"/>
          <w:szCs w:val="28"/>
          <w:iCs/>
          <w:rFonts w:ascii="Times New Roman" w:hAnsi="Times New Roman" w:eastAsia="ＭＳ 明朝" w:cs="Lucida Sans"/>
          <w:color w:val="00000A"/>
          <w:lang w:val="en-GB" w:eastAsia="zh-CN" w:bidi="hi-IN"/>
        </w:rPr>
      </w:pPr>
      <w:del w:id="424" w:author="Enrico Crema" w:date="2015-03-24T19:40:00Z">
        <w:r>
          <w:rPr>
            <w:rFonts w:eastAsia="ＭＳ 明朝" w:cs="Lucida Sans" w:ascii="Times New Roman" w:hAnsi="Times New Roman"/>
            <w:i w:val="false"/>
            <w:iCs/>
            <w:color w:val="00000A"/>
            <w:sz w:val="28"/>
            <w:szCs w:val="28"/>
            <w:lang w:val="en-GB" w:eastAsia="zh-CN" w:bidi="hi-IN"/>
          </w:rPr>
        </w:r>
      </w:del>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del w:id="425" w:author="Enrico Crema" w:date="2015-03-24T19:40:00Z">
        <w:r>
          <w:rPr>
            <w:rFonts w:eastAsia="ＭＳ 明朝" w:cs="Times New Roman" w:ascii="Times New Roman" w:hAnsi="Times New Roman"/>
            <w:color w:val="00000A"/>
            <w:sz w:val="28"/>
            <w:szCs w:val="28"/>
            <w:lang w:val="en-GB" w:eastAsia="zh-CN" w:bidi="hi-IN"/>
          </w:rPr>
        </w:r>
      </w:del>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br w:type="page"/>
      </w:r>
      <w:r/>
    </w:p>
    <w:p>
      <w:pPr>
        <w:pStyle w:val="Normal"/>
        <w:spacing w:lineRule="auto" w:line="480"/>
        <w:jc w:val="center"/>
        <w:rPr>
          <w:sz w:val="28"/>
          <w:b/>
          <w:sz w:val="28"/>
          <w:b/>
          <w:szCs w:val="28"/>
          <w:rFonts w:ascii="Times New Roman" w:hAnsi="Times New Roman" w:eastAsia="ＭＳ 明朝" w:cs="Times New Roman"/>
          <w:color w:val="00000A"/>
          <w:lang w:val="en-GB" w:eastAsia="zh-CN" w:bidi="hi-IN"/>
        </w:rPr>
      </w:pPr>
      <w:del w:id="426" w:author="Enrico Crema" w:date="2015-03-24T18:50:00Z">
        <w:r>
          <w:rPr>
            <w:rFonts w:eastAsia="ＭＳ 明朝" w:cs="Times New Roman" w:ascii="Times New Roman" w:hAnsi="Times New Roman"/>
            <w:b/>
            <w:color w:val="00000A"/>
            <w:sz w:val="28"/>
            <w:szCs w:val="28"/>
            <w:lang w:val="en-GB" w:eastAsia="zh-CN" w:bidi="hi-IN"/>
          </w:rPr>
          <w:delText>Figure Captions</w:delText>
        </w:r>
      </w:del>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Caption1"/>
        <w:spacing w:lineRule="auto" w:line="480"/>
        <w:jc w:val="both"/>
      </w:pPr>
      <w:del w:id="427" w:author="Enrico Crema" w:date="2015-03-24T18:50:00Z">
        <w:r>
          <w:rPr>
            <w:rFonts w:cs="Times New Roman" w:ascii="Times New Roman" w:hAnsi="Times New Roman"/>
            <w:i w:val="false"/>
            <w:iCs w:val="false"/>
            <w:sz w:val="28"/>
            <w:szCs w:val="28"/>
          </w:rPr>
          <w:delText>Figure 1: Probability of beneficial innovation loss as a function of payoff-signal uncertainty (σ) and the observed number of potential social teachers (k).</w:delText>
        </w:r>
      </w:del>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Caption1"/>
        <w:spacing w:lineRule="auto" w:line="480"/>
        <w:jc w:val="both"/>
      </w:pPr>
      <w:del w:id="428" w:author="Enrico Crema" w:date="2015-03-24T18:50:00Z">
        <w:r>
          <w:rPr>
            <w:rFonts w:cs="Times New Roman" w:ascii="Times New Roman" w:hAnsi="Times New Roman"/>
            <w:i w:val="false"/>
            <w:iCs w:val="false"/>
            <w:sz w:val="28"/>
            <w:szCs w:val="28"/>
          </w:rPr>
          <w:delText>Figure 2: Probability of beneficial innovation loss for different forms of social learning as a function of k.</w:delText>
        </w:r>
      </w:del>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Caption1"/>
        <w:spacing w:lineRule="auto" w:line="480"/>
        <w:jc w:val="both"/>
      </w:pPr>
      <w:del w:id="429" w:author="Enrico Crema" w:date="2015-03-24T18:50:00Z">
        <w:r>
          <w:rPr>
            <w:rFonts w:cs="Times New Roman" w:ascii="Times New Roman" w:hAnsi="Times New Roman"/>
            <w:i w:val="false"/>
            <w:iCs w:val="false"/>
            <w:sz w:val="28"/>
            <w:szCs w:val="28"/>
          </w:rPr>
          <w:delText>Figure 3: Relationship between k and median g for different ranges of σ (yellow=unbiased transmission; blue=copy-with-payoff-weighted-frequency; red=copy-the-best; darker colours for each set indicate higher v within each range)</w:delText>
        </w:r>
      </w:del>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Caption1"/>
        <w:spacing w:lineRule="auto" w:line="480"/>
        <w:jc w:val="both"/>
      </w:pPr>
      <w:del w:id="430" w:author="Enrico Crema" w:date="2015-03-24T18:50:00Z">
        <w:r>
          <w:rPr>
            <w:rFonts w:cs="Times New Roman" w:ascii="Times New Roman" w:hAnsi="Times New Roman"/>
            <w:i w:val="false"/>
            <w:iCs w:val="false"/>
            <w:sz w:val="28"/>
            <w:szCs w:val="28"/>
          </w:rPr>
          <w:delText>Figure 4: Optimal range of k (i.e. the 95% confidence interval of k for the top 5% of median cultural trait values) for different intervals of σ (yellow=unbiased transmission; blue=copy-with-payoff-weighted-frequency; red=copy-the-best).</w:delText>
        </w:r>
      </w:del>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Caption1"/>
        <w:spacing w:lineRule="auto" w:line="480"/>
        <w:jc w:val="both"/>
      </w:pPr>
      <w:del w:id="431" w:author="Enrico Crema" w:date="2015-03-24T18:50:00Z">
        <w:r>
          <w:rPr>
            <w:rFonts w:cs="Times New Roman" w:ascii="Times New Roman" w:hAnsi="Times New Roman"/>
            <w:i w:val="false"/>
            <w:iCs w:val="false"/>
            <w:sz w:val="28"/>
            <w:szCs w:val="28"/>
          </w:rPr>
          <w:delText>Figure 5: Relationship between k,  z, and ḡ for copy-the-best social learning with high payoff-signal uncertainty (2.5&lt;σ&lt;3).</w:delText>
        </w:r>
      </w:del>
      <w:r/>
    </w:p>
    <w:p>
      <w:pPr>
        <w:pStyle w:val="Normal"/>
        <w:spacing w:lineRule="auto" w:line="480"/>
        <w:jc w:val="center"/>
        <w:rPr>
          <w:sz w:val="24"/>
          <w:b/>
          <w:sz w:val="24"/>
          <w:b/>
          <w:szCs w:val="24"/>
          <w:rFonts w:ascii="Liberation Serif;Times New Roma" w:hAnsi="Liberation Serif;Times New Roma" w:eastAsia="ＭＳ 明朝" w:cs="Times New Roman"/>
          <w:color w:val="00000A"/>
          <w:lang w:val="en-GB" w:eastAsia="zh-CN" w:bidi="hi-IN"/>
        </w:rPr>
      </w:pPr>
      <w:r>
        <w:rPr>
          <w:rFonts w:cs="Times New Roman"/>
          <w:b/>
        </w:rPr>
      </w:r>
      <w:r>
        <w:br w:type="page"/>
      </w:r>
      <w:r/>
    </w:p>
    <w:p>
      <w:pPr>
        <w:pStyle w:val="Normal"/>
        <w:keepNext/>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Caption1"/>
        <w:spacing w:lineRule="auto" w:line="480"/>
        <w:jc w:val="both"/>
      </w:pPr>
      <w:del w:id="432" w:author="Enrico Crema" w:date="2015-03-24T18:49:00Z">
        <w:r>
          <w:rPr/>
          <w:delText xml:space="preserve">Figure </w:delText>
        </w:r>
      </w:del>
      <w:r>
        <w:rPr/>
        <w:fldChar w:fldCharType="begin"/>
      </w:r>
      <w:r>
        <w:instrText> SEQ ""Figure"" \* ARABIC </w:instrText>
      </w:r>
      <w:r>
        <w:fldChar w:fldCharType="separate"/>
      </w:r>
      <w:r/>
      <w:r>
        <w:fldChar w:fldCharType="end"/>
      </w:r>
      <w:r/>
    </w:p>
    <w:p>
      <w:pPr>
        <w:pStyle w:val="Normal"/>
        <w:widowControl/>
        <w:suppressAutoHyphens w:val="false"/>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br w:type="page"/>
      </w:r>
      <w:r/>
    </w:p>
    <w:p>
      <w:pPr>
        <w:pStyle w:val="Caption1"/>
        <w:spacing w:lineRule="auto" w:line="480"/>
      </w:pPr>
      <w:del w:id="433" w:author="Enrico Crema" w:date="2015-03-24T18:49:00Z">
        <w:r>
          <w:rPr/>
          <w:delText xml:space="preserve">Figure </w:delText>
        </w:r>
      </w:del>
      <w:r>
        <w:rPr/>
        <w:fldChar w:fldCharType="begin"/>
      </w:r>
      <w:r>
        <w:instrText> SEQ ""Figure"" \* ARABIC </w:instrText>
      </w:r>
      <w:r>
        <w:fldChar w:fldCharType="separate"/>
      </w:r>
      <w:r/>
      <w:r>
        <w:fldChar w:fldCharType="end"/>
      </w:r>
      <w:r/>
    </w:p>
    <w:p>
      <w:pPr>
        <w:pStyle w:val="Normal"/>
        <w:widowControl/>
        <w:suppressAutoHyphens w:val="false"/>
        <w:spacing w:lineRule="auto" w:line="480"/>
        <w:rPr>
          <w:sz w:val="28"/>
          <w:i/>
          <w:sz w:val="28"/>
          <w:i/>
          <w:szCs w:val="28"/>
          <w:iCs/>
          <w:rFonts w:ascii="Times New Roman" w:hAnsi="Times New Roman" w:eastAsia="ＭＳ 明朝" w:cs="Lucida Sans"/>
          <w:color w:val="00000A"/>
          <w:lang w:val="en-GB" w:eastAsia="zh-CN" w:bidi="hi-IN"/>
        </w:rPr>
      </w:pPr>
      <w:r>
        <w:rPr>
          <w:rFonts w:eastAsia="ＭＳ 明朝" w:cs="Lucida Sans" w:ascii="Times New Roman" w:hAnsi="Times New Roman"/>
          <w:i/>
          <w:iCs/>
          <w:color w:val="00000A"/>
          <w:sz w:val="28"/>
          <w:szCs w:val="28"/>
          <w:lang w:val="en-GB" w:eastAsia="zh-CN" w:bidi="hi-IN"/>
        </w:rPr>
      </w:r>
      <w:r>
        <w:br w:type="page"/>
      </w:r>
      <w:r/>
    </w:p>
    <w:p>
      <w:pPr>
        <w:pStyle w:val="Caption1"/>
        <w:keepNext/>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p>
    <w:p>
      <w:pPr>
        <w:pStyle w:val="Caption1"/>
        <w:spacing w:lineRule="auto" w:line="480"/>
      </w:pPr>
      <w:del w:id="434" w:author="Enrico Crema" w:date="2015-03-24T18:49:00Z">
        <w:r>
          <w:rPr/>
          <w:delText xml:space="preserve">Figure </w:delText>
        </w:r>
      </w:del>
      <w:r>
        <w:rPr/>
        <w:fldChar w:fldCharType="begin"/>
      </w:r>
      <w:r>
        <w:instrText> SEQ ""Figure"" \* ARABIC </w:instrText>
      </w:r>
      <w:r>
        <w:fldChar w:fldCharType="separate"/>
      </w:r>
      <w:r/>
      <w:r>
        <w:fldChar w:fldCharType="end"/>
      </w:r>
      <w:r/>
    </w:p>
    <w:p>
      <w:pPr>
        <w:pStyle w:val="Normal"/>
        <w:widowControl/>
        <w:suppressAutoHyphens w:val="false"/>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br w:type="page"/>
      </w:r>
      <w:r/>
    </w:p>
    <w:p>
      <w:pPr>
        <w:pStyle w:val="Caption1"/>
        <w:keepNext/>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p>
    <w:p>
      <w:pPr>
        <w:pStyle w:val="Caption1"/>
        <w:spacing w:lineRule="auto" w:line="480"/>
      </w:pPr>
      <w:del w:id="435" w:author="Enrico Crema" w:date="2015-03-24T18:49:00Z">
        <w:r>
          <w:rPr/>
          <w:delText xml:space="preserve">Figure </w:delText>
        </w:r>
      </w:del>
      <w:r>
        <w:rPr/>
        <w:fldChar w:fldCharType="begin"/>
      </w:r>
      <w:r>
        <w:instrText> SEQ ""Figure"" \* ARABIC </w:instrText>
      </w:r>
      <w:r>
        <w:fldChar w:fldCharType="separate"/>
      </w:r>
      <w:r/>
      <w:r>
        <w:fldChar w:fldCharType="end"/>
      </w:r>
      <w:r/>
    </w:p>
    <w:p>
      <w:pPr>
        <w:pStyle w:val="Normal"/>
        <w:widowControl/>
        <w:suppressAutoHyphens w:val="false"/>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br w:type="page"/>
      </w:r>
      <w:r/>
    </w:p>
    <w:p>
      <w:pPr>
        <w:pStyle w:val="Caption1"/>
        <w:spacing w:lineRule="auto" w:line="480" w:before="120" w:after="120"/>
      </w:pPr>
      <w:del w:id="436" w:author="Enrico Crema" w:date="2015-03-24T18:49:00Z">
        <w:r>
          <w:rPr/>
          <w:delText xml:space="preserve">Figure </w:delText>
        </w:r>
      </w:del>
      <w:r>
        <w:rPr/>
        <w:fldChar w:fldCharType="begin"/>
      </w:r>
      <w:r>
        <w:instrText> SEQ ""Figure"" \* ARABIC </w:instrText>
      </w:r>
      <w:r>
        <w:fldChar w:fldCharType="separate"/>
      </w:r>
      <w:r/>
      <w:r>
        <w:fldChar w:fldCharType="end"/>
      </w:r>
      <w:r/>
    </w:p>
    <w:sectPr>
      <w:headerReference w:type="default" r:id="rId6"/>
      <w:footerReference w:type="default" r:id="rId7"/>
      <w:footnotePr>
        <w:numFmt w:val="decimal"/>
      </w:footnotePr>
      <w:type w:val="nextPage"/>
      <w:pgSz w:w="11906" w:h="16838"/>
      <w:pgMar w:left="1134" w:right="1134" w:header="1134" w:top="1648" w:footer="1134" w:bottom="1693" w:gutter="0"/>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5-03-06T12:23:54Z" w:initials="">
    <w:p>
      <w:r>
        <w:rPr>
          <w:rFonts w:ascii="DejaVu Sans" w:hAnsi="DejaVu Sans"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Come back to this when we have results for multiple N</w:t>
      </w:r>
      <w:r/>
    </w:p>
  </w:comment>
  <w:comment w:id="1" w:author="Enrico Crema" w:date="2015-03-24T10:22:4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 xml:space="preserve"> There is still a positive correlation between N and rate of evolution, but the effect of k is much greater. I think 'partially contradict' is vague enough to incorporate this, though some might consider it too strong?</w:t>
      </w:r>
      <w:r/>
    </w:p>
    <w:p>
      <w:r>
        <w:rPr/>
      </w:r>
      <w:r/>
    </w:p>
    <w:p>
      <w:r>
        <w:rPr/>
      </w:r>
      <w:r/>
    </w:p>
    <w:p>
      <w:r>
        <w:rPr/>
      </w:r>
      <w:r/>
    </w:p>
  </w:comment>
  <w:comment w:id="2" w:author="Unknown Author" w:date="2015-03-13T18:09:00Z" w:initials="">
    <w:p>
      <w:r>
        <w:rPr>
          <w:rFonts w:ascii="DejaVu Sans" w:hAnsi="DejaVu Sans"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US" w:eastAsia="zh-CN" w:bidi="hi-IN"/>
        </w:rPr>
        <w:t>? Clarify</w:t>
      </w:r>
      <w:r/>
    </w:p>
  </w:comment>
  <w:comment w:id="3" w:author="Enrico Crema" w:date="2015-03-24T19:54:52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 xml:space="preserve">Reviewer #2 does not like the word “beneficial” as it entails some sort of advantage in fitness, which we haven't included in the model. We should find a better adjective and apply throughout, or explain here or elsewhere what we mean by beneficial. </w:t>
      </w:r>
      <w:r/>
    </w:p>
  </w:comment>
  <w:comment w:id="4" w:author="Enrico Crema" w:date="2015-03-24T11:10:46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Should we mention the third experiment here? Or shall we leave it something minor added at the stage of discussion?</w:t>
      </w:r>
      <w:r/>
    </w:p>
  </w:comment>
  <w:comment w:id="5" w:author="Enrico Crema" w:date="2015-03-24T11:26:24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We need to add a reference to the code here</w:t>
      </w:r>
      <w:r/>
    </w:p>
  </w:comment>
  <w:comment w:id="6" w:author="Unknown Author" w:date="2015-03-15T17:21:59Z" w:initials="">
    <w:p>
      <w:r>
        <w:rPr>
          <w:rFonts w:ascii="DejaVu Sans" w:hAnsi="DejaVu Sans"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END OF EDITS AT 2015-03-15</w:t>
      </w:r>
      <w:r/>
    </w:p>
  </w:comment>
  <w:comment w:id="7" w:author="Enrico Crema" w:date="2015-03-24T16:43:09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This should be g bar</w:t>
      </w:r>
      <w:r/>
    </w:p>
  </w:comment>
  <w:comment w:id="8" w:author="Enrico Crema" w:date="2015-03-24T16:43:30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G bar</w:t>
      </w:r>
      <w:r/>
    </w:p>
  </w:comment>
  <w:comment w:id="9" w:author="Enrico Crema" w:date="2015-03-24T16:55:39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G bar</w:t>
      </w:r>
      <w:r/>
    </w:p>
  </w:comment>
  <w:comment w:id="10" w:author="Enrico Crema" w:date="2015-03-24T17:07:5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gbar</w:t>
      </w:r>
      <w:r/>
    </w:p>
  </w:comment>
  <w:comment w:id="11" w:author="Enrico Crema" w:date="2015-03-24T18:05:4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bar</w:t>
      </w:r>
      <w:r/>
    </w:p>
  </w:comment>
  <w:comment w:id="12" w:author="Unknown Author" w:date="2015-03-20T15:45:47Z" w:initials="">
    <w:p>
      <w:r>
        <w:rPr>
          <w:rFonts w:ascii="DejaVu Sans" w:hAnsi="DejaVu Sans"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Obviously add something here if we do get results for multiple N</w:t>
      </w:r>
      <w:r/>
    </w:p>
  </w:comment>
  <w:comment w:id="13" w:author="Unknown Author" w:date="2015-03-21T15:36:56Z" w:initials="">
    <w:p>
      <w:r>
        <w:rPr>
          <w:rFonts w:ascii="DejaVu Sans" w:hAnsi="DejaVu Sans"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We will have to re-visit this if we get results for multiple N</w:t>
      </w:r>
      <w:r/>
    </w:p>
  </w:comment>
  <w:comment w:id="14" w:author="Enrico Crema" w:date="2015-03-24T18:32:58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I think this is fine as it is given the result of experiment 3 on N</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fldChar w:fldCharType="begin"/>
    </w:r>
    <w:r>
      <w:instrText> PAGE </w:instrText>
    </w:r>
    <w:r>
      <w:fldChar w:fldCharType="separate"/>
    </w:r>
    <w:r>
      <w:t>63</w:t>
    </w:r>
    <w:r>
      <w:fldChar w:fldCharType="end"/>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sz w:val="24"/>
          <w:sz w:val="24"/>
          <w:szCs w:val="24"/>
          <w:rFonts w:ascii="Liberation Serif;Times New Roma" w:hAnsi="Liberation Serif;Times New Roma" w:eastAsia="ＭＳ 明朝" w:cs="Lucida Sans"/>
          <w:color w:val="00000A"/>
          <w:lang w:val="en-GB" w:eastAsia="zh-CN" w:bidi="hi-IN"/>
        </w:rPr>
      </w:pPr>
      <w:r>
        <w:rPr/>
        <w:footnoteRef/>
        <w:tab/>
        <w:t>Appendix D of Henrich (2004) presents a variant of his model in which selection of the cultural model is based in an indirect cue for the underlying skill, but this is not explored in the body of the paper and, in any case, he was not concerned with population structure.</w:t>
      </w:r>
      <w:r/>
    </w:p>
  </w:footnote>
  <w:footnote w:id="3">
    <w:p>
      <w:pPr>
        <w:pStyle w:val="Footnote"/>
        <w:rPr>
          <w:sz w:val="24"/>
          <w:sz w:val="24"/>
          <w:szCs w:val="24"/>
          <w:rFonts w:ascii="Liberation Serif;Times New Roma" w:hAnsi="Liberation Serif;Times New Roma" w:eastAsia="ＭＳ 明朝" w:cs="Lucida Sans"/>
          <w:color w:val="00000A"/>
          <w:lang w:val="en-GB" w:eastAsia="zh-CN" w:bidi="hi-IN"/>
        </w:rPr>
      </w:pPr>
      <w:r>
        <w:rPr/>
        <w:footnoteRef/>
        <w:tab/>
        <w:t>Although if one is concerned with absolute numbers it should be noted that both Shennan and Henrich report results for N/4, reflecting their shared assumption that individuals predominantly learn from same-sex parents (Henrich adds a further 20% reduction to reflect the reduced likelihood of learning from the oldest potential models).  This is really just scaling for the purposes of anthropological comparison; indeed, although both Shennan and Henrich refer to N/4 as the "effective population" they do not mean that in the technical sense of it being equal to the size of a Fisher-Wright population that would exhibit the same amount of drift.</w:t>
      </w:r>
      <w:r/>
    </w:p>
  </w:footnote>
  <w:footnote w:id="4">
    <w:p>
      <w:pPr>
        <w:pStyle w:val="Footnote"/>
      </w:pPr>
      <w:r>
        <w:rPr>
          <w:rFonts w:ascii="Times New Roman" w:hAnsi="Times New Roman"/>
          <w:sz w:val="22"/>
          <w:szCs w:val="22"/>
        </w:rPr>
        <w:footnoteRef/>
        <w:tab/>
        <w:t xml:space="preserve">Notice that the second distribution is mathematically equivalent to a Gumbel distribution </w:t>
      </w:r>
      <w:r>
        <w:rPr>
          <w:rFonts w:cs="Times New Roman" w:ascii="Times New Roman" w:hAnsi="Times New Roman"/>
          <w:sz w:val="22"/>
          <w:szCs w:val="22"/>
        </w:rPr>
        <w:t xml:space="preserve">with mean </w:t>
      </w:r>
      <w:r>
        <w:rPr>
          <w:rFonts w:cs="Times New Roman" w:ascii="Times New Roman" w:hAnsi="Times New Roman"/>
          <w:i/>
          <w:iCs/>
          <w:sz w:val="22"/>
          <w:szCs w:val="22"/>
        </w:rPr>
        <w:t>α</w:t>
      </w:r>
      <w:r>
        <w:rPr>
          <w:rFonts w:cs="Times New Roman" w:ascii="Times New Roman" w:hAnsi="Times New Roman"/>
          <w:sz w:val="22"/>
          <w:szCs w:val="22"/>
        </w:rPr>
        <w:t xml:space="preserve"> and location </w:t>
      </w:r>
      <w:r>
        <w:rPr>
          <w:rFonts w:cs="Times New Roman" w:ascii="Times New Roman" w:hAnsi="Times New Roman"/>
          <w:i/>
          <w:iCs/>
          <w:sz w:val="22"/>
          <w:szCs w:val="22"/>
        </w:rPr>
        <w:t>β</w:t>
      </w:r>
      <w:r>
        <w:rPr>
          <w:rFonts w:cs="Times New Roman" w:ascii="Times New Roman" w:hAnsi="Times New Roman"/>
          <w:sz w:val="22"/>
          <w:szCs w:val="22"/>
        </w:rPr>
        <w:t xml:space="preserve">, where </w:t>
      </w:r>
      <w:r>
        <w:rPr>
          <w:rFonts w:cs="Times New Roman" w:ascii="Times New Roman" w:hAnsi="Times New Roman"/>
          <w:i/>
          <w:iCs/>
          <w:sz w:val="22"/>
          <w:szCs w:val="22"/>
        </w:rPr>
        <w:t xml:space="preserve">α </w:t>
      </w:r>
      <w:r>
        <w:rPr>
          <w:rFonts w:cs="Times New Roman" w:ascii="Times New Roman" w:hAnsi="Times New Roman"/>
          <w:sz w:val="22"/>
          <w:szCs w:val="22"/>
        </w:rPr>
        <w:t xml:space="preserve">is the inverse cumulative distribution function of a normal distribution with mean </w:t>
      </w:r>
      <w:r>
        <w:rPr>
          <w:rFonts w:cs="Times New Roman" w:ascii="Times New Roman" w:hAnsi="Times New Roman"/>
          <w:i/>
          <w:iCs/>
          <w:sz w:val="22"/>
          <w:szCs w:val="22"/>
        </w:rPr>
        <w:t>g</w:t>
      </w:r>
      <w:r>
        <w:rPr>
          <w:rFonts w:cs="Times New Roman" w:ascii="Times New Roman" w:hAnsi="Times New Roman"/>
          <w:i/>
          <w:iCs/>
          <w:sz w:val="22"/>
          <w:szCs w:val="22"/>
          <w:vertAlign w:val="subscript"/>
        </w:rPr>
        <w:t>k</w:t>
      </w:r>
      <w:r>
        <w:rPr>
          <w:rFonts w:cs="Times New Roman" w:ascii="Times New Roman" w:hAnsi="Times New Roman"/>
          <w:i/>
          <w:iCs/>
          <w:sz w:val="22"/>
          <w:szCs w:val="22"/>
        </w:rPr>
        <w:t xml:space="preserve"> </w:t>
      </w:r>
      <w:r>
        <w:rPr>
          <w:rFonts w:cs="Times New Roman" w:ascii="Times New Roman" w:hAnsi="Times New Roman"/>
          <w:sz w:val="22"/>
          <w:szCs w:val="22"/>
        </w:rPr>
        <w:t xml:space="preserve">, standard deviation </w:t>
      </w:r>
      <w:r>
        <w:rPr>
          <w:rFonts w:cs="Times New Roman" w:ascii="Times New Roman" w:hAnsi="Times New Roman"/>
          <w:i/>
          <w:sz w:val="22"/>
          <w:szCs w:val="22"/>
        </w:rPr>
        <w:t>σ</w:t>
      </w:r>
      <w:r>
        <w:rPr>
          <w:rFonts w:cs="Times New Roman" w:ascii="Times New Roman" w:hAnsi="Times New Roman"/>
          <w:i/>
          <w:sz w:val="28"/>
          <w:szCs w:val="28"/>
        </w:rPr>
        <w:t xml:space="preserve"> </w:t>
      </w:r>
      <w:r>
        <w:rPr>
          <w:rFonts w:cs="Times New Roman" w:ascii="Times New Roman" w:hAnsi="Times New Roman"/>
          <w:sz w:val="22"/>
          <w:szCs w:val="22"/>
        </w:rPr>
        <w:t xml:space="preserve">and probability </w:t>
      </w:r>
      <w:r>
        <w:rPr>
          <w:rFonts w:cs="Times New Roman" w:ascii="Times New Roman" w:hAnsi="Times New Roman"/>
          <w:i/>
          <w:iCs/>
          <w:sz w:val="22"/>
          <w:szCs w:val="22"/>
        </w:rPr>
        <w:t>1-1/k</w:t>
      </w:r>
      <w:r>
        <w:rPr>
          <w:rFonts w:cs="Times New Roman" w:ascii="Times New Roman" w:hAnsi="Times New Roman"/>
          <w:sz w:val="22"/>
          <w:szCs w:val="22"/>
        </w:rPr>
        <w:t xml:space="preserve"> and </w:t>
      </w:r>
      <w:r>
        <w:rPr>
          <w:rFonts w:cs="Times New Roman" w:ascii="Times New Roman" w:hAnsi="Times New Roman"/>
          <w:i/>
          <w:iCs/>
          <w:sz w:val="22"/>
          <w:szCs w:val="22"/>
        </w:rPr>
        <w:t>β</w:t>
      </w:r>
      <w:r>
        <w:rPr>
          <w:rFonts w:cs="Times New Roman" w:ascii="Times New Roman" w:hAnsi="Times New Roman"/>
          <w:sz w:val="22"/>
          <w:szCs w:val="22"/>
        </w:rPr>
        <w:t xml:space="preserve"> to the same inverse cumulative distribution function with probability </w:t>
      </w:r>
      <w:r>
        <w:rPr>
          <w:rFonts w:cs="Times New Roman" w:ascii="Times New Roman" w:hAnsi="Times New Roman"/>
          <w:i/>
          <w:iCs/>
          <w:sz w:val="22"/>
          <w:szCs w:val="22"/>
        </w:rPr>
        <w:t>1-1/ek</w:t>
      </w:r>
      <w:r>
        <w:rPr>
          <w:rFonts w:cs="Times New Roman" w:ascii="Times New Roman" w:hAnsi="Times New Roman"/>
          <w:sz w:val="22"/>
          <w:szCs w:val="22"/>
        </w:rPr>
        <w:t xml:space="preserve"> minus </w:t>
      </w:r>
      <w:r>
        <w:rPr>
          <w:rFonts w:cs="Times New Roman" w:ascii="Times New Roman" w:hAnsi="Times New Roman"/>
          <w:i/>
          <w:iCs/>
          <w:sz w:val="22"/>
          <w:szCs w:val="22"/>
        </w:rPr>
        <w:t>α</w:t>
      </w:r>
      <w:r>
        <w:rPr>
          <w:rFonts w:cs="Times New Roman" w:ascii="Times New Roman" w:hAnsi="Times New Roman"/>
          <w:sz w:val="22"/>
          <w:szCs w:val="22"/>
        </w:rPr>
        <w:t>.</w:t>
      </w: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14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Cultural Incubators and Spread of Innovation – Crema, E.R. &amp; Lake, M.W.</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28"/>
        <w:szCs w:val="28"/>
      </w:rPr>
    </w:lvl>
    <w:lvl w:ilvl="1">
      <w:start w:val="1"/>
      <w:numFmt w:val="lowerLetter"/>
      <w:lvlText w:val="%2."/>
      <w:lvlJc w:val="left"/>
      <w:pPr>
        <w:ind w:left="1800" w:hanging="360"/>
      </w:pPr>
      <w:rPr>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Times New Roma" w:hAnsi="Liberation Serif;Times New Roma" w:eastAsia="ＭＳ 明朝" w:cs="Lucida Sans"/>
      <w:color w:val="00000A"/>
      <w:sz w:val="24"/>
      <w:szCs w:val="24"/>
      <w:lang w:val="en-GB" w:eastAsia="zh-CN" w:bidi="hi-IN"/>
    </w:rPr>
  </w:style>
  <w:style w:type="paragraph" w:styleId="Heading1">
    <w:name w:val="Heading 1"/>
    <w:basedOn w:val="Heading"/>
    <w:pPr>
      <w:numPr>
        <w:ilvl w:val="0"/>
        <w:numId w:val="0"/>
      </w:numPr>
      <w:outlineLvl w:val="0"/>
    </w:pPr>
    <w:rPr/>
  </w:style>
  <w:style w:type="paragraph" w:styleId="Heading2">
    <w:name w:val="Heading 2"/>
    <w:basedOn w:val="Heading"/>
    <w:pPr>
      <w:numPr>
        <w:ilvl w:val="0"/>
        <w:numId w:val="0"/>
      </w:numPr>
      <w:outlineLvl w:val="1"/>
    </w:pPr>
    <w:rPr/>
  </w:style>
  <w:style w:type="paragraph" w:styleId="Heading3">
    <w:name w:val="Heading 3"/>
    <w:basedOn w:val="Heading"/>
    <w:pPr>
      <w:numPr>
        <w:ilvl w:val="0"/>
        <w:numId w:val="0"/>
      </w:numPr>
      <w:outlineLvl w:val="2"/>
    </w:pPr>
    <w:rPr/>
  </w:style>
  <w:style w:type="character" w:styleId="DefaultParagraphFont">
    <w:name w:val="Default Paragraph Font"/>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3z0">
    <w:name w:val="WW8Num3z0"/>
    <w:rPr>
      <w:rFonts w:ascii="Times New Roman" w:hAnsi="Times New Roman" w:cs="Times New Roman"/>
      <w:sz w:val="28"/>
      <w:szCs w:val="28"/>
      <w:lang w:val="en-US"/>
    </w:rPr>
  </w:style>
  <w:style w:type="character" w:styleId="WW8Num3z1">
    <w:name w:val="WW8Num3z1"/>
    <w:rPr>
      <w:rFonts w:ascii="Times New Roman" w:hAnsi="Times New Roman" w:cs="Times New Roman"/>
      <w:sz w:val="28"/>
      <w:szCs w:val="28"/>
      <w:lang w:val="en-US"/>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CommentTextChar">
    <w:name w:val="Comment Text Char"/>
    <w:basedOn w:val="DefaultParagraphFont"/>
    <w:rPr/>
  </w:style>
  <w:style w:type="character" w:styleId="Annotationreference">
    <w:name w:val="annotation reference"/>
    <w:rPr>
      <w:sz w:val="18"/>
      <w:szCs w:val="18"/>
    </w:rPr>
  </w:style>
  <w:style w:type="character" w:styleId="BalloonTextChar">
    <w:name w:val="Balloon Text Char"/>
    <w:rPr>
      <w:rFonts w:ascii="Lucida Grande" w:hAnsi="Lucida Grande" w:cs="Lucida Grande"/>
      <w:sz w:val="18"/>
      <w:szCs w:val="18"/>
    </w:rPr>
  </w:style>
  <w:style w:type="character" w:styleId="CommentSubjectChar">
    <w:name w:val="Comment Subject Char"/>
    <w:rPr>
      <w:b/>
      <w:bCs/>
      <w:sz w:val="20"/>
      <w:szCs w:val="20"/>
    </w:rPr>
  </w:style>
  <w:style w:type="character" w:styleId="PlaceholderText">
    <w:name w:val="Placeholder Text"/>
    <w:rPr>
      <w:color w:val="808080"/>
    </w:rPr>
  </w:style>
  <w:style w:type="character" w:styleId="FootnoteTextChar">
    <w:name w:val="Footnote Text Char"/>
    <w:basedOn w:val="DefaultParagraphFont"/>
    <w:rPr/>
  </w:style>
  <w:style w:type="character" w:styleId="FootnoteCharacters">
    <w:name w:val="Footnote Characters"/>
    <w:rPr>
      <w:vertAlign w:val="superscript"/>
    </w:rPr>
  </w:style>
  <w:style w:type="character" w:styleId="FootnoteAnchor">
    <w:name w:val="Footnote Anchor"/>
    <w:rPr>
      <w:vertAlign w:val="superscript"/>
    </w:rPr>
  </w:style>
  <w:style w:type="character" w:styleId="NumberingSymbols">
    <w:name w:val="Numbering Symbols"/>
    <w:rPr/>
  </w:style>
  <w:style w:type="character" w:styleId="EndnoteAnchor">
    <w:name w:val="Endnote Anchor"/>
    <w:rPr>
      <w:vertAlign w:val="superscript"/>
    </w:rPr>
  </w:style>
  <w:style w:type="character" w:styleId="EndnoteCharacters">
    <w:name w:val="Endnote Characters"/>
    <w:rPr/>
  </w:style>
  <w:style w:type="character" w:styleId="FootnoteTextChar1">
    <w:name w:val="Footnote Text Char1"/>
    <w:basedOn w:val="DefaultParagraphFont"/>
    <w:rPr>
      <w:rFonts w:ascii="Liberation Serif;Times New Roma" w:hAnsi="Liberation Serif;Times New Roma" w:eastAsia="ＭＳ 明朝"/>
      <w:sz w:val="24"/>
      <w:lang w:val="en-GB"/>
    </w:rPr>
  </w:style>
  <w:style w:type="character" w:styleId="Footnotereference">
    <w:name w:val="footnote reference"/>
    <w:basedOn w:val="DefaultParagraphFont"/>
    <w:rPr>
      <w:vertAlign w:val="superscript"/>
    </w:rPr>
  </w:style>
  <w:style w:type="character" w:styleId="ListLabel1">
    <w:name w:val="ListLabel 1"/>
    <w:rPr>
      <w:sz w:val="28"/>
      <w:szCs w:val="28"/>
    </w:rPr>
  </w:style>
  <w:style w:type="character" w:styleId="ListLabel2">
    <w:name w:val="ListLabel 2"/>
    <w:rPr>
      <w:sz w:val="28"/>
      <w:szCs w:val="28"/>
    </w:rPr>
  </w:style>
  <w:style w:type="character" w:styleId="ListLabel3">
    <w:name w:val="ListLabel 3"/>
    <w:rPr>
      <w:sz w:val="28"/>
      <w:szCs w:val="28"/>
    </w:rPr>
  </w:style>
  <w:style w:type="character" w:styleId="ListLabel4">
    <w:name w:val="ListLabel 4"/>
    <w:rPr>
      <w:sz w:val="28"/>
      <w:szCs w:val="28"/>
    </w:rPr>
  </w:style>
  <w:style w:type="character" w:styleId="ListLabel5">
    <w:name w:val="ListLabel 5"/>
    <w:rPr>
      <w:sz w:val="28"/>
      <w:szCs w:val="28"/>
    </w:rPr>
  </w:style>
  <w:style w:type="character" w:styleId="ListLabel6">
    <w:name w:val="ListLabel 6"/>
    <w:rPr>
      <w:sz w:val="28"/>
      <w:szCs w:val="28"/>
    </w:rPr>
  </w:style>
  <w:style w:type="character" w:styleId="ListLabel7">
    <w:name w:val="ListLabel 7"/>
    <w:rPr>
      <w:sz w:val="28"/>
      <w:szCs w:val="28"/>
    </w:rPr>
  </w:style>
  <w:style w:type="paragraph" w:styleId="Heading">
    <w:name w:val="Heading"/>
    <w:basedOn w:val="Normal"/>
    <w:next w:val="TextBody"/>
    <w:pPr>
      <w:keepNext/>
      <w:spacing w:before="240" w:after="120"/>
    </w:pPr>
    <w:rPr>
      <w:rFonts w:ascii="Liberation Sans;Arial" w:hAnsi="Liberation Sans;Arial" w:eastAsia="Droid Sans Fallback" w:cs="Liberation San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Caption1">
    <w:name w:val="caption"/>
    <w:basedOn w:val="Normal"/>
    <w:pPr>
      <w:suppressLineNumbers/>
      <w:spacing w:before="120" w:after="120"/>
    </w:pPr>
    <w:rPr>
      <w:i/>
      <w:iCs/>
    </w:rPr>
  </w:style>
  <w:style w:type="paragraph" w:styleId="Footer">
    <w:name w:val="Footer"/>
    <w:basedOn w:val="Normal"/>
    <w:pPr>
      <w:suppressLineNumbers/>
    </w:pPr>
    <w:rPr/>
  </w:style>
  <w:style w:type="paragraph" w:styleId="Header">
    <w:name w:val="Header"/>
    <w:basedOn w:val="Normal"/>
    <w:pPr>
      <w:suppressLineNumbers/>
    </w:pPr>
    <w:rPr/>
  </w:style>
  <w:style w:type="paragraph" w:styleId="Annotationtext">
    <w:name w:val="annotation text"/>
    <w:basedOn w:val="Normal"/>
    <w:pPr/>
    <w:rPr/>
  </w:style>
  <w:style w:type="paragraph" w:styleId="BalloonText">
    <w:name w:val="Balloon Text"/>
    <w:basedOn w:val="Normal"/>
    <w:pPr/>
    <w:rPr>
      <w:rFonts w:ascii="Lucida Grande" w:hAnsi="Lucida Grande" w:cs="Lucida Grande"/>
      <w:sz w:val="18"/>
      <w:szCs w:val="18"/>
    </w:rPr>
  </w:style>
  <w:style w:type="paragraph" w:styleId="Annotationsubject">
    <w:name w:val="annotation subject"/>
    <w:basedOn w:val="Annotationtext"/>
    <w:pPr/>
    <w:rPr>
      <w:b/>
      <w:bCs/>
      <w:sz w:val="20"/>
      <w:szCs w:val="20"/>
    </w:rPr>
  </w:style>
  <w:style w:type="paragraph" w:styleId="ListParagraph">
    <w:name w:val="List Paragraph"/>
    <w:basedOn w:val="Normal"/>
    <w:pPr>
      <w:spacing w:before="0" w:after="0"/>
      <w:ind w:left="720" w:right="0" w:hanging="0"/>
      <w:contextualSpacing/>
    </w:pPr>
    <w:rPr/>
  </w:style>
  <w:style w:type="paragraph" w:styleId="Footnote">
    <w:name w:val="Footnote"/>
    <w:basedOn w:val="Normal"/>
    <w:pPr/>
    <w:rPr/>
  </w:style>
  <w:style w:type="paragraph" w:styleId="TableContents">
    <w:name w:val="Table Contents"/>
    <w:basedOn w:val="Normal"/>
    <w:pPr>
      <w:suppressLineNumbers/>
    </w:pPr>
    <w:rPr/>
  </w:style>
  <w:style w:type="paragraph" w:styleId="TableHeading">
    <w:name w:val="Table Heading"/>
    <w:basedOn w:val="TableContents"/>
    <w:pPr>
      <w:jc w:val="center"/>
    </w:pPr>
    <w:rPr>
      <w:b/>
      <w:bC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Footnotetext">
    <w:name w:val="footnote text"/>
    <w:basedOn w:val="Normal"/>
    <w:pPr/>
    <w:rPr/>
  </w:style>
  <w:style w:type="numbering" w:styleId="NoList">
    <w:name w:val="No List"/>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559032</TotalTime>
  <Application>LibreOffice/4.3.5.2$MacOSX_x86 LibreOffice_project/3a87456aaa6a95c63eea1c1b3201acedf0751bd5</Application>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2014-11-25T18:12:00Z</dcterms:created>
  <dc:creator>Enrico R. Crema</dc:creator>
  <dc:language>en-US</dc:language>
  <cp:lastModifiedBy>Enrico Crema</cp:lastModifiedBy>
  <cp:lastPrinted>2014-12-15T12:01:00Z</cp:lastPrinted>
  <dcterms:modified xsi:type="dcterms:W3CDTF">2015-03-24T19:58:32Z</dcterms:modified>
  <cp:revision>644</cp:revision>
</cp:coreProperties>
</file>